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2EA8" w14:textId="7CAD52F7" w:rsidR="0027251A" w:rsidRPr="0069141E" w:rsidRDefault="0027251A" w:rsidP="0027251A">
      <w:pPr>
        <w:spacing w:after="0"/>
        <w:rPr>
          <w:rFonts w:cs="Times New Roman"/>
          <w:szCs w:val="24"/>
        </w:rPr>
      </w:pPr>
      <w:r>
        <w:rPr>
          <w:noProof/>
        </w:rPr>
        <w:pict w14:anchorId="6758D4D6">
          <v:shapetype id="_x0000_t202" coordsize="21600,21600" o:spt="202" path="m,l,21600r21600,l21600,xe">
            <v:stroke joinstyle="miter"/>
            <v:path gradientshapeok="t" o:connecttype="rect"/>
          </v:shapetype>
          <v:shape id="_x0000_s1199" type="#_x0000_t202" style="position:absolute;margin-left:214.05pt;margin-top:-16.95pt;width:291pt;height:59.25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MIZ&#10;yU2EAgAAlgUAAA4AAAAAAAAAAAAAAAAALgIAAGRycy9lMm9Eb2MueG1sUEsBAi0AFAAGAAgAAAAh&#10;AG4/+LTeAAAACwEAAA8AAAAAAAAAAAAAAAAA3gQAAGRycy9kb3ducmV2LnhtbFBLBQYAAAAABAAE&#10;APMAAADpBQAAAAA=&#10;" fillcolor="white [3201]" strokeweight=".5pt">
            <v:textbox style="mso-next-textbox:#_x0000_s1199">
              <w:txbxContent>
                <w:p w14:paraId="48785F50" w14:textId="77777777" w:rsidR="0027251A" w:rsidRPr="00B0578E" w:rsidRDefault="0027251A" w:rsidP="0027251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4CED5196" w14:textId="77777777" w:rsidR="0027251A" w:rsidRPr="00A66129" w:rsidRDefault="0027251A" w:rsidP="0027251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Continuação da criação do design da nova home 3</w:t>
                  </w:r>
                </w:p>
              </w:txbxContent>
            </v:textbox>
          </v:shape>
        </w:pict>
      </w:r>
      <w:r w:rsidRPr="0069141E">
        <w:rPr>
          <w:rFonts w:cs="Times New Roman"/>
          <w:noProof/>
          <w:szCs w:val="24"/>
          <w:lang w:eastAsia="pt-BR"/>
        </w:rPr>
        <w:drawing>
          <wp:inline distT="0" distB="0" distL="0" distR="0" wp14:anchorId="6903F1A1" wp14:editId="57599AA8">
            <wp:extent cx="2505075" cy="845469"/>
            <wp:effectExtent l="0" t="0" r="0" b="0"/>
            <wp:docPr id="2241" name="Imagem 2241"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4EDADBE4" w14:textId="77777777" w:rsidR="0027251A" w:rsidRPr="0069141E" w:rsidRDefault="0027251A" w:rsidP="0027251A">
      <w:pPr>
        <w:spacing w:after="0"/>
        <w:rPr>
          <w:rFonts w:cs="Times New Roman"/>
          <w:szCs w:val="24"/>
        </w:rPr>
      </w:pPr>
      <w:r>
        <w:rPr>
          <w:noProof/>
        </w:rPr>
        <w:pict w14:anchorId="55EA0742">
          <v:shape id="_x0000_s1198" type="#_x0000_t202" style="position:absolute;margin-left:299.25pt;margin-top:15pt;width:203pt;height:29.15pt;z-index:25203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ZCbVQq8BAAA9AwAADgAAAAAAAAAAAAAAAAAuAgAAZHJzL2Uyb0RvYy54bWxQ&#10;SwECLQAUAAYACAAAACEAFE4UF90AAAAKAQAADwAAAAAAAAAAAAAAAAAJBAAAZHJzL2Rvd25yZXYu&#10;eG1sUEsFBgAAAAAEAAQA8wAAABMFAAAAAA==&#10;" filled="f" stroked="f">
            <v:textbox style="mso-next-textbox:#_x0000_s1198;mso-fit-shape-to-text:t">
              <w:txbxContent>
                <w:p w14:paraId="3D60C462" w14:textId="3B13274D" w:rsidR="0027251A" w:rsidRPr="007F0382" w:rsidRDefault="0027251A" w:rsidP="0027251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w:t>
                  </w:r>
                  <w:r>
                    <w:rPr>
                      <w:rFonts w:ascii="Comic Sans MS" w:hAnsi="Comic Sans MS" w:cstheme="minorBidi"/>
                      <w:color w:val="000000" w:themeColor="text1"/>
                      <w:kern w:val="24"/>
                    </w:rPr>
                    <w:t>4</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0E254FF0">
          <v:shape id="_x0000_s1197" type="#_x0000_t202" style="position:absolute;margin-left:2.25pt;margin-top:15.95pt;width:131.5pt;height:24.25pt;z-index:25203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Fy841qsAQAAPQMAAA4AAAAAAAAAAAAAAAAALgIAAGRycy9lMm9Eb2MueG1sUEsBAi0A&#10;FAAGAAgAAAAhAGAFGHLbAAAABwEAAA8AAAAAAAAAAAAAAAAABgQAAGRycy9kb3ducmV2LnhtbFBL&#10;BQYAAAAABAAEAPMAAAAOBQAAAAA=&#10;" filled="f" stroked="f">
            <v:textbox style="mso-next-textbox:#_x0000_s1197;mso-fit-shape-to-text:t">
              <w:txbxContent>
                <w:p w14:paraId="65E94354" w14:textId="77777777" w:rsidR="0027251A" w:rsidRDefault="0027251A" w:rsidP="0027251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D329338" w14:textId="77777777" w:rsidR="0027251A" w:rsidRPr="0069141E" w:rsidRDefault="0027251A" w:rsidP="0027251A">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27251A" w:rsidRPr="000615F5" w14:paraId="77E3F6CE" w14:textId="77777777" w:rsidTr="00594286">
        <w:tc>
          <w:tcPr>
            <w:tcW w:w="10116" w:type="dxa"/>
          </w:tcPr>
          <w:p w14:paraId="58469991" w14:textId="77777777" w:rsidR="0027251A" w:rsidRDefault="0027251A" w:rsidP="00594286">
            <w:pPr>
              <w:tabs>
                <w:tab w:val="left" w:pos="2475"/>
              </w:tabs>
              <w:rPr>
                <w:rFonts w:cs="Times New Roman"/>
                <w:color w:val="000000" w:themeColor="text1"/>
                <w:kern w:val="24"/>
                <w:sz w:val="20"/>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77E41CB" w14:textId="77777777" w:rsidR="0027251A" w:rsidRDefault="0027251A" w:rsidP="00594286">
            <w:pPr>
              <w:shd w:val="clear" w:color="auto" w:fill="FFFFFF"/>
              <w:spacing w:line="375" w:lineRule="atLeast"/>
              <w:jc w:val="center"/>
            </w:pPr>
            <w:r>
              <w:rPr>
                <w:noProof/>
              </w:rPr>
              <w:drawing>
                <wp:inline distT="0" distB="0" distL="0" distR="0" wp14:anchorId="238F11D3" wp14:editId="5F9B0E0D">
                  <wp:extent cx="3316959" cy="1600200"/>
                  <wp:effectExtent l="0" t="0" r="0" b="0"/>
                  <wp:docPr id="2242" name="Imagem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Imagem 224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16959" cy="1600200"/>
                          </a:xfrm>
                          <a:prstGeom prst="rect">
                            <a:avLst/>
                          </a:prstGeom>
                          <a:noFill/>
                          <a:ln>
                            <a:noFill/>
                          </a:ln>
                        </pic:spPr>
                      </pic:pic>
                    </a:graphicData>
                  </a:graphic>
                </wp:inline>
              </w:drawing>
            </w:r>
          </w:p>
          <w:p w14:paraId="31AED4B9" w14:textId="089CBA02" w:rsidR="0027251A" w:rsidRDefault="0027251A" w:rsidP="00594286">
            <w:pPr>
              <w:shd w:val="clear" w:color="auto" w:fill="FFFFFF"/>
              <w:spacing w:line="375" w:lineRule="atLeast"/>
              <w:jc w:val="center"/>
            </w:pPr>
            <w:r>
              <w:t xml:space="preserve">Figura </w:t>
            </w:r>
            <w:r w:rsidR="00741FC6">
              <w:t>6</w:t>
            </w:r>
            <w:r>
              <w:t>: Desenvolvimento d</w:t>
            </w:r>
            <w:r w:rsidR="00741FC6">
              <w:t xml:space="preserve">a página de login </w:t>
            </w:r>
            <w:r>
              <w:t>do sistema web</w:t>
            </w:r>
            <w:r>
              <w:br/>
              <w:t>Autor: Acervo Próprio</w:t>
            </w:r>
          </w:p>
          <w:p w14:paraId="1B239E18" w14:textId="77777777" w:rsidR="0027251A" w:rsidRDefault="0027251A" w:rsidP="00594286">
            <w:pPr>
              <w:shd w:val="clear" w:color="auto" w:fill="FFFFFF"/>
              <w:spacing w:line="375" w:lineRule="atLeast"/>
              <w:jc w:val="center"/>
            </w:pPr>
          </w:p>
          <w:p w14:paraId="4074ACE0" w14:textId="77777777" w:rsidR="0027251A" w:rsidRDefault="0027251A" w:rsidP="00594286">
            <w:pPr>
              <w:shd w:val="clear" w:color="auto" w:fill="FFFFFF"/>
              <w:spacing w:line="375" w:lineRule="atLeast"/>
              <w:jc w:val="center"/>
            </w:pPr>
            <w:r>
              <w:rPr>
                <w:noProof/>
              </w:rPr>
              <w:drawing>
                <wp:inline distT="0" distB="0" distL="0" distR="0" wp14:anchorId="49CB548E" wp14:editId="56031B79">
                  <wp:extent cx="3219450" cy="1767633"/>
                  <wp:effectExtent l="0" t="0" r="0" b="0"/>
                  <wp:docPr id="2243" name="Imagem 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Imagem 224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19450" cy="1767633"/>
                          </a:xfrm>
                          <a:prstGeom prst="rect">
                            <a:avLst/>
                          </a:prstGeom>
                          <a:noFill/>
                          <a:ln>
                            <a:noFill/>
                          </a:ln>
                        </pic:spPr>
                      </pic:pic>
                    </a:graphicData>
                  </a:graphic>
                </wp:inline>
              </w:drawing>
            </w:r>
          </w:p>
          <w:p w14:paraId="5718E304" w14:textId="45334646" w:rsidR="0027251A" w:rsidRDefault="0027251A" w:rsidP="00594286">
            <w:pPr>
              <w:shd w:val="clear" w:color="auto" w:fill="FFFFFF"/>
              <w:spacing w:line="375" w:lineRule="atLeast"/>
              <w:jc w:val="center"/>
            </w:pPr>
            <w:r>
              <w:t xml:space="preserve">Figura </w:t>
            </w:r>
            <w:r w:rsidR="00741FC6">
              <w:t>7</w:t>
            </w:r>
            <w:r>
              <w:t xml:space="preserve">: Desenvolvimento </w:t>
            </w:r>
            <w:r w:rsidR="00741FC6">
              <w:t>da página de cadastro do</w:t>
            </w:r>
            <w:r>
              <w:t xml:space="preserve"> sistema web.</w:t>
            </w:r>
          </w:p>
          <w:p w14:paraId="70CA01E4" w14:textId="77777777" w:rsidR="0027251A" w:rsidRDefault="0027251A" w:rsidP="00594286">
            <w:pPr>
              <w:shd w:val="clear" w:color="auto" w:fill="FFFFFF"/>
              <w:spacing w:line="375" w:lineRule="atLeast"/>
              <w:jc w:val="center"/>
            </w:pPr>
            <w:r>
              <w:t>Autor: Acervo Próprio</w:t>
            </w:r>
          </w:p>
          <w:p w14:paraId="10B7882F" w14:textId="77777777" w:rsidR="0027251A" w:rsidRDefault="0027251A" w:rsidP="00594286">
            <w:pPr>
              <w:shd w:val="clear" w:color="auto" w:fill="FFFFFF"/>
              <w:spacing w:line="375" w:lineRule="atLeast"/>
            </w:pPr>
          </w:p>
          <w:p w14:paraId="6BF02C64" w14:textId="77777777" w:rsidR="0027251A" w:rsidRPr="000615F5" w:rsidRDefault="0027251A" w:rsidP="00594286">
            <w:pPr>
              <w:shd w:val="clear" w:color="auto" w:fill="FFFFFF"/>
              <w:spacing w:line="375" w:lineRule="atLeast"/>
              <w:rPr>
                <w:rFonts w:cs="Times New Roman"/>
                <w:color w:val="000000" w:themeColor="text1"/>
                <w:kern w:val="24"/>
                <w:szCs w:val="24"/>
              </w:rPr>
            </w:pPr>
            <w:r>
              <w:t xml:space="preserve">Getninjas. Getninjas, 2021, </w:t>
            </w:r>
            <w:r w:rsidRPr="004804EC">
              <w:t>plataforma de contratação de serviços</w:t>
            </w:r>
            <w:r>
              <w:t xml:space="preserve">. Disponível em: </w:t>
            </w:r>
            <w:hyperlink r:id="rId13" w:history="1">
              <w:r w:rsidRPr="00F81E14">
                <w:rPr>
                  <w:rStyle w:val="Hyperlink"/>
                  <w:rFonts w:eastAsia="Times New Roman" w:cs="Times New Roman"/>
                  <w:lang w:eastAsia="pt-BR"/>
                </w:rPr>
                <w:t>https://www.getninjas.com.br/</w:t>
              </w:r>
            </w:hyperlink>
            <w:r>
              <w:rPr>
                <w:rFonts w:eastAsia="Times New Roman" w:cs="Times New Roman"/>
                <w:lang w:eastAsia="pt-BR"/>
              </w:rPr>
              <w:t xml:space="preserve"> . Acesso em: 14 de janeiro de 2022;</w:t>
            </w:r>
            <w:r w:rsidRPr="00E925AA">
              <w:rPr>
                <w:rFonts w:eastAsia="Times New Roman" w:cs="Times New Roman"/>
                <w:lang w:eastAsia="pt-BR"/>
              </w:rPr>
              <w:br/>
            </w:r>
            <w:r>
              <w:t xml:space="preserve">Helpymy, Helpymy, 2021, plataforma de contratação e divulgação de serviços de cuidados de idosos. </w:t>
            </w:r>
            <w:r w:rsidRPr="00636259">
              <w:t>Dispon</w:t>
            </w:r>
            <w:r>
              <w:t xml:space="preserve">ível em: </w:t>
            </w:r>
            <w:hyperlink r:id="rId14" w:history="1">
              <w:r w:rsidRPr="00F81E14">
                <w:rPr>
                  <w:rStyle w:val="Hyperlink"/>
                  <w:rFonts w:cs="Times New Roman"/>
                  <w:bdr w:val="none" w:sz="0" w:space="0" w:color="auto" w:frame="1"/>
                </w:rPr>
                <w:t>https://helpmy.com.br/</w:t>
              </w:r>
            </w:hyperlink>
            <w:r>
              <w:rPr>
                <w:rFonts w:cs="Times New Roman"/>
                <w:bdr w:val="none" w:sz="0" w:space="0" w:color="auto" w:frame="1"/>
              </w:rPr>
              <w:t>. Acesso em 14 de janeiro de 2022;</w:t>
            </w:r>
            <w:r w:rsidRPr="00636259">
              <w:rPr>
                <w:rFonts w:cs="Times New Roman"/>
              </w:rPr>
              <w:br/>
            </w:r>
            <w:r>
              <w:t xml:space="preserve">Discord, Discord, 2021, plataforma online de comunicação instantânea para comunidades. Disponível em: </w:t>
            </w:r>
            <w:hyperlink r:id="rId15" w:history="1">
              <w:r w:rsidRPr="00F81E14">
                <w:rPr>
                  <w:rStyle w:val="Hyperlink"/>
                  <w:rFonts w:cs="Times New Roman"/>
                </w:rPr>
                <w:t>https://discord.com/</w:t>
              </w:r>
            </w:hyperlink>
            <w:r w:rsidRPr="00636259">
              <w:rPr>
                <w:rFonts w:cs="Times New Roman"/>
              </w:rPr>
              <w:t xml:space="preserve"> </w:t>
            </w:r>
            <w:r>
              <w:rPr>
                <w:rFonts w:cs="Times New Roman"/>
              </w:rPr>
              <w:t xml:space="preserve"> Acesso em 14 de janeiro de 2022;</w:t>
            </w:r>
            <w:r w:rsidRPr="00636259">
              <w:rPr>
                <w:rFonts w:cs="Times New Roman"/>
              </w:rPr>
              <w:br/>
            </w:r>
            <w:r>
              <w:t xml:space="preserve">KUMAR, Amit. </w:t>
            </w:r>
            <w:r w:rsidRPr="000615F5">
              <w:t xml:space="preserve">Landing Page. Behance, 2021. </w:t>
            </w:r>
            <w:r w:rsidRPr="000C38A2">
              <w:t xml:space="preserve">Disponível </w:t>
            </w:r>
            <w:r>
              <w:t xml:space="preserve">em: </w:t>
            </w:r>
            <w:hyperlink r:id="rId16" w:history="1">
              <w:r w:rsidRPr="00F81E14">
                <w:rPr>
                  <w:rStyle w:val="Hyperlink"/>
                  <w:rFonts w:cs="Times New Roman"/>
                </w:rPr>
                <w:t>https://www.behance.net/gallery/123637717/landing-page/modules/702703677</w:t>
              </w:r>
            </w:hyperlink>
            <w:r w:rsidRPr="000C38A2">
              <w:rPr>
                <w:rFonts w:cs="Times New Roman"/>
              </w:rPr>
              <w:t xml:space="preserve"> </w:t>
            </w:r>
            <w:r>
              <w:rPr>
                <w:rFonts w:cs="Times New Roman"/>
              </w:rPr>
              <w:t>. Acesso em 14 de janeiro de 2022.</w:t>
            </w:r>
            <w:r w:rsidRPr="000C38A2">
              <w:rPr>
                <w:rFonts w:cs="Times New Roman"/>
              </w:rPr>
              <w:br/>
            </w:r>
            <w:r>
              <w:t xml:space="preserve">CuidaLife, CuidaLife, 2021, plataforma healthplace que oferece serviços da área da saúde. Disponível em: </w:t>
            </w:r>
            <w:hyperlink r:id="rId17" w:history="1">
              <w:r w:rsidRPr="00F81E14">
                <w:rPr>
                  <w:rStyle w:val="Hyperlink"/>
                  <w:rFonts w:cs="Times New Roman"/>
                </w:rPr>
                <w:t>https://cuida.life/?gclid=CjwKCAiA24SPBhB0EiwAjBgkhmnrbLcH23KIVY-08iqH7gHmjNujorWNXB1vpfYju6f0NXwDGktCnRoCEcYQAvD_BwE</w:t>
              </w:r>
            </w:hyperlink>
            <w:r w:rsidRPr="000C38A2">
              <w:rPr>
                <w:rFonts w:cs="Times New Roman"/>
              </w:rPr>
              <w:t xml:space="preserve"> </w:t>
            </w:r>
            <w:r>
              <w:rPr>
                <w:rFonts w:cs="Times New Roman"/>
              </w:rPr>
              <w:t>. Acesso em 14 de janeiro de 2022;</w:t>
            </w:r>
            <w:r w:rsidRPr="000C38A2">
              <w:rPr>
                <w:rFonts w:cs="Times New Roman"/>
              </w:rPr>
              <w:br/>
            </w:r>
            <w:r>
              <w:t xml:space="preserve">Krampus Productions, médico doutor, idosos, mais velhos. </w:t>
            </w:r>
            <w:r w:rsidRPr="000615F5">
              <w:t>Pexels, 2021. Disponív</w:t>
            </w:r>
            <w:r>
              <w:t>el em:</w:t>
            </w:r>
            <w:r w:rsidRPr="000615F5">
              <w:t xml:space="preserve"> </w:t>
            </w:r>
            <w:hyperlink r:id="rId18" w:history="1">
              <w:r w:rsidRPr="000615F5">
                <w:rPr>
                  <w:rStyle w:val="Hyperlink"/>
                  <w:rFonts w:cs="Times New Roman"/>
                </w:rPr>
                <w:t>https://www.pexels.com/pt-br/foto/medico-doutor-idosos-mais-velhos-8949833/</w:t>
              </w:r>
            </w:hyperlink>
            <w:r w:rsidRPr="000615F5">
              <w:rPr>
                <w:rFonts w:cs="Times New Roman"/>
              </w:rPr>
              <w:t xml:space="preserve"> </w:t>
            </w:r>
            <w:r>
              <w:rPr>
                <w:rFonts w:cs="Times New Roman"/>
              </w:rPr>
              <w:t>. Acesso em 14 de janeiro de 2022</w:t>
            </w:r>
            <w:r w:rsidRPr="000615F5">
              <w:rPr>
                <w:rFonts w:cs="Times New Roman"/>
              </w:rPr>
              <w:br/>
            </w:r>
          </w:p>
        </w:tc>
      </w:tr>
      <w:tr w:rsidR="0027251A" w:rsidRPr="0069141E" w14:paraId="2546DE15" w14:textId="77777777" w:rsidTr="00594286">
        <w:tc>
          <w:tcPr>
            <w:tcW w:w="10116" w:type="dxa"/>
          </w:tcPr>
          <w:p w14:paraId="7F802E0D" w14:textId="77777777" w:rsidR="0027251A" w:rsidRPr="00862655" w:rsidRDefault="0027251A" w:rsidP="00594286">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373943E" w14:textId="62BFCB3A" w:rsidR="0027251A" w:rsidRPr="00F74A2C" w:rsidRDefault="00E03537" w:rsidP="00594286">
            <w:pPr>
              <w:tabs>
                <w:tab w:val="left" w:pos="2475"/>
              </w:tabs>
              <w:rPr>
                <w:rFonts w:cs="Times New Roman"/>
                <w:color w:val="000000" w:themeColor="text1"/>
                <w:kern w:val="24"/>
                <w:szCs w:val="24"/>
              </w:rPr>
            </w:pPr>
            <w:r>
              <w:rPr>
                <w:rFonts w:cs="Times New Roman"/>
                <w:color w:val="000000" w:themeColor="text1"/>
                <w:kern w:val="24"/>
                <w:szCs w:val="24"/>
              </w:rPr>
              <w:t>Foi criado o design e logo em seguida a página em HTML sobre o login e o cadastro</w:t>
            </w:r>
          </w:p>
          <w:p w14:paraId="340B018A" w14:textId="77777777" w:rsidR="0027251A" w:rsidRPr="0069141E" w:rsidRDefault="0027251A" w:rsidP="00594286">
            <w:pPr>
              <w:tabs>
                <w:tab w:val="left" w:pos="2475"/>
              </w:tabs>
              <w:rPr>
                <w:rFonts w:cs="Times New Roman"/>
                <w:kern w:val="24"/>
                <w:szCs w:val="32"/>
              </w:rPr>
            </w:pPr>
          </w:p>
        </w:tc>
      </w:tr>
      <w:tr w:rsidR="0027251A" w:rsidRPr="0069141E" w14:paraId="45A2D722" w14:textId="77777777" w:rsidTr="00594286">
        <w:tc>
          <w:tcPr>
            <w:tcW w:w="10116" w:type="dxa"/>
          </w:tcPr>
          <w:p w14:paraId="2AC28207" w14:textId="77777777" w:rsidR="0027251A" w:rsidRPr="0069141E" w:rsidRDefault="0027251A" w:rsidP="00594286">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3031B71" w14:textId="77777777" w:rsidR="0027251A" w:rsidRPr="0069141E" w:rsidRDefault="0027251A" w:rsidP="00594286">
            <w:pPr>
              <w:tabs>
                <w:tab w:val="left" w:pos="2475"/>
              </w:tabs>
              <w:jc w:val="both"/>
              <w:rPr>
                <w:rFonts w:cs="Times New Roman"/>
                <w:kern w:val="24"/>
                <w:szCs w:val="28"/>
              </w:rPr>
            </w:pPr>
          </w:p>
          <w:p w14:paraId="294069D0" w14:textId="77777777" w:rsidR="0027251A" w:rsidRDefault="0027251A" w:rsidP="00594286">
            <w:pPr>
              <w:tabs>
                <w:tab w:val="left" w:pos="2475"/>
              </w:tabs>
              <w:jc w:val="both"/>
              <w:rPr>
                <w:rFonts w:cs="Times New Roman"/>
                <w:color w:val="000000" w:themeColor="text1"/>
                <w:kern w:val="24"/>
                <w:szCs w:val="24"/>
              </w:rPr>
            </w:pPr>
            <w:r>
              <w:rPr>
                <w:rFonts w:cs="Times New Roman"/>
                <w:color w:val="000000" w:themeColor="text1"/>
                <w:kern w:val="24"/>
                <w:szCs w:val="24"/>
              </w:rPr>
              <w:t>Problemas comuns de HTML foram a maior preocupação no decorrer, como por exemplo a responsividade e entre outros.</w:t>
            </w:r>
          </w:p>
          <w:p w14:paraId="2728070A" w14:textId="77777777" w:rsidR="0027251A" w:rsidRPr="0069141E" w:rsidRDefault="0027251A" w:rsidP="00594286">
            <w:pPr>
              <w:tabs>
                <w:tab w:val="left" w:pos="2475"/>
              </w:tabs>
              <w:jc w:val="both"/>
              <w:rPr>
                <w:rFonts w:cs="Times New Roman"/>
                <w:kern w:val="24"/>
                <w:szCs w:val="28"/>
              </w:rPr>
            </w:pPr>
          </w:p>
        </w:tc>
      </w:tr>
      <w:tr w:rsidR="0027251A" w:rsidRPr="0069141E" w14:paraId="211B8F6C" w14:textId="77777777" w:rsidTr="00594286">
        <w:tc>
          <w:tcPr>
            <w:tcW w:w="10116" w:type="dxa"/>
          </w:tcPr>
          <w:p w14:paraId="13241EA7" w14:textId="77777777" w:rsidR="0027251A" w:rsidRPr="0069141E" w:rsidRDefault="0027251A" w:rsidP="00594286">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6BB8A456" w14:textId="77777777" w:rsidR="0027251A" w:rsidRDefault="0027251A" w:rsidP="00594286">
            <w:pPr>
              <w:textAlignment w:val="baseline"/>
              <w:rPr>
                <w:rFonts w:eastAsia="Times New Roman" w:cs="Times New Roman"/>
                <w:color w:val="000000"/>
                <w:lang w:eastAsia="pt-BR"/>
              </w:rPr>
            </w:pPr>
          </w:p>
          <w:p w14:paraId="258575DF" w14:textId="77777777" w:rsidR="0027251A" w:rsidRDefault="0027251A" w:rsidP="00594286">
            <w:pPr>
              <w:textAlignment w:val="baseline"/>
              <w:rPr>
                <w:rFonts w:eastAsia="Times New Roman" w:cs="Times New Roman"/>
                <w:color w:val="000000"/>
                <w:lang w:eastAsia="pt-BR"/>
              </w:rPr>
            </w:pPr>
            <w:r>
              <w:rPr>
                <w:rFonts w:eastAsia="Times New Roman" w:cs="Times New Roman"/>
                <w:color w:val="000000"/>
                <w:lang w:eastAsia="pt-BR"/>
              </w:rPr>
              <w:t>As orientações sempre apontavam para um design mais minimalista por nossa parte, assim diminuindo a poluição visual e de informação, consequentemente buscamos deixar o conteúdo do site mais minimalista, intuitivo e confortável.</w:t>
            </w:r>
          </w:p>
          <w:p w14:paraId="0C07C4F5" w14:textId="77777777" w:rsidR="0027251A" w:rsidRPr="0069141E" w:rsidRDefault="0027251A" w:rsidP="00594286">
            <w:pPr>
              <w:textAlignment w:val="baseline"/>
              <w:rPr>
                <w:rFonts w:cs="Times New Roman"/>
                <w:color w:val="000000" w:themeColor="text1"/>
                <w:kern w:val="24"/>
                <w:szCs w:val="24"/>
              </w:rPr>
            </w:pPr>
          </w:p>
        </w:tc>
      </w:tr>
      <w:tr w:rsidR="0027251A" w:rsidRPr="0069141E" w14:paraId="669F78AE" w14:textId="77777777" w:rsidTr="00594286">
        <w:tc>
          <w:tcPr>
            <w:tcW w:w="10116" w:type="dxa"/>
          </w:tcPr>
          <w:p w14:paraId="3959E05A" w14:textId="77777777" w:rsidR="0027251A" w:rsidRPr="0069141E" w:rsidRDefault="0027251A" w:rsidP="00594286">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800A66D" w14:textId="77777777" w:rsidR="0027251A" w:rsidRDefault="0027251A" w:rsidP="00594286">
            <w:pPr>
              <w:textAlignment w:val="baseline"/>
              <w:rPr>
                <w:rFonts w:eastAsia="Times New Roman" w:cs="Times New Roman"/>
                <w:color w:val="000000"/>
                <w:lang w:eastAsia="pt-BR"/>
              </w:rPr>
            </w:pPr>
          </w:p>
          <w:p w14:paraId="5BFD733F" w14:textId="77777777" w:rsidR="0027251A" w:rsidRPr="0069141E" w:rsidRDefault="0027251A" w:rsidP="00594286">
            <w:pPr>
              <w:textAlignment w:val="baseline"/>
              <w:rPr>
                <w:rFonts w:eastAsia="Times New Roman" w:cs="Times New Roman"/>
                <w:color w:val="000000"/>
                <w:lang w:eastAsia="pt-BR"/>
              </w:rPr>
            </w:pPr>
            <w:r>
              <w:rPr>
                <w:rFonts w:eastAsia="Times New Roman" w:cs="Times New Roman"/>
                <w:color w:val="000000"/>
                <w:lang w:eastAsia="pt-BR"/>
              </w:rPr>
              <w:t>Manter uma identidade visual entre as abas do site e trabalhar em uma boa responsividade em todo site.</w:t>
            </w:r>
          </w:p>
          <w:p w14:paraId="253B14F3" w14:textId="77777777" w:rsidR="0027251A" w:rsidRPr="0069141E" w:rsidRDefault="0027251A" w:rsidP="00594286">
            <w:pPr>
              <w:textAlignment w:val="baseline"/>
              <w:rPr>
                <w:rFonts w:cs="Times New Roman"/>
                <w:szCs w:val="24"/>
              </w:rPr>
            </w:pPr>
          </w:p>
        </w:tc>
      </w:tr>
    </w:tbl>
    <w:p w14:paraId="0EE59337" w14:textId="77777777" w:rsidR="0027251A" w:rsidRPr="0069141E" w:rsidRDefault="0027251A" w:rsidP="0027251A">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27251A" w:rsidRPr="0069141E" w14:paraId="64E5F33A" w14:textId="77777777" w:rsidTr="00594286">
        <w:trPr>
          <w:trHeight w:val="310"/>
        </w:trPr>
        <w:tc>
          <w:tcPr>
            <w:tcW w:w="5070" w:type="dxa"/>
          </w:tcPr>
          <w:p w14:paraId="184D5CF4" w14:textId="77777777" w:rsidR="0027251A" w:rsidRPr="0069141E" w:rsidRDefault="0027251A" w:rsidP="00594286">
            <w:pPr>
              <w:spacing w:after="0" w:line="240" w:lineRule="auto"/>
              <w:rPr>
                <w:rFonts w:cs="Times New Roman"/>
                <w:b/>
                <w:szCs w:val="24"/>
              </w:rPr>
            </w:pPr>
            <w:r w:rsidRPr="0069141E">
              <w:rPr>
                <w:rFonts w:cs="Times New Roman"/>
                <w:b/>
                <w:szCs w:val="24"/>
              </w:rPr>
              <w:t>Ciência do Grupo:</w:t>
            </w:r>
          </w:p>
        </w:tc>
        <w:tc>
          <w:tcPr>
            <w:tcW w:w="1451" w:type="dxa"/>
          </w:tcPr>
          <w:p w14:paraId="6AF3CA6A" w14:textId="77777777" w:rsidR="0027251A" w:rsidRPr="0069141E" w:rsidRDefault="0027251A" w:rsidP="00594286">
            <w:pPr>
              <w:spacing w:after="0" w:line="240" w:lineRule="auto"/>
              <w:rPr>
                <w:rFonts w:cs="Times New Roman"/>
                <w:b/>
                <w:szCs w:val="24"/>
              </w:rPr>
            </w:pPr>
            <w:r w:rsidRPr="0069141E">
              <w:rPr>
                <w:rFonts w:cs="Times New Roman"/>
                <w:b/>
                <w:szCs w:val="24"/>
              </w:rPr>
              <w:t>Presença</w:t>
            </w:r>
          </w:p>
        </w:tc>
        <w:tc>
          <w:tcPr>
            <w:tcW w:w="3674" w:type="dxa"/>
            <w:vMerge w:val="restart"/>
          </w:tcPr>
          <w:p w14:paraId="25A9332E" w14:textId="77777777" w:rsidR="0027251A" w:rsidRPr="0069141E" w:rsidRDefault="0027251A" w:rsidP="00594286">
            <w:pPr>
              <w:spacing w:after="0" w:line="240" w:lineRule="auto"/>
              <w:rPr>
                <w:rFonts w:cs="Times New Roman"/>
                <w:b/>
                <w:szCs w:val="24"/>
              </w:rPr>
            </w:pPr>
            <w:r w:rsidRPr="0069141E">
              <w:rPr>
                <w:rFonts w:cs="Times New Roman"/>
                <w:b/>
                <w:szCs w:val="24"/>
              </w:rPr>
              <w:t>Ciência dos Professor(es)</w:t>
            </w:r>
          </w:p>
          <w:p w14:paraId="671D2A20" w14:textId="77777777" w:rsidR="0027251A" w:rsidRPr="0069141E" w:rsidRDefault="0027251A" w:rsidP="00594286">
            <w:pPr>
              <w:spacing w:after="0" w:line="240" w:lineRule="auto"/>
              <w:rPr>
                <w:rFonts w:cs="Times New Roman"/>
                <w:b/>
                <w:szCs w:val="24"/>
              </w:rPr>
            </w:pPr>
          </w:p>
        </w:tc>
      </w:tr>
      <w:tr w:rsidR="0027251A" w:rsidRPr="0069141E" w14:paraId="632B3CDB" w14:textId="77777777" w:rsidTr="00594286">
        <w:trPr>
          <w:trHeight w:val="310"/>
        </w:trPr>
        <w:tc>
          <w:tcPr>
            <w:tcW w:w="5070" w:type="dxa"/>
          </w:tcPr>
          <w:p w14:paraId="64B0DD99" w14:textId="77777777" w:rsidR="0027251A" w:rsidRPr="006E4AE8" w:rsidRDefault="0027251A" w:rsidP="00594286">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70321524" w14:textId="77777777" w:rsidR="0027251A" w:rsidRPr="006E4AE8" w:rsidRDefault="0027251A" w:rsidP="00594286">
            <w:pPr>
              <w:spacing w:after="0" w:line="240" w:lineRule="auto"/>
              <w:rPr>
                <w:rFonts w:cs="Times New Roman"/>
                <w:bCs/>
                <w:szCs w:val="24"/>
              </w:rPr>
            </w:pPr>
            <w:r w:rsidRPr="006E4AE8">
              <w:rPr>
                <w:rFonts w:cs="Times New Roman"/>
                <w:bCs/>
                <w:szCs w:val="24"/>
              </w:rPr>
              <w:t>P</w:t>
            </w:r>
          </w:p>
        </w:tc>
        <w:tc>
          <w:tcPr>
            <w:tcW w:w="3674" w:type="dxa"/>
            <w:vMerge/>
          </w:tcPr>
          <w:p w14:paraId="4C61E8C2" w14:textId="77777777" w:rsidR="0027251A" w:rsidRPr="0069141E" w:rsidRDefault="0027251A" w:rsidP="00594286">
            <w:pPr>
              <w:spacing w:after="0" w:line="240" w:lineRule="auto"/>
              <w:rPr>
                <w:rFonts w:cs="Times New Roman"/>
                <w:b/>
                <w:szCs w:val="24"/>
              </w:rPr>
            </w:pPr>
          </w:p>
        </w:tc>
      </w:tr>
      <w:tr w:rsidR="0027251A" w:rsidRPr="0069141E" w14:paraId="36E683E5" w14:textId="77777777" w:rsidTr="00594286">
        <w:trPr>
          <w:trHeight w:val="310"/>
        </w:trPr>
        <w:tc>
          <w:tcPr>
            <w:tcW w:w="5070" w:type="dxa"/>
          </w:tcPr>
          <w:p w14:paraId="0CCA8A5C" w14:textId="77777777" w:rsidR="0027251A" w:rsidRPr="0069141E" w:rsidRDefault="0027251A" w:rsidP="00594286">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512A9502" w14:textId="77777777" w:rsidR="0027251A" w:rsidRPr="0069141E" w:rsidRDefault="0027251A" w:rsidP="00594286">
            <w:pPr>
              <w:spacing w:after="0" w:line="240" w:lineRule="auto"/>
              <w:rPr>
                <w:rFonts w:cs="Times New Roman"/>
                <w:szCs w:val="24"/>
              </w:rPr>
            </w:pPr>
            <w:r>
              <w:rPr>
                <w:rFonts w:cs="Times New Roman"/>
                <w:szCs w:val="24"/>
              </w:rPr>
              <w:t>P</w:t>
            </w:r>
          </w:p>
        </w:tc>
        <w:tc>
          <w:tcPr>
            <w:tcW w:w="3674" w:type="dxa"/>
            <w:vMerge/>
          </w:tcPr>
          <w:p w14:paraId="69A3404C" w14:textId="77777777" w:rsidR="0027251A" w:rsidRPr="0069141E" w:rsidRDefault="0027251A" w:rsidP="00594286">
            <w:pPr>
              <w:spacing w:after="0" w:line="240" w:lineRule="auto"/>
              <w:rPr>
                <w:rFonts w:cs="Times New Roman"/>
                <w:szCs w:val="24"/>
              </w:rPr>
            </w:pPr>
          </w:p>
        </w:tc>
      </w:tr>
      <w:tr w:rsidR="0027251A" w:rsidRPr="0069141E" w14:paraId="18E25879" w14:textId="77777777" w:rsidTr="00594286">
        <w:trPr>
          <w:trHeight w:val="310"/>
        </w:trPr>
        <w:tc>
          <w:tcPr>
            <w:tcW w:w="5070" w:type="dxa"/>
          </w:tcPr>
          <w:p w14:paraId="445EAB54" w14:textId="77777777" w:rsidR="0027251A" w:rsidRPr="0069141E" w:rsidRDefault="0027251A" w:rsidP="00594286">
            <w:pPr>
              <w:spacing w:after="0" w:line="240" w:lineRule="auto"/>
              <w:rPr>
                <w:rFonts w:cs="Times New Roman"/>
                <w:szCs w:val="24"/>
              </w:rPr>
            </w:pPr>
            <w:r>
              <w:rPr>
                <w:rFonts w:cs="Times New Roman"/>
                <w:szCs w:val="24"/>
              </w:rPr>
              <w:t>Cesar Mâncio Silva</w:t>
            </w:r>
          </w:p>
        </w:tc>
        <w:tc>
          <w:tcPr>
            <w:tcW w:w="1451" w:type="dxa"/>
          </w:tcPr>
          <w:p w14:paraId="7EDF85C3" w14:textId="77777777" w:rsidR="0027251A" w:rsidRPr="0069141E" w:rsidRDefault="0027251A" w:rsidP="00594286">
            <w:pPr>
              <w:spacing w:after="0" w:line="240" w:lineRule="auto"/>
              <w:rPr>
                <w:rFonts w:cs="Times New Roman"/>
                <w:szCs w:val="24"/>
              </w:rPr>
            </w:pPr>
            <w:r>
              <w:rPr>
                <w:rFonts w:cs="Times New Roman"/>
                <w:szCs w:val="24"/>
              </w:rPr>
              <w:t>P</w:t>
            </w:r>
          </w:p>
        </w:tc>
        <w:tc>
          <w:tcPr>
            <w:tcW w:w="3674" w:type="dxa"/>
            <w:vMerge/>
          </w:tcPr>
          <w:p w14:paraId="601B7848" w14:textId="77777777" w:rsidR="0027251A" w:rsidRPr="0069141E" w:rsidRDefault="0027251A" w:rsidP="00594286">
            <w:pPr>
              <w:spacing w:after="0" w:line="240" w:lineRule="auto"/>
              <w:rPr>
                <w:rFonts w:cs="Times New Roman"/>
                <w:szCs w:val="24"/>
              </w:rPr>
            </w:pPr>
          </w:p>
        </w:tc>
      </w:tr>
      <w:tr w:rsidR="0027251A" w:rsidRPr="0069141E" w14:paraId="354A931A" w14:textId="77777777" w:rsidTr="00594286">
        <w:trPr>
          <w:trHeight w:val="310"/>
        </w:trPr>
        <w:tc>
          <w:tcPr>
            <w:tcW w:w="5070" w:type="dxa"/>
          </w:tcPr>
          <w:p w14:paraId="3E68C62A" w14:textId="77777777" w:rsidR="0027251A" w:rsidRPr="0069141E" w:rsidRDefault="0027251A" w:rsidP="00594286">
            <w:pPr>
              <w:spacing w:after="0" w:line="240" w:lineRule="auto"/>
              <w:rPr>
                <w:rFonts w:cs="Times New Roman"/>
                <w:szCs w:val="24"/>
              </w:rPr>
            </w:pPr>
            <w:r>
              <w:rPr>
                <w:rFonts w:cs="Times New Roman"/>
                <w:szCs w:val="24"/>
              </w:rPr>
              <w:t>Maithê Gomes da Piedade</w:t>
            </w:r>
          </w:p>
        </w:tc>
        <w:tc>
          <w:tcPr>
            <w:tcW w:w="1451" w:type="dxa"/>
          </w:tcPr>
          <w:p w14:paraId="5487198A" w14:textId="77777777" w:rsidR="0027251A" w:rsidRPr="0069141E" w:rsidRDefault="0027251A" w:rsidP="00594286">
            <w:pPr>
              <w:spacing w:after="0" w:line="240" w:lineRule="auto"/>
              <w:rPr>
                <w:rFonts w:cs="Times New Roman"/>
                <w:szCs w:val="24"/>
              </w:rPr>
            </w:pPr>
            <w:r w:rsidRPr="0069141E">
              <w:rPr>
                <w:rFonts w:cs="Times New Roman"/>
                <w:szCs w:val="24"/>
              </w:rPr>
              <w:t>P</w:t>
            </w:r>
          </w:p>
        </w:tc>
        <w:tc>
          <w:tcPr>
            <w:tcW w:w="3674" w:type="dxa"/>
            <w:vMerge/>
          </w:tcPr>
          <w:p w14:paraId="5DEBACA1" w14:textId="77777777" w:rsidR="0027251A" w:rsidRPr="0069141E" w:rsidRDefault="0027251A" w:rsidP="00594286">
            <w:pPr>
              <w:spacing w:after="0" w:line="240" w:lineRule="auto"/>
              <w:rPr>
                <w:rFonts w:cs="Times New Roman"/>
                <w:szCs w:val="24"/>
              </w:rPr>
            </w:pPr>
          </w:p>
        </w:tc>
      </w:tr>
      <w:tr w:rsidR="0027251A" w:rsidRPr="0069141E" w14:paraId="5D7DC2F8" w14:textId="77777777" w:rsidTr="00594286">
        <w:trPr>
          <w:trHeight w:val="310"/>
        </w:trPr>
        <w:tc>
          <w:tcPr>
            <w:tcW w:w="5070" w:type="dxa"/>
          </w:tcPr>
          <w:p w14:paraId="08FA1488" w14:textId="77777777" w:rsidR="0027251A" w:rsidRPr="0069141E" w:rsidRDefault="0027251A" w:rsidP="00594286">
            <w:pPr>
              <w:spacing w:after="0" w:line="240" w:lineRule="auto"/>
              <w:rPr>
                <w:rFonts w:cs="Times New Roman"/>
                <w:szCs w:val="24"/>
              </w:rPr>
            </w:pPr>
            <w:r>
              <w:rPr>
                <w:rFonts w:cs="Times New Roman"/>
                <w:szCs w:val="24"/>
              </w:rPr>
              <w:t>Melissa Fraga Barboza</w:t>
            </w:r>
          </w:p>
        </w:tc>
        <w:tc>
          <w:tcPr>
            <w:tcW w:w="1451" w:type="dxa"/>
          </w:tcPr>
          <w:p w14:paraId="7CF24ED7" w14:textId="77777777" w:rsidR="0027251A" w:rsidRPr="0069141E" w:rsidRDefault="0027251A" w:rsidP="00594286">
            <w:pPr>
              <w:spacing w:after="0" w:line="240" w:lineRule="auto"/>
              <w:rPr>
                <w:rFonts w:cs="Times New Roman"/>
                <w:szCs w:val="24"/>
              </w:rPr>
            </w:pPr>
            <w:r w:rsidRPr="0069141E">
              <w:rPr>
                <w:rFonts w:cs="Times New Roman"/>
                <w:szCs w:val="24"/>
              </w:rPr>
              <w:t>P</w:t>
            </w:r>
          </w:p>
        </w:tc>
        <w:tc>
          <w:tcPr>
            <w:tcW w:w="3674" w:type="dxa"/>
            <w:vMerge/>
          </w:tcPr>
          <w:p w14:paraId="76C7791A" w14:textId="77777777" w:rsidR="0027251A" w:rsidRPr="0069141E" w:rsidRDefault="0027251A" w:rsidP="00594286">
            <w:pPr>
              <w:spacing w:after="0" w:line="240" w:lineRule="auto"/>
              <w:rPr>
                <w:rFonts w:cs="Times New Roman"/>
                <w:szCs w:val="24"/>
              </w:rPr>
            </w:pPr>
          </w:p>
        </w:tc>
      </w:tr>
    </w:tbl>
    <w:p w14:paraId="54A79D77" w14:textId="3CAD8CEB" w:rsidR="0027251A" w:rsidRDefault="0027251A" w:rsidP="0027251A">
      <w:pPr>
        <w:spacing w:after="0"/>
        <w:rPr>
          <w:rFonts w:cs="Times New Roman"/>
          <w:szCs w:val="24"/>
        </w:rPr>
      </w:pPr>
      <w:r w:rsidRPr="00DA74DB">
        <w:rPr>
          <w:rFonts w:cs="Times New Roman"/>
          <w:szCs w:val="24"/>
        </w:rPr>
        <w:br w:type="page"/>
      </w:r>
    </w:p>
    <w:p w14:paraId="3D50C6C2" w14:textId="77777777" w:rsidR="0027251A" w:rsidRPr="0069141E" w:rsidRDefault="0027251A" w:rsidP="0027251A">
      <w:pPr>
        <w:spacing w:after="0"/>
        <w:rPr>
          <w:rFonts w:cs="Times New Roman"/>
          <w:szCs w:val="24"/>
        </w:rPr>
      </w:pPr>
      <w:r>
        <w:rPr>
          <w:noProof/>
        </w:rPr>
        <w:lastRenderedPageBreak/>
        <w:pict w14:anchorId="13A8B516">
          <v:shape id="_x0000_s1196" type="#_x0000_t202" style="position:absolute;margin-left:214.05pt;margin-top:-16.95pt;width:291pt;height:59.25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MIZ&#10;yU2EAgAAlgUAAA4AAAAAAAAAAAAAAAAALgIAAGRycy9lMm9Eb2MueG1sUEsBAi0AFAAGAAgAAAAh&#10;AG4/+LTeAAAACwEAAA8AAAAAAAAAAAAAAAAA3gQAAGRycy9kb3ducmV2LnhtbFBLBQYAAAAABAAE&#10;APMAAADpBQAAAAA=&#10;" fillcolor="white [3201]" strokeweight=".5pt">
            <v:textbox style="mso-next-textbox:#_x0000_s1196">
              <w:txbxContent>
                <w:p w14:paraId="51966AA1" w14:textId="77777777" w:rsidR="0027251A" w:rsidRPr="00B0578E" w:rsidRDefault="0027251A" w:rsidP="0027251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2857510" w14:textId="77777777" w:rsidR="0027251A" w:rsidRPr="00A66129" w:rsidRDefault="0027251A" w:rsidP="0027251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Criação das redes sociais do sistema e elaboração de páginas ainda sem design no site.</w:t>
                  </w:r>
                </w:p>
              </w:txbxContent>
            </v:textbox>
          </v:shape>
        </w:pict>
      </w:r>
      <w:r w:rsidRPr="0069141E">
        <w:rPr>
          <w:rFonts w:cs="Times New Roman"/>
          <w:noProof/>
          <w:szCs w:val="24"/>
          <w:lang w:eastAsia="pt-BR"/>
        </w:rPr>
        <w:drawing>
          <wp:inline distT="0" distB="0" distL="0" distR="0" wp14:anchorId="2762ED27" wp14:editId="1930C6BD">
            <wp:extent cx="2505075" cy="845469"/>
            <wp:effectExtent l="0" t="0" r="0" b="0"/>
            <wp:docPr id="2240" name="Imagem 224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EE5C2DD" w14:textId="77777777" w:rsidR="0027251A" w:rsidRPr="0069141E" w:rsidRDefault="0027251A" w:rsidP="0027251A">
      <w:pPr>
        <w:spacing w:after="0"/>
        <w:rPr>
          <w:rFonts w:cs="Times New Roman"/>
          <w:szCs w:val="24"/>
        </w:rPr>
      </w:pPr>
      <w:r>
        <w:rPr>
          <w:noProof/>
        </w:rPr>
        <w:pict w14:anchorId="4A37C902">
          <v:shape id="_x0000_s1195" type="#_x0000_t202" style="position:absolute;margin-left:299.25pt;margin-top:15pt;width:203pt;height:29.15pt;z-index:25203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ZCbVQq8BAAA9AwAADgAAAAAAAAAAAAAAAAAuAgAAZHJzL2Uyb0RvYy54bWxQ&#10;SwECLQAUAAYACAAAACEAFE4UF90AAAAKAQAADwAAAAAAAAAAAAAAAAAJBAAAZHJzL2Rvd25yZXYu&#10;eG1sUEsFBgAAAAAEAAQA8wAAABMFAAAAAA==&#10;" filled="f" stroked="f">
            <v:textbox style="mso-next-textbox:#_x0000_s1195;mso-fit-shape-to-text:t">
              <w:txbxContent>
                <w:p w14:paraId="0B6B0F70" w14:textId="77777777" w:rsidR="0027251A" w:rsidRPr="007F0382" w:rsidRDefault="0027251A" w:rsidP="0027251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23</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59273E85">
          <v:shape id="_x0000_s1194" type="#_x0000_t202" style="position:absolute;margin-left:2.25pt;margin-top:15.95pt;width:131.5pt;height:24.25pt;z-index:25203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Fy841qsAQAAPQMAAA4AAAAAAAAAAAAAAAAALgIAAGRycy9lMm9Eb2MueG1sUEsBAi0A&#10;FAAGAAgAAAAhAGAFGHLbAAAABwEAAA8AAAAAAAAAAAAAAAAABgQAAGRycy9kb3ducmV2LnhtbFBL&#10;BQYAAAAABAAEAPMAAAAOBQAAAAA=&#10;" filled="f" stroked="f">
            <v:textbox style="mso-next-textbox:#_x0000_s1194;mso-fit-shape-to-text:t">
              <w:txbxContent>
                <w:p w14:paraId="05E3007D" w14:textId="77777777" w:rsidR="0027251A" w:rsidRDefault="0027251A" w:rsidP="0027251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F716F94" w14:textId="77777777" w:rsidR="0027251A" w:rsidRPr="0069141E" w:rsidRDefault="0027251A" w:rsidP="0027251A">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27251A" w:rsidRPr="000615F5" w14:paraId="7380C06D" w14:textId="77777777" w:rsidTr="00594286">
        <w:tc>
          <w:tcPr>
            <w:tcW w:w="10116" w:type="dxa"/>
          </w:tcPr>
          <w:p w14:paraId="2DD24BB2" w14:textId="77777777" w:rsidR="0027251A" w:rsidRDefault="0027251A" w:rsidP="00594286">
            <w:pPr>
              <w:tabs>
                <w:tab w:val="left" w:pos="2475"/>
              </w:tabs>
              <w:rPr>
                <w:rFonts w:cs="Times New Roman"/>
                <w:color w:val="000000" w:themeColor="text1"/>
                <w:kern w:val="24"/>
                <w:sz w:val="20"/>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7AEB7B7" w14:textId="77777777" w:rsidR="0027251A" w:rsidRDefault="0027251A" w:rsidP="00594286">
            <w:pPr>
              <w:shd w:val="clear" w:color="auto" w:fill="FFFFFF"/>
              <w:spacing w:line="375" w:lineRule="atLeast"/>
            </w:pPr>
          </w:p>
          <w:p w14:paraId="04CACF56" w14:textId="77777777" w:rsidR="0027251A" w:rsidRPr="000615F5" w:rsidRDefault="0027251A" w:rsidP="00594286">
            <w:pPr>
              <w:shd w:val="clear" w:color="auto" w:fill="FFFFFF"/>
              <w:spacing w:line="375" w:lineRule="atLeast"/>
              <w:rPr>
                <w:rFonts w:cs="Times New Roman"/>
                <w:color w:val="000000" w:themeColor="text1"/>
                <w:kern w:val="24"/>
                <w:szCs w:val="24"/>
              </w:rPr>
            </w:pPr>
            <w:r>
              <w:t xml:space="preserve">Getninjas. Getninjas, 2021, </w:t>
            </w:r>
            <w:r w:rsidRPr="004804EC">
              <w:t>plataforma de contratação de serviços</w:t>
            </w:r>
            <w:r>
              <w:t xml:space="preserve">. Disponível em: </w:t>
            </w:r>
            <w:hyperlink r:id="rId19" w:history="1">
              <w:r w:rsidRPr="00F81E14">
                <w:rPr>
                  <w:rStyle w:val="Hyperlink"/>
                  <w:rFonts w:eastAsia="Times New Roman" w:cs="Times New Roman"/>
                  <w:lang w:eastAsia="pt-BR"/>
                </w:rPr>
                <w:t>https://www.getninjas.com.br/</w:t>
              </w:r>
            </w:hyperlink>
            <w:r>
              <w:rPr>
                <w:rFonts w:eastAsia="Times New Roman" w:cs="Times New Roman"/>
                <w:lang w:eastAsia="pt-BR"/>
              </w:rPr>
              <w:t xml:space="preserve"> . Acesso em: 14 de janeiro de 2022;</w:t>
            </w:r>
            <w:r w:rsidRPr="00E925AA">
              <w:rPr>
                <w:rFonts w:eastAsia="Times New Roman" w:cs="Times New Roman"/>
                <w:lang w:eastAsia="pt-BR"/>
              </w:rPr>
              <w:br/>
            </w:r>
            <w:r>
              <w:t xml:space="preserve">Helpymy, Helpymy, 2021, plataforma de contratação e divulgação de serviços de cuidados de idosos. </w:t>
            </w:r>
            <w:r w:rsidRPr="00636259">
              <w:t>Dispon</w:t>
            </w:r>
            <w:r>
              <w:t xml:space="preserve">ível em: </w:t>
            </w:r>
            <w:hyperlink r:id="rId20" w:history="1">
              <w:r w:rsidRPr="00F81E14">
                <w:rPr>
                  <w:rStyle w:val="Hyperlink"/>
                  <w:rFonts w:cs="Times New Roman"/>
                  <w:bdr w:val="none" w:sz="0" w:space="0" w:color="auto" w:frame="1"/>
                </w:rPr>
                <w:t>https://helpmy.com.br/</w:t>
              </w:r>
            </w:hyperlink>
            <w:r>
              <w:rPr>
                <w:rFonts w:cs="Times New Roman"/>
                <w:bdr w:val="none" w:sz="0" w:space="0" w:color="auto" w:frame="1"/>
              </w:rPr>
              <w:t>. Acesso em 14 de janeiro de 2022;</w:t>
            </w:r>
            <w:r w:rsidRPr="00636259">
              <w:rPr>
                <w:rFonts w:cs="Times New Roman"/>
              </w:rPr>
              <w:br/>
            </w:r>
            <w:r>
              <w:t xml:space="preserve">Discord, Discord, 2021, plataforma online de comunicação instantânea para comunidades. Disponível em: </w:t>
            </w:r>
            <w:hyperlink r:id="rId21" w:history="1">
              <w:r w:rsidRPr="00F81E14">
                <w:rPr>
                  <w:rStyle w:val="Hyperlink"/>
                  <w:rFonts w:cs="Times New Roman"/>
                </w:rPr>
                <w:t>https://discord.com/</w:t>
              </w:r>
            </w:hyperlink>
            <w:r w:rsidRPr="00636259">
              <w:rPr>
                <w:rFonts w:cs="Times New Roman"/>
              </w:rPr>
              <w:t xml:space="preserve"> </w:t>
            </w:r>
            <w:r>
              <w:rPr>
                <w:rFonts w:cs="Times New Roman"/>
              </w:rPr>
              <w:t xml:space="preserve"> Acesso em 14 de janeiro de 2022;</w:t>
            </w:r>
            <w:r w:rsidRPr="00636259">
              <w:rPr>
                <w:rFonts w:cs="Times New Roman"/>
              </w:rPr>
              <w:br/>
            </w:r>
            <w:r>
              <w:t xml:space="preserve">KUMAR, Amit. </w:t>
            </w:r>
            <w:r w:rsidRPr="000615F5">
              <w:t xml:space="preserve">Landing Page. Behance, 2021. </w:t>
            </w:r>
            <w:r w:rsidRPr="000C38A2">
              <w:t xml:space="preserve">Disponível </w:t>
            </w:r>
            <w:r>
              <w:t xml:space="preserve">em: </w:t>
            </w:r>
            <w:hyperlink r:id="rId22" w:history="1">
              <w:r w:rsidRPr="00F81E14">
                <w:rPr>
                  <w:rStyle w:val="Hyperlink"/>
                  <w:rFonts w:cs="Times New Roman"/>
                </w:rPr>
                <w:t>https://www.behance.net/gallery/123637717/landing-page/modules/702703677</w:t>
              </w:r>
            </w:hyperlink>
            <w:r w:rsidRPr="000C38A2">
              <w:rPr>
                <w:rFonts w:cs="Times New Roman"/>
              </w:rPr>
              <w:t xml:space="preserve"> </w:t>
            </w:r>
            <w:r>
              <w:rPr>
                <w:rFonts w:cs="Times New Roman"/>
              </w:rPr>
              <w:t>. Acesso em 14 de janeiro de 2022.</w:t>
            </w:r>
            <w:r w:rsidRPr="000C38A2">
              <w:rPr>
                <w:rFonts w:cs="Times New Roman"/>
              </w:rPr>
              <w:br/>
            </w:r>
            <w:r>
              <w:t xml:space="preserve">CuidaLife, CuidaLife, 2021, plataforma healthplace que oferece serviços da área da saúde. Disponível em: </w:t>
            </w:r>
            <w:hyperlink r:id="rId23" w:history="1">
              <w:r w:rsidRPr="00F81E14">
                <w:rPr>
                  <w:rStyle w:val="Hyperlink"/>
                  <w:rFonts w:cs="Times New Roman"/>
                </w:rPr>
                <w:t>https://cuida.life/?gclid=CjwKCAiA24SPBhB0EiwAjBgkhmnrbLcH23KIVY-08iqH7gHmjNujorWNXB1vpfYju6f0NXwDGktCnRoCEcYQAvD_BwE</w:t>
              </w:r>
            </w:hyperlink>
            <w:r w:rsidRPr="000C38A2">
              <w:rPr>
                <w:rFonts w:cs="Times New Roman"/>
              </w:rPr>
              <w:t xml:space="preserve"> </w:t>
            </w:r>
            <w:r>
              <w:rPr>
                <w:rFonts w:cs="Times New Roman"/>
              </w:rPr>
              <w:t>. Acesso em 14 de janeiro de 2022;</w:t>
            </w:r>
            <w:r w:rsidRPr="000C38A2">
              <w:rPr>
                <w:rFonts w:cs="Times New Roman"/>
              </w:rPr>
              <w:br/>
            </w:r>
            <w:r>
              <w:t xml:space="preserve">Krampus Productions, médico doutor, idosos, mais velhos. </w:t>
            </w:r>
            <w:r w:rsidRPr="000615F5">
              <w:t>Pexels, 2021. Disponív</w:t>
            </w:r>
            <w:r>
              <w:t>el em:</w:t>
            </w:r>
            <w:r w:rsidRPr="000615F5">
              <w:t xml:space="preserve"> </w:t>
            </w:r>
            <w:hyperlink r:id="rId24" w:history="1">
              <w:r w:rsidRPr="000615F5">
                <w:rPr>
                  <w:rStyle w:val="Hyperlink"/>
                  <w:rFonts w:cs="Times New Roman"/>
                </w:rPr>
                <w:t>https://www.pexels.com/pt-br/foto/medico-doutor-idosos-mais-velhos-8949833/</w:t>
              </w:r>
            </w:hyperlink>
            <w:r w:rsidRPr="000615F5">
              <w:rPr>
                <w:rFonts w:cs="Times New Roman"/>
              </w:rPr>
              <w:t xml:space="preserve"> </w:t>
            </w:r>
            <w:r>
              <w:rPr>
                <w:rFonts w:cs="Times New Roman"/>
              </w:rPr>
              <w:t>. Acesso em 14 de janeiro de 2022</w:t>
            </w:r>
            <w:r w:rsidRPr="000615F5">
              <w:rPr>
                <w:rFonts w:cs="Times New Roman"/>
              </w:rPr>
              <w:br/>
            </w:r>
          </w:p>
        </w:tc>
      </w:tr>
      <w:tr w:rsidR="0027251A" w:rsidRPr="0069141E" w14:paraId="374687F1" w14:textId="77777777" w:rsidTr="00594286">
        <w:tc>
          <w:tcPr>
            <w:tcW w:w="10116" w:type="dxa"/>
          </w:tcPr>
          <w:p w14:paraId="2D62F98E" w14:textId="77777777" w:rsidR="0027251A" w:rsidRPr="00862655" w:rsidRDefault="0027251A" w:rsidP="00594286">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90C7C0D" w14:textId="77777777" w:rsidR="0027251A" w:rsidRPr="00F74A2C" w:rsidRDefault="0027251A" w:rsidP="00594286">
            <w:pPr>
              <w:tabs>
                <w:tab w:val="left" w:pos="2475"/>
              </w:tabs>
              <w:rPr>
                <w:rFonts w:cs="Times New Roman"/>
                <w:color w:val="000000" w:themeColor="text1"/>
                <w:kern w:val="24"/>
                <w:szCs w:val="24"/>
              </w:rPr>
            </w:pPr>
            <w:r>
              <w:rPr>
                <w:rFonts w:cs="Times New Roman"/>
                <w:color w:val="000000" w:themeColor="text1"/>
                <w:kern w:val="24"/>
                <w:szCs w:val="24"/>
              </w:rPr>
              <w:t>Foram criadas as redes sociais do sistema, no momento não são tão utilizadas, mas já servem de prontidão para um social media futuramente. Cesar aplicou alguns modelos básicos de formulários para Anderson usá-los no banco de dados.</w:t>
            </w:r>
          </w:p>
          <w:p w14:paraId="7EFFD2CA" w14:textId="77777777" w:rsidR="0027251A" w:rsidRPr="0069141E" w:rsidRDefault="0027251A" w:rsidP="00594286">
            <w:pPr>
              <w:tabs>
                <w:tab w:val="left" w:pos="2475"/>
              </w:tabs>
              <w:rPr>
                <w:rFonts w:cs="Times New Roman"/>
                <w:kern w:val="24"/>
                <w:szCs w:val="32"/>
              </w:rPr>
            </w:pPr>
          </w:p>
        </w:tc>
      </w:tr>
      <w:tr w:rsidR="0027251A" w:rsidRPr="0069141E" w14:paraId="36FA19A8" w14:textId="77777777" w:rsidTr="00594286">
        <w:tc>
          <w:tcPr>
            <w:tcW w:w="10116" w:type="dxa"/>
          </w:tcPr>
          <w:p w14:paraId="27DA0C6F" w14:textId="77777777" w:rsidR="0027251A" w:rsidRPr="0069141E" w:rsidRDefault="0027251A" w:rsidP="00594286">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731BB6AB" w14:textId="77777777" w:rsidR="0027251A" w:rsidRPr="0069141E" w:rsidRDefault="0027251A" w:rsidP="00594286">
            <w:pPr>
              <w:tabs>
                <w:tab w:val="left" w:pos="2475"/>
              </w:tabs>
              <w:jc w:val="both"/>
              <w:rPr>
                <w:rFonts w:cs="Times New Roman"/>
                <w:kern w:val="24"/>
                <w:szCs w:val="28"/>
              </w:rPr>
            </w:pPr>
          </w:p>
          <w:p w14:paraId="093BAEBE" w14:textId="77777777" w:rsidR="0027251A" w:rsidRDefault="0027251A" w:rsidP="00594286">
            <w:pPr>
              <w:tabs>
                <w:tab w:val="left" w:pos="2475"/>
              </w:tabs>
              <w:jc w:val="both"/>
              <w:rPr>
                <w:rFonts w:cs="Times New Roman"/>
                <w:color w:val="000000" w:themeColor="text1"/>
                <w:kern w:val="24"/>
                <w:szCs w:val="24"/>
              </w:rPr>
            </w:pPr>
            <w:r>
              <w:rPr>
                <w:rFonts w:cs="Times New Roman"/>
                <w:color w:val="000000" w:themeColor="text1"/>
                <w:kern w:val="24"/>
                <w:szCs w:val="24"/>
              </w:rPr>
              <w:t>Problemas comuns de HTML foram a maior preocupação no decorrer, como por exemplo a responsividade e entre outros.</w:t>
            </w:r>
          </w:p>
          <w:p w14:paraId="51AB62CC" w14:textId="77777777" w:rsidR="0027251A" w:rsidRPr="0069141E" w:rsidRDefault="0027251A" w:rsidP="00594286">
            <w:pPr>
              <w:tabs>
                <w:tab w:val="left" w:pos="2475"/>
              </w:tabs>
              <w:jc w:val="both"/>
              <w:rPr>
                <w:rFonts w:cs="Times New Roman"/>
                <w:kern w:val="24"/>
                <w:szCs w:val="28"/>
              </w:rPr>
            </w:pPr>
          </w:p>
        </w:tc>
      </w:tr>
      <w:tr w:rsidR="0027251A" w:rsidRPr="0069141E" w14:paraId="7E6AA782" w14:textId="77777777" w:rsidTr="00594286">
        <w:tc>
          <w:tcPr>
            <w:tcW w:w="10116" w:type="dxa"/>
          </w:tcPr>
          <w:p w14:paraId="33B70AF0" w14:textId="77777777" w:rsidR="0027251A" w:rsidRPr="0069141E" w:rsidRDefault="0027251A" w:rsidP="00594286">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102B68EA" w14:textId="77777777" w:rsidR="0027251A" w:rsidRDefault="0027251A" w:rsidP="00594286">
            <w:pPr>
              <w:textAlignment w:val="baseline"/>
              <w:rPr>
                <w:rFonts w:eastAsia="Times New Roman" w:cs="Times New Roman"/>
                <w:color w:val="000000"/>
                <w:lang w:eastAsia="pt-BR"/>
              </w:rPr>
            </w:pPr>
          </w:p>
          <w:p w14:paraId="6C6496AC" w14:textId="77777777" w:rsidR="0027251A" w:rsidRDefault="0027251A" w:rsidP="00594286">
            <w:pPr>
              <w:textAlignment w:val="baseline"/>
              <w:rPr>
                <w:rFonts w:eastAsia="Times New Roman" w:cs="Times New Roman"/>
                <w:color w:val="000000"/>
                <w:lang w:eastAsia="pt-BR"/>
              </w:rPr>
            </w:pPr>
            <w:r>
              <w:rPr>
                <w:rFonts w:eastAsia="Times New Roman" w:cs="Times New Roman"/>
                <w:color w:val="000000"/>
                <w:lang w:eastAsia="pt-BR"/>
              </w:rPr>
              <w:t>As orientações sempre apontavam para um design mais minimalista por nossa parte, assim diminuindo a poluição visual e de informação, consequentemente buscamos deixar o conteúdo do site mais minimalista, intuitivo e confortável.</w:t>
            </w:r>
          </w:p>
          <w:p w14:paraId="69F53121" w14:textId="77777777" w:rsidR="0027251A" w:rsidRPr="0069141E" w:rsidRDefault="0027251A" w:rsidP="00594286">
            <w:pPr>
              <w:textAlignment w:val="baseline"/>
              <w:rPr>
                <w:rFonts w:cs="Times New Roman"/>
                <w:color w:val="000000" w:themeColor="text1"/>
                <w:kern w:val="24"/>
                <w:szCs w:val="24"/>
              </w:rPr>
            </w:pPr>
          </w:p>
        </w:tc>
      </w:tr>
      <w:tr w:rsidR="0027251A" w:rsidRPr="0069141E" w14:paraId="5742FB57" w14:textId="77777777" w:rsidTr="00594286">
        <w:tc>
          <w:tcPr>
            <w:tcW w:w="10116" w:type="dxa"/>
          </w:tcPr>
          <w:p w14:paraId="5CA93557" w14:textId="77777777" w:rsidR="0027251A" w:rsidRPr="0069141E" w:rsidRDefault="0027251A" w:rsidP="00594286">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270220C" w14:textId="77777777" w:rsidR="0027251A" w:rsidRDefault="0027251A" w:rsidP="00594286">
            <w:pPr>
              <w:textAlignment w:val="baseline"/>
              <w:rPr>
                <w:rFonts w:eastAsia="Times New Roman" w:cs="Times New Roman"/>
                <w:color w:val="000000"/>
                <w:lang w:eastAsia="pt-BR"/>
              </w:rPr>
            </w:pPr>
          </w:p>
          <w:p w14:paraId="02D6FF3A" w14:textId="77777777" w:rsidR="0027251A" w:rsidRPr="0069141E" w:rsidRDefault="0027251A" w:rsidP="00594286">
            <w:pPr>
              <w:textAlignment w:val="baseline"/>
              <w:rPr>
                <w:rFonts w:eastAsia="Times New Roman" w:cs="Times New Roman"/>
                <w:color w:val="000000"/>
                <w:lang w:eastAsia="pt-BR"/>
              </w:rPr>
            </w:pPr>
            <w:r>
              <w:rPr>
                <w:rFonts w:eastAsia="Times New Roman" w:cs="Times New Roman"/>
                <w:color w:val="000000"/>
                <w:lang w:eastAsia="pt-BR"/>
              </w:rPr>
              <w:t>Manter uma identidade visual entre as abas do site e trabalhar em uma boa responsividade em todo site.</w:t>
            </w:r>
          </w:p>
          <w:p w14:paraId="0D0A17E2" w14:textId="77777777" w:rsidR="0027251A" w:rsidRPr="0069141E" w:rsidRDefault="0027251A" w:rsidP="00594286">
            <w:pPr>
              <w:textAlignment w:val="baseline"/>
              <w:rPr>
                <w:rFonts w:cs="Times New Roman"/>
                <w:szCs w:val="24"/>
              </w:rPr>
            </w:pPr>
          </w:p>
        </w:tc>
      </w:tr>
    </w:tbl>
    <w:p w14:paraId="3FB118F4" w14:textId="77777777" w:rsidR="0027251A" w:rsidRPr="0069141E" w:rsidRDefault="0027251A" w:rsidP="0027251A">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27251A" w:rsidRPr="0069141E" w14:paraId="288C4426" w14:textId="77777777" w:rsidTr="00594286">
        <w:trPr>
          <w:trHeight w:val="310"/>
        </w:trPr>
        <w:tc>
          <w:tcPr>
            <w:tcW w:w="5070" w:type="dxa"/>
          </w:tcPr>
          <w:p w14:paraId="081729D4" w14:textId="77777777" w:rsidR="0027251A" w:rsidRPr="0069141E" w:rsidRDefault="0027251A" w:rsidP="00594286">
            <w:pPr>
              <w:spacing w:after="0" w:line="240" w:lineRule="auto"/>
              <w:rPr>
                <w:rFonts w:cs="Times New Roman"/>
                <w:b/>
                <w:szCs w:val="24"/>
              </w:rPr>
            </w:pPr>
            <w:r w:rsidRPr="0069141E">
              <w:rPr>
                <w:rFonts w:cs="Times New Roman"/>
                <w:b/>
                <w:szCs w:val="24"/>
              </w:rPr>
              <w:t>Ciência do Grupo:</w:t>
            </w:r>
          </w:p>
        </w:tc>
        <w:tc>
          <w:tcPr>
            <w:tcW w:w="1451" w:type="dxa"/>
          </w:tcPr>
          <w:p w14:paraId="7BAC4DAE" w14:textId="77777777" w:rsidR="0027251A" w:rsidRPr="0069141E" w:rsidRDefault="0027251A" w:rsidP="00594286">
            <w:pPr>
              <w:spacing w:after="0" w:line="240" w:lineRule="auto"/>
              <w:rPr>
                <w:rFonts w:cs="Times New Roman"/>
                <w:b/>
                <w:szCs w:val="24"/>
              </w:rPr>
            </w:pPr>
            <w:r w:rsidRPr="0069141E">
              <w:rPr>
                <w:rFonts w:cs="Times New Roman"/>
                <w:b/>
                <w:szCs w:val="24"/>
              </w:rPr>
              <w:t>Presença</w:t>
            </w:r>
          </w:p>
        </w:tc>
        <w:tc>
          <w:tcPr>
            <w:tcW w:w="3674" w:type="dxa"/>
            <w:vMerge w:val="restart"/>
          </w:tcPr>
          <w:p w14:paraId="1C2CF7BC" w14:textId="77777777" w:rsidR="0027251A" w:rsidRPr="0069141E" w:rsidRDefault="0027251A" w:rsidP="00594286">
            <w:pPr>
              <w:spacing w:after="0" w:line="240" w:lineRule="auto"/>
              <w:rPr>
                <w:rFonts w:cs="Times New Roman"/>
                <w:b/>
                <w:szCs w:val="24"/>
              </w:rPr>
            </w:pPr>
            <w:r w:rsidRPr="0069141E">
              <w:rPr>
                <w:rFonts w:cs="Times New Roman"/>
                <w:b/>
                <w:szCs w:val="24"/>
              </w:rPr>
              <w:t>Ciência dos Professor(es)</w:t>
            </w:r>
          </w:p>
          <w:p w14:paraId="0428B3F4" w14:textId="77777777" w:rsidR="0027251A" w:rsidRPr="0069141E" w:rsidRDefault="0027251A" w:rsidP="00594286">
            <w:pPr>
              <w:spacing w:after="0" w:line="240" w:lineRule="auto"/>
              <w:rPr>
                <w:rFonts w:cs="Times New Roman"/>
                <w:b/>
                <w:szCs w:val="24"/>
              </w:rPr>
            </w:pPr>
          </w:p>
        </w:tc>
      </w:tr>
      <w:tr w:rsidR="0027251A" w:rsidRPr="0069141E" w14:paraId="076876E1" w14:textId="77777777" w:rsidTr="00594286">
        <w:trPr>
          <w:trHeight w:val="310"/>
        </w:trPr>
        <w:tc>
          <w:tcPr>
            <w:tcW w:w="5070" w:type="dxa"/>
          </w:tcPr>
          <w:p w14:paraId="281F3B99" w14:textId="77777777" w:rsidR="0027251A" w:rsidRPr="006E4AE8" w:rsidRDefault="0027251A" w:rsidP="00594286">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513E3599" w14:textId="77777777" w:rsidR="0027251A" w:rsidRPr="006E4AE8" w:rsidRDefault="0027251A" w:rsidP="00594286">
            <w:pPr>
              <w:spacing w:after="0" w:line="240" w:lineRule="auto"/>
              <w:rPr>
                <w:rFonts w:cs="Times New Roman"/>
                <w:bCs/>
                <w:szCs w:val="24"/>
              </w:rPr>
            </w:pPr>
            <w:r w:rsidRPr="006E4AE8">
              <w:rPr>
                <w:rFonts w:cs="Times New Roman"/>
                <w:bCs/>
                <w:szCs w:val="24"/>
              </w:rPr>
              <w:t>P</w:t>
            </w:r>
          </w:p>
        </w:tc>
        <w:tc>
          <w:tcPr>
            <w:tcW w:w="3674" w:type="dxa"/>
            <w:vMerge/>
          </w:tcPr>
          <w:p w14:paraId="5A9B0054" w14:textId="77777777" w:rsidR="0027251A" w:rsidRPr="0069141E" w:rsidRDefault="0027251A" w:rsidP="00594286">
            <w:pPr>
              <w:spacing w:after="0" w:line="240" w:lineRule="auto"/>
              <w:rPr>
                <w:rFonts w:cs="Times New Roman"/>
                <w:b/>
                <w:szCs w:val="24"/>
              </w:rPr>
            </w:pPr>
          </w:p>
        </w:tc>
      </w:tr>
      <w:tr w:rsidR="0027251A" w:rsidRPr="0069141E" w14:paraId="3355D718" w14:textId="77777777" w:rsidTr="00594286">
        <w:trPr>
          <w:trHeight w:val="310"/>
        </w:trPr>
        <w:tc>
          <w:tcPr>
            <w:tcW w:w="5070" w:type="dxa"/>
          </w:tcPr>
          <w:p w14:paraId="4DA5397B" w14:textId="77777777" w:rsidR="0027251A" w:rsidRPr="0069141E" w:rsidRDefault="0027251A" w:rsidP="00594286">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569AEFCF" w14:textId="77777777" w:rsidR="0027251A" w:rsidRPr="0069141E" w:rsidRDefault="0027251A" w:rsidP="00594286">
            <w:pPr>
              <w:spacing w:after="0" w:line="240" w:lineRule="auto"/>
              <w:rPr>
                <w:rFonts w:cs="Times New Roman"/>
                <w:szCs w:val="24"/>
              </w:rPr>
            </w:pPr>
            <w:r>
              <w:rPr>
                <w:rFonts w:cs="Times New Roman"/>
                <w:szCs w:val="24"/>
              </w:rPr>
              <w:t>P</w:t>
            </w:r>
          </w:p>
        </w:tc>
        <w:tc>
          <w:tcPr>
            <w:tcW w:w="3674" w:type="dxa"/>
            <w:vMerge/>
          </w:tcPr>
          <w:p w14:paraId="10EEC705" w14:textId="77777777" w:rsidR="0027251A" w:rsidRPr="0069141E" w:rsidRDefault="0027251A" w:rsidP="00594286">
            <w:pPr>
              <w:spacing w:after="0" w:line="240" w:lineRule="auto"/>
              <w:rPr>
                <w:rFonts w:cs="Times New Roman"/>
                <w:szCs w:val="24"/>
              </w:rPr>
            </w:pPr>
          </w:p>
        </w:tc>
      </w:tr>
      <w:tr w:rsidR="0027251A" w:rsidRPr="0069141E" w14:paraId="11BB4E25" w14:textId="77777777" w:rsidTr="00594286">
        <w:trPr>
          <w:trHeight w:val="310"/>
        </w:trPr>
        <w:tc>
          <w:tcPr>
            <w:tcW w:w="5070" w:type="dxa"/>
          </w:tcPr>
          <w:p w14:paraId="7F298A1C" w14:textId="77777777" w:rsidR="0027251A" w:rsidRPr="0069141E" w:rsidRDefault="0027251A" w:rsidP="00594286">
            <w:pPr>
              <w:spacing w:after="0" w:line="240" w:lineRule="auto"/>
              <w:rPr>
                <w:rFonts w:cs="Times New Roman"/>
                <w:szCs w:val="24"/>
              </w:rPr>
            </w:pPr>
            <w:r>
              <w:rPr>
                <w:rFonts w:cs="Times New Roman"/>
                <w:szCs w:val="24"/>
              </w:rPr>
              <w:t>Cesar Mâncio Silva</w:t>
            </w:r>
          </w:p>
        </w:tc>
        <w:tc>
          <w:tcPr>
            <w:tcW w:w="1451" w:type="dxa"/>
          </w:tcPr>
          <w:p w14:paraId="77A43E91" w14:textId="77777777" w:rsidR="0027251A" w:rsidRPr="0069141E" w:rsidRDefault="0027251A" w:rsidP="00594286">
            <w:pPr>
              <w:spacing w:after="0" w:line="240" w:lineRule="auto"/>
              <w:rPr>
                <w:rFonts w:cs="Times New Roman"/>
                <w:szCs w:val="24"/>
              </w:rPr>
            </w:pPr>
            <w:r>
              <w:rPr>
                <w:rFonts w:cs="Times New Roman"/>
                <w:szCs w:val="24"/>
              </w:rPr>
              <w:t>P</w:t>
            </w:r>
          </w:p>
        </w:tc>
        <w:tc>
          <w:tcPr>
            <w:tcW w:w="3674" w:type="dxa"/>
            <w:vMerge/>
          </w:tcPr>
          <w:p w14:paraId="73013E2E" w14:textId="77777777" w:rsidR="0027251A" w:rsidRPr="0069141E" w:rsidRDefault="0027251A" w:rsidP="00594286">
            <w:pPr>
              <w:spacing w:after="0" w:line="240" w:lineRule="auto"/>
              <w:rPr>
                <w:rFonts w:cs="Times New Roman"/>
                <w:szCs w:val="24"/>
              </w:rPr>
            </w:pPr>
          </w:p>
        </w:tc>
      </w:tr>
      <w:tr w:rsidR="0027251A" w:rsidRPr="0069141E" w14:paraId="56A4003F" w14:textId="77777777" w:rsidTr="00594286">
        <w:trPr>
          <w:trHeight w:val="310"/>
        </w:trPr>
        <w:tc>
          <w:tcPr>
            <w:tcW w:w="5070" w:type="dxa"/>
          </w:tcPr>
          <w:p w14:paraId="59B1966A" w14:textId="77777777" w:rsidR="0027251A" w:rsidRPr="0069141E" w:rsidRDefault="0027251A" w:rsidP="00594286">
            <w:pPr>
              <w:spacing w:after="0" w:line="240" w:lineRule="auto"/>
              <w:rPr>
                <w:rFonts w:cs="Times New Roman"/>
                <w:szCs w:val="24"/>
              </w:rPr>
            </w:pPr>
            <w:r>
              <w:rPr>
                <w:rFonts w:cs="Times New Roman"/>
                <w:szCs w:val="24"/>
              </w:rPr>
              <w:t>Maithê Gomes da Piedade</w:t>
            </w:r>
          </w:p>
        </w:tc>
        <w:tc>
          <w:tcPr>
            <w:tcW w:w="1451" w:type="dxa"/>
          </w:tcPr>
          <w:p w14:paraId="0CE44A76" w14:textId="77777777" w:rsidR="0027251A" w:rsidRPr="0069141E" w:rsidRDefault="0027251A" w:rsidP="00594286">
            <w:pPr>
              <w:spacing w:after="0" w:line="240" w:lineRule="auto"/>
              <w:rPr>
                <w:rFonts w:cs="Times New Roman"/>
                <w:szCs w:val="24"/>
              </w:rPr>
            </w:pPr>
            <w:r w:rsidRPr="0069141E">
              <w:rPr>
                <w:rFonts w:cs="Times New Roman"/>
                <w:szCs w:val="24"/>
              </w:rPr>
              <w:t>P</w:t>
            </w:r>
          </w:p>
        </w:tc>
        <w:tc>
          <w:tcPr>
            <w:tcW w:w="3674" w:type="dxa"/>
            <w:vMerge/>
          </w:tcPr>
          <w:p w14:paraId="2D093E33" w14:textId="77777777" w:rsidR="0027251A" w:rsidRPr="0069141E" w:rsidRDefault="0027251A" w:rsidP="00594286">
            <w:pPr>
              <w:spacing w:after="0" w:line="240" w:lineRule="auto"/>
              <w:rPr>
                <w:rFonts w:cs="Times New Roman"/>
                <w:szCs w:val="24"/>
              </w:rPr>
            </w:pPr>
          </w:p>
        </w:tc>
      </w:tr>
      <w:tr w:rsidR="0027251A" w:rsidRPr="0069141E" w14:paraId="78352BE2" w14:textId="77777777" w:rsidTr="00594286">
        <w:trPr>
          <w:trHeight w:val="310"/>
        </w:trPr>
        <w:tc>
          <w:tcPr>
            <w:tcW w:w="5070" w:type="dxa"/>
          </w:tcPr>
          <w:p w14:paraId="6CAA42EE" w14:textId="77777777" w:rsidR="0027251A" w:rsidRPr="0069141E" w:rsidRDefault="0027251A" w:rsidP="00594286">
            <w:pPr>
              <w:spacing w:after="0" w:line="240" w:lineRule="auto"/>
              <w:rPr>
                <w:rFonts w:cs="Times New Roman"/>
                <w:szCs w:val="24"/>
              </w:rPr>
            </w:pPr>
            <w:r>
              <w:rPr>
                <w:rFonts w:cs="Times New Roman"/>
                <w:szCs w:val="24"/>
              </w:rPr>
              <w:t>Melissa Fraga Barboza</w:t>
            </w:r>
          </w:p>
        </w:tc>
        <w:tc>
          <w:tcPr>
            <w:tcW w:w="1451" w:type="dxa"/>
          </w:tcPr>
          <w:p w14:paraId="5AD6A0B1" w14:textId="77777777" w:rsidR="0027251A" w:rsidRPr="0069141E" w:rsidRDefault="0027251A" w:rsidP="00594286">
            <w:pPr>
              <w:spacing w:after="0" w:line="240" w:lineRule="auto"/>
              <w:rPr>
                <w:rFonts w:cs="Times New Roman"/>
                <w:szCs w:val="24"/>
              </w:rPr>
            </w:pPr>
            <w:r w:rsidRPr="0069141E">
              <w:rPr>
                <w:rFonts w:cs="Times New Roman"/>
                <w:szCs w:val="24"/>
              </w:rPr>
              <w:t>P</w:t>
            </w:r>
          </w:p>
        </w:tc>
        <w:tc>
          <w:tcPr>
            <w:tcW w:w="3674" w:type="dxa"/>
            <w:vMerge/>
          </w:tcPr>
          <w:p w14:paraId="76DF866E" w14:textId="77777777" w:rsidR="0027251A" w:rsidRPr="0069141E" w:rsidRDefault="0027251A" w:rsidP="00594286">
            <w:pPr>
              <w:spacing w:after="0" w:line="240" w:lineRule="auto"/>
              <w:rPr>
                <w:rFonts w:cs="Times New Roman"/>
                <w:szCs w:val="24"/>
              </w:rPr>
            </w:pPr>
          </w:p>
        </w:tc>
      </w:tr>
    </w:tbl>
    <w:p w14:paraId="5B7936DD" w14:textId="47D9ABC3" w:rsidR="001C799C" w:rsidRPr="0069141E" w:rsidRDefault="0027251A" w:rsidP="0027251A">
      <w:pPr>
        <w:spacing w:after="0"/>
        <w:rPr>
          <w:rFonts w:cs="Times New Roman"/>
          <w:szCs w:val="24"/>
        </w:rPr>
      </w:pPr>
      <w:r w:rsidRPr="00DA74DB">
        <w:rPr>
          <w:rFonts w:cs="Times New Roman"/>
          <w:szCs w:val="24"/>
        </w:rPr>
        <w:br w:type="page"/>
      </w:r>
      <w:r w:rsidR="001C799C">
        <w:rPr>
          <w:noProof/>
        </w:rPr>
        <w:lastRenderedPageBreak/>
        <w:pict w14:anchorId="2C5A5A0C">
          <v:shape id="_x0000_s1190" type="#_x0000_t202" style="position:absolute;margin-left:214.05pt;margin-top:-16.95pt;width:291pt;height:59.25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MIZ&#10;yU2EAgAAlgUAAA4AAAAAAAAAAAAAAAAALgIAAGRycy9lMm9Eb2MueG1sUEsBAi0AFAAGAAgAAAAh&#10;AG4/+LTeAAAACwEAAA8AAAAAAAAAAAAAAAAA3gQAAGRycy9kb3ducmV2LnhtbFBLBQYAAAAABAAE&#10;APMAAADpBQAAAAA=&#10;" fillcolor="white [3201]" strokeweight=".5pt">
            <v:textbox style="mso-next-textbox:#_x0000_s1190">
              <w:txbxContent>
                <w:p w14:paraId="0093E4D6" w14:textId="77777777" w:rsidR="001C799C" w:rsidRPr="00B0578E" w:rsidRDefault="001C799C" w:rsidP="001C799C">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44BE9985" w14:textId="497D63F3" w:rsidR="001C799C" w:rsidRPr="00A66129" w:rsidRDefault="001C799C" w:rsidP="001C799C">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Continuação da criação do design da nova home </w:t>
                  </w:r>
                  <w:r>
                    <w:rPr>
                      <w:rFonts w:ascii="Arial" w:hAnsi="Arial" w:cs="Arial"/>
                      <w:color w:val="C45911" w:themeColor="accent2" w:themeShade="BF"/>
                      <w:kern w:val="24"/>
                      <w:sz w:val="20"/>
                      <w:szCs w:val="24"/>
                    </w:rPr>
                    <w:t>3</w:t>
                  </w:r>
                </w:p>
              </w:txbxContent>
            </v:textbox>
          </v:shape>
        </w:pict>
      </w:r>
      <w:r w:rsidR="001C799C" w:rsidRPr="0069141E">
        <w:rPr>
          <w:rFonts w:cs="Times New Roman"/>
          <w:noProof/>
          <w:szCs w:val="24"/>
          <w:lang w:eastAsia="pt-BR"/>
        </w:rPr>
        <w:drawing>
          <wp:inline distT="0" distB="0" distL="0" distR="0" wp14:anchorId="52E8DF2C" wp14:editId="4AC678A5">
            <wp:extent cx="2505075" cy="845469"/>
            <wp:effectExtent l="0" t="0" r="0" b="0"/>
            <wp:docPr id="2210" name="Imagem 221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43A9752" w14:textId="77777777" w:rsidR="001C799C" w:rsidRPr="0069141E" w:rsidRDefault="001C799C" w:rsidP="001C799C">
      <w:pPr>
        <w:spacing w:after="0"/>
        <w:rPr>
          <w:rFonts w:cs="Times New Roman"/>
          <w:szCs w:val="24"/>
        </w:rPr>
      </w:pPr>
      <w:r>
        <w:rPr>
          <w:noProof/>
        </w:rPr>
        <w:pict w14:anchorId="213D4B3D">
          <v:shape id="_x0000_s1189" type="#_x0000_t202" style="position:absolute;margin-left:299.25pt;margin-top:15pt;width:203pt;height:29.15pt;z-index:25202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ZCbVQq8BAAA9AwAADgAAAAAAAAAAAAAAAAAuAgAAZHJzL2Uyb0RvYy54bWxQ&#10;SwECLQAUAAYACAAAACEAFE4UF90AAAAKAQAADwAAAAAAAAAAAAAAAAAJBAAAZHJzL2Rvd25yZXYu&#10;eG1sUEsFBgAAAAAEAAQA8wAAABMFAAAAAA==&#10;" filled="f" stroked="f">
            <v:textbox style="mso-fit-shape-to-text:t">
              <w:txbxContent>
                <w:p w14:paraId="287AE4DF" w14:textId="62E452CA" w:rsidR="001C799C" w:rsidRPr="007F0382" w:rsidRDefault="001C799C" w:rsidP="001C799C">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w:t>
                  </w:r>
                  <w:r>
                    <w:rPr>
                      <w:rFonts w:ascii="Comic Sans MS" w:hAnsi="Comic Sans MS" w:cstheme="minorBidi"/>
                      <w:color w:val="000000" w:themeColor="text1"/>
                      <w:kern w:val="24"/>
                    </w:rPr>
                    <w:t>2</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477C2493">
          <v:shape id="_x0000_s1188" type="#_x0000_t202" style="position:absolute;margin-left:2.25pt;margin-top:15.95pt;width:131.5pt;height:24.25pt;z-index:25202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Fy841qsAQAAPQMAAA4AAAAAAAAAAAAAAAAALgIAAGRycy9lMm9Eb2MueG1sUEsBAi0A&#10;FAAGAAgAAAAhAGAFGHLbAAAABwEAAA8AAAAAAAAAAAAAAAAABgQAAGRycy9kb3ducmV2LnhtbFBL&#10;BQYAAAAABAAEAPMAAAAOBQAAAAA=&#10;" filled="f" stroked="f">
            <v:textbox style="mso-fit-shape-to-text:t">
              <w:txbxContent>
                <w:p w14:paraId="752D9429" w14:textId="77777777" w:rsidR="001C799C" w:rsidRDefault="001C799C" w:rsidP="001C799C">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6CC193A" w14:textId="77777777" w:rsidR="001C799C" w:rsidRPr="0069141E" w:rsidRDefault="001C799C" w:rsidP="001C799C">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1C799C" w:rsidRPr="000615F5" w14:paraId="4BD3BACB" w14:textId="77777777" w:rsidTr="00594286">
        <w:tc>
          <w:tcPr>
            <w:tcW w:w="10116" w:type="dxa"/>
          </w:tcPr>
          <w:p w14:paraId="3EF0AA40" w14:textId="77777777" w:rsidR="001C799C" w:rsidRDefault="001C799C" w:rsidP="00594286">
            <w:pPr>
              <w:tabs>
                <w:tab w:val="left" w:pos="2475"/>
              </w:tabs>
              <w:rPr>
                <w:rFonts w:cs="Times New Roman"/>
                <w:color w:val="000000" w:themeColor="text1"/>
                <w:kern w:val="24"/>
                <w:sz w:val="20"/>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1C02D78" w14:textId="77777777" w:rsidR="001C799C" w:rsidRDefault="001C799C" w:rsidP="00594286">
            <w:pPr>
              <w:shd w:val="clear" w:color="auto" w:fill="FFFFFF"/>
              <w:spacing w:line="375" w:lineRule="atLeast"/>
              <w:jc w:val="center"/>
            </w:pPr>
            <w:r>
              <w:rPr>
                <w:noProof/>
              </w:rPr>
              <w:drawing>
                <wp:inline distT="0" distB="0" distL="0" distR="0" wp14:anchorId="3B0F2DBB" wp14:editId="3406AB66">
                  <wp:extent cx="1262380" cy="2594893"/>
                  <wp:effectExtent l="0" t="0" r="0" b="0"/>
                  <wp:docPr id="2211" name="Imagem 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Imagem 221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262380" cy="2594893"/>
                          </a:xfrm>
                          <a:prstGeom prst="rect">
                            <a:avLst/>
                          </a:prstGeom>
                          <a:noFill/>
                          <a:ln>
                            <a:noFill/>
                          </a:ln>
                        </pic:spPr>
                      </pic:pic>
                    </a:graphicData>
                  </a:graphic>
                </wp:inline>
              </w:drawing>
            </w:r>
          </w:p>
          <w:p w14:paraId="349D34BA" w14:textId="79315F6A" w:rsidR="001C799C" w:rsidRDefault="001C799C" w:rsidP="00594286">
            <w:pPr>
              <w:shd w:val="clear" w:color="auto" w:fill="FFFFFF"/>
              <w:spacing w:line="375" w:lineRule="atLeast"/>
              <w:jc w:val="center"/>
            </w:pPr>
            <w:r>
              <w:t xml:space="preserve">Figura </w:t>
            </w:r>
            <w:r>
              <w:t>4</w:t>
            </w:r>
            <w:r>
              <w:t>: Desenvolvimento da página principal de abertura do sistema web</w:t>
            </w:r>
            <w:r>
              <w:br/>
              <w:t>Autor: Acervo Próprio</w:t>
            </w:r>
          </w:p>
          <w:p w14:paraId="0DFC9F23" w14:textId="77777777" w:rsidR="001C799C" w:rsidRDefault="001C799C" w:rsidP="00594286">
            <w:pPr>
              <w:shd w:val="clear" w:color="auto" w:fill="FFFFFF"/>
              <w:spacing w:line="375" w:lineRule="atLeast"/>
              <w:jc w:val="center"/>
            </w:pPr>
          </w:p>
          <w:p w14:paraId="2F71B3D8" w14:textId="77777777" w:rsidR="001C799C" w:rsidRDefault="001C799C" w:rsidP="00594286">
            <w:pPr>
              <w:shd w:val="clear" w:color="auto" w:fill="FFFFFF"/>
              <w:spacing w:line="375" w:lineRule="atLeast"/>
              <w:jc w:val="center"/>
            </w:pPr>
            <w:r>
              <w:rPr>
                <w:noProof/>
              </w:rPr>
              <w:drawing>
                <wp:inline distT="0" distB="0" distL="0" distR="0" wp14:anchorId="2D6F5610" wp14:editId="14587AC1">
                  <wp:extent cx="3219450" cy="2403390"/>
                  <wp:effectExtent l="0" t="0" r="0" b="0"/>
                  <wp:docPr id="2212" name="Imagem 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Imagem 22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32122" cy="2412850"/>
                          </a:xfrm>
                          <a:prstGeom prst="rect">
                            <a:avLst/>
                          </a:prstGeom>
                          <a:noFill/>
                          <a:ln>
                            <a:noFill/>
                          </a:ln>
                        </pic:spPr>
                      </pic:pic>
                    </a:graphicData>
                  </a:graphic>
                </wp:inline>
              </w:drawing>
            </w:r>
          </w:p>
          <w:p w14:paraId="380D2CCD" w14:textId="3B43BB6A" w:rsidR="001C799C" w:rsidRDefault="001C799C" w:rsidP="00594286">
            <w:pPr>
              <w:shd w:val="clear" w:color="auto" w:fill="FFFFFF"/>
              <w:spacing w:line="375" w:lineRule="atLeast"/>
              <w:jc w:val="center"/>
            </w:pPr>
            <w:r>
              <w:t xml:space="preserve">Figura </w:t>
            </w:r>
            <w:r>
              <w:t>5</w:t>
            </w:r>
            <w:r>
              <w:t>: Desenvolvimento do menu do sistema web.</w:t>
            </w:r>
          </w:p>
          <w:p w14:paraId="6C7C8B50" w14:textId="77777777" w:rsidR="001C799C" w:rsidRDefault="001C799C" w:rsidP="00594286">
            <w:pPr>
              <w:shd w:val="clear" w:color="auto" w:fill="FFFFFF"/>
              <w:spacing w:line="375" w:lineRule="atLeast"/>
              <w:jc w:val="center"/>
            </w:pPr>
            <w:r>
              <w:t>Autor: Acervo Próprio</w:t>
            </w:r>
          </w:p>
          <w:p w14:paraId="00F969E9" w14:textId="77777777" w:rsidR="001C799C" w:rsidRDefault="001C799C" w:rsidP="00594286">
            <w:pPr>
              <w:shd w:val="clear" w:color="auto" w:fill="FFFFFF"/>
              <w:spacing w:line="375" w:lineRule="atLeast"/>
            </w:pPr>
          </w:p>
          <w:p w14:paraId="7B60CE35" w14:textId="77777777" w:rsidR="001C799C" w:rsidRPr="000615F5" w:rsidRDefault="001C799C" w:rsidP="00594286">
            <w:pPr>
              <w:shd w:val="clear" w:color="auto" w:fill="FFFFFF"/>
              <w:spacing w:line="375" w:lineRule="atLeast"/>
              <w:rPr>
                <w:rFonts w:cs="Times New Roman"/>
                <w:color w:val="000000" w:themeColor="text1"/>
                <w:kern w:val="24"/>
                <w:szCs w:val="24"/>
              </w:rPr>
            </w:pPr>
            <w:r>
              <w:t xml:space="preserve">Getninjas. Getninjas, 2021, </w:t>
            </w:r>
            <w:r w:rsidRPr="004804EC">
              <w:t>plataforma de contratação de serviços</w:t>
            </w:r>
            <w:r>
              <w:t xml:space="preserve">. Disponível em: </w:t>
            </w:r>
            <w:hyperlink r:id="rId27" w:history="1">
              <w:r w:rsidRPr="00F81E14">
                <w:rPr>
                  <w:rStyle w:val="Hyperlink"/>
                  <w:rFonts w:eastAsia="Times New Roman" w:cs="Times New Roman"/>
                  <w:lang w:eastAsia="pt-BR"/>
                </w:rPr>
                <w:t>https://www.getninjas.com.br/</w:t>
              </w:r>
            </w:hyperlink>
            <w:r>
              <w:rPr>
                <w:rFonts w:eastAsia="Times New Roman" w:cs="Times New Roman"/>
                <w:lang w:eastAsia="pt-BR"/>
              </w:rPr>
              <w:t xml:space="preserve"> . Acesso em: 14 de janeiro de 2022;</w:t>
            </w:r>
            <w:r w:rsidRPr="00E925AA">
              <w:rPr>
                <w:rFonts w:eastAsia="Times New Roman" w:cs="Times New Roman"/>
                <w:lang w:eastAsia="pt-BR"/>
              </w:rPr>
              <w:br/>
            </w:r>
            <w:r>
              <w:t xml:space="preserve">Helpymy, Helpymy, 2021, plataforma de contratação e divulgação de serviços de cuidados de idosos. </w:t>
            </w:r>
            <w:r w:rsidRPr="00636259">
              <w:t>Dispon</w:t>
            </w:r>
            <w:r>
              <w:t xml:space="preserve">ível em: </w:t>
            </w:r>
            <w:hyperlink r:id="rId28" w:history="1">
              <w:r w:rsidRPr="00F81E14">
                <w:rPr>
                  <w:rStyle w:val="Hyperlink"/>
                  <w:rFonts w:cs="Times New Roman"/>
                  <w:bdr w:val="none" w:sz="0" w:space="0" w:color="auto" w:frame="1"/>
                </w:rPr>
                <w:t>https://helpmy.com.br/</w:t>
              </w:r>
            </w:hyperlink>
            <w:r>
              <w:rPr>
                <w:rFonts w:cs="Times New Roman"/>
                <w:bdr w:val="none" w:sz="0" w:space="0" w:color="auto" w:frame="1"/>
              </w:rPr>
              <w:t>. Acesso em 14 de janeiro de 2022;</w:t>
            </w:r>
            <w:r w:rsidRPr="00636259">
              <w:rPr>
                <w:rFonts w:cs="Times New Roman"/>
              </w:rPr>
              <w:br/>
            </w:r>
            <w:r>
              <w:t xml:space="preserve">Discord, Discord, 2021, plataforma online de comunicação instantânea para comunidades. Disponível em: </w:t>
            </w:r>
            <w:hyperlink r:id="rId29" w:history="1">
              <w:r w:rsidRPr="00F81E14">
                <w:rPr>
                  <w:rStyle w:val="Hyperlink"/>
                  <w:rFonts w:cs="Times New Roman"/>
                </w:rPr>
                <w:t>https://discord.com/</w:t>
              </w:r>
            </w:hyperlink>
            <w:r w:rsidRPr="00636259">
              <w:rPr>
                <w:rFonts w:cs="Times New Roman"/>
              </w:rPr>
              <w:t xml:space="preserve"> </w:t>
            </w:r>
            <w:r>
              <w:rPr>
                <w:rFonts w:cs="Times New Roman"/>
              </w:rPr>
              <w:t xml:space="preserve"> Acesso em 14 de janeiro de 2022;</w:t>
            </w:r>
            <w:r w:rsidRPr="00636259">
              <w:rPr>
                <w:rFonts w:cs="Times New Roman"/>
              </w:rPr>
              <w:br/>
            </w:r>
            <w:r>
              <w:lastRenderedPageBreak/>
              <w:t xml:space="preserve">KUMAR, Amit. </w:t>
            </w:r>
            <w:r w:rsidRPr="000615F5">
              <w:t xml:space="preserve">Landing Page. Behance, 2021. </w:t>
            </w:r>
            <w:r w:rsidRPr="000C38A2">
              <w:t xml:space="preserve">Disponível </w:t>
            </w:r>
            <w:r>
              <w:t xml:space="preserve">em: </w:t>
            </w:r>
            <w:hyperlink r:id="rId30" w:history="1">
              <w:r w:rsidRPr="00F81E14">
                <w:rPr>
                  <w:rStyle w:val="Hyperlink"/>
                  <w:rFonts w:cs="Times New Roman"/>
                </w:rPr>
                <w:t>https://www.behance.net/gallery/123637717/landing-page/modules/702703677</w:t>
              </w:r>
            </w:hyperlink>
            <w:r w:rsidRPr="000C38A2">
              <w:rPr>
                <w:rFonts w:cs="Times New Roman"/>
              </w:rPr>
              <w:t xml:space="preserve"> </w:t>
            </w:r>
            <w:r>
              <w:rPr>
                <w:rFonts w:cs="Times New Roman"/>
              </w:rPr>
              <w:t>. Acesso em 14 de janeiro de 2022.</w:t>
            </w:r>
            <w:r w:rsidRPr="000C38A2">
              <w:rPr>
                <w:rFonts w:cs="Times New Roman"/>
              </w:rPr>
              <w:br/>
            </w:r>
            <w:r>
              <w:t xml:space="preserve">CuidaLife, CuidaLife, 2021, plataforma healthplace que oferece serviços da área da saúde. Disponível em: </w:t>
            </w:r>
            <w:hyperlink r:id="rId31" w:history="1">
              <w:r w:rsidRPr="00F81E14">
                <w:rPr>
                  <w:rStyle w:val="Hyperlink"/>
                  <w:rFonts w:cs="Times New Roman"/>
                </w:rPr>
                <w:t>https://cuida.life/?gclid=CjwKCAiA24SPBhB0EiwAjBgkhmnrbLcH23KIVY-08iqH7gHmjNujorWNXB1vpfYju6f0NXwDGktCnRoCEcYQAvD_BwE</w:t>
              </w:r>
            </w:hyperlink>
            <w:r w:rsidRPr="000C38A2">
              <w:rPr>
                <w:rFonts w:cs="Times New Roman"/>
              </w:rPr>
              <w:t xml:space="preserve"> </w:t>
            </w:r>
            <w:r>
              <w:rPr>
                <w:rFonts w:cs="Times New Roman"/>
              </w:rPr>
              <w:t>. Acesso em 14 de janeiro de 2022;</w:t>
            </w:r>
            <w:r w:rsidRPr="000C38A2">
              <w:rPr>
                <w:rFonts w:cs="Times New Roman"/>
              </w:rPr>
              <w:br/>
            </w:r>
            <w:r>
              <w:t xml:space="preserve">Krampus Productions, médico doutor, idosos, mais velhos. </w:t>
            </w:r>
            <w:r w:rsidRPr="000615F5">
              <w:t>Pexels, 2021. Disponív</w:t>
            </w:r>
            <w:r>
              <w:t>el em:</w:t>
            </w:r>
            <w:r w:rsidRPr="000615F5">
              <w:t xml:space="preserve"> </w:t>
            </w:r>
            <w:hyperlink r:id="rId32" w:history="1">
              <w:r w:rsidRPr="000615F5">
                <w:rPr>
                  <w:rStyle w:val="Hyperlink"/>
                  <w:rFonts w:cs="Times New Roman"/>
                </w:rPr>
                <w:t>https://www.pexels.com/pt-br/foto/medico-doutor-idosos-mais-velhos-8949833/</w:t>
              </w:r>
            </w:hyperlink>
            <w:r w:rsidRPr="000615F5">
              <w:rPr>
                <w:rFonts w:cs="Times New Roman"/>
              </w:rPr>
              <w:t xml:space="preserve"> </w:t>
            </w:r>
            <w:r>
              <w:rPr>
                <w:rFonts w:cs="Times New Roman"/>
              </w:rPr>
              <w:t>. Acesso em 14 de janeiro de 2022</w:t>
            </w:r>
            <w:r w:rsidRPr="000615F5">
              <w:rPr>
                <w:rFonts w:cs="Times New Roman"/>
              </w:rPr>
              <w:br/>
            </w:r>
          </w:p>
        </w:tc>
      </w:tr>
      <w:tr w:rsidR="001C799C" w:rsidRPr="0069141E" w14:paraId="0EAAEBF6" w14:textId="77777777" w:rsidTr="00594286">
        <w:tc>
          <w:tcPr>
            <w:tcW w:w="10116" w:type="dxa"/>
          </w:tcPr>
          <w:p w14:paraId="14B1E693" w14:textId="77777777" w:rsidR="001C799C" w:rsidRPr="00862655" w:rsidRDefault="001C799C" w:rsidP="00594286">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F8D49C7" w14:textId="1A8791BA" w:rsidR="001C799C" w:rsidRPr="00F74A2C" w:rsidRDefault="001C799C" w:rsidP="00594286">
            <w:pPr>
              <w:tabs>
                <w:tab w:val="left" w:pos="2475"/>
              </w:tabs>
              <w:rPr>
                <w:rFonts w:cs="Times New Roman"/>
                <w:color w:val="000000" w:themeColor="text1"/>
                <w:kern w:val="24"/>
                <w:szCs w:val="24"/>
              </w:rPr>
            </w:pPr>
            <w:r>
              <w:rPr>
                <w:rFonts w:cs="Times New Roman"/>
                <w:color w:val="000000" w:themeColor="text1"/>
                <w:kern w:val="24"/>
                <w:szCs w:val="24"/>
              </w:rPr>
              <w:t xml:space="preserve">Houve a elaboração de um </w:t>
            </w:r>
            <w:r w:rsidRPr="001C799C">
              <w:rPr>
                <w:rFonts w:cs="Times New Roman"/>
                <w:color w:val="000000" w:themeColor="text1"/>
                <w:kern w:val="24"/>
                <w:szCs w:val="24"/>
              </w:rPr>
              <w:t xml:space="preserve">footer </w:t>
            </w:r>
            <w:r>
              <w:rPr>
                <w:rFonts w:cs="Times New Roman"/>
                <w:color w:val="000000" w:themeColor="text1"/>
                <w:kern w:val="24"/>
                <w:szCs w:val="24"/>
              </w:rPr>
              <w:t>e de conceitos de design para ele. Após a implementação do elemento das residências na home, a página em questão já estava quase pronta. Brevemente testamos a responsividade do protótipo.</w:t>
            </w:r>
          </w:p>
          <w:p w14:paraId="7A544A14" w14:textId="77777777" w:rsidR="001C799C" w:rsidRPr="0069141E" w:rsidRDefault="001C799C" w:rsidP="00594286">
            <w:pPr>
              <w:tabs>
                <w:tab w:val="left" w:pos="2475"/>
              </w:tabs>
              <w:rPr>
                <w:rFonts w:cs="Times New Roman"/>
                <w:kern w:val="24"/>
                <w:szCs w:val="32"/>
              </w:rPr>
            </w:pPr>
          </w:p>
        </w:tc>
      </w:tr>
      <w:tr w:rsidR="001C799C" w:rsidRPr="0069141E" w14:paraId="45403F5E" w14:textId="77777777" w:rsidTr="00594286">
        <w:tc>
          <w:tcPr>
            <w:tcW w:w="10116" w:type="dxa"/>
          </w:tcPr>
          <w:p w14:paraId="4E2AF83C" w14:textId="77777777" w:rsidR="001C799C" w:rsidRPr="0069141E" w:rsidRDefault="001C799C" w:rsidP="00594286">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181F4A8" w14:textId="77777777" w:rsidR="001C799C" w:rsidRPr="0069141E" w:rsidRDefault="001C799C" w:rsidP="00594286">
            <w:pPr>
              <w:tabs>
                <w:tab w:val="left" w:pos="2475"/>
              </w:tabs>
              <w:jc w:val="both"/>
              <w:rPr>
                <w:rFonts w:cs="Times New Roman"/>
                <w:kern w:val="24"/>
                <w:szCs w:val="28"/>
              </w:rPr>
            </w:pPr>
          </w:p>
          <w:p w14:paraId="5193A939" w14:textId="77777777" w:rsidR="001C799C" w:rsidRDefault="001C799C" w:rsidP="00594286">
            <w:pPr>
              <w:tabs>
                <w:tab w:val="left" w:pos="2475"/>
              </w:tabs>
              <w:jc w:val="both"/>
              <w:rPr>
                <w:rFonts w:cs="Times New Roman"/>
                <w:color w:val="000000" w:themeColor="text1"/>
                <w:kern w:val="24"/>
                <w:szCs w:val="24"/>
              </w:rPr>
            </w:pPr>
            <w:r>
              <w:rPr>
                <w:rFonts w:cs="Times New Roman"/>
                <w:color w:val="000000" w:themeColor="text1"/>
                <w:kern w:val="24"/>
                <w:szCs w:val="24"/>
              </w:rPr>
              <w:t>Problemas comuns de HTML foram a maior preocupação no decorrer, como por exemplo a responsividade e entre outros.</w:t>
            </w:r>
          </w:p>
          <w:p w14:paraId="28CFC188" w14:textId="77777777" w:rsidR="001C799C" w:rsidRPr="0069141E" w:rsidRDefault="001C799C" w:rsidP="00594286">
            <w:pPr>
              <w:tabs>
                <w:tab w:val="left" w:pos="2475"/>
              </w:tabs>
              <w:jc w:val="both"/>
              <w:rPr>
                <w:rFonts w:cs="Times New Roman"/>
                <w:kern w:val="24"/>
                <w:szCs w:val="28"/>
              </w:rPr>
            </w:pPr>
          </w:p>
        </w:tc>
      </w:tr>
      <w:tr w:rsidR="001C799C" w:rsidRPr="0069141E" w14:paraId="4FEF2664" w14:textId="77777777" w:rsidTr="00594286">
        <w:tc>
          <w:tcPr>
            <w:tcW w:w="10116" w:type="dxa"/>
          </w:tcPr>
          <w:p w14:paraId="4CCBE57F" w14:textId="77777777" w:rsidR="001C799C" w:rsidRPr="0069141E" w:rsidRDefault="001C799C" w:rsidP="00594286">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53005A3" w14:textId="77777777" w:rsidR="001C799C" w:rsidRDefault="001C799C" w:rsidP="00594286">
            <w:pPr>
              <w:textAlignment w:val="baseline"/>
              <w:rPr>
                <w:rFonts w:eastAsia="Times New Roman" w:cs="Times New Roman"/>
                <w:color w:val="000000"/>
                <w:lang w:eastAsia="pt-BR"/>
              </w:rPr>
            </w:pPr>
          </w:p>
          <w:p w14:paraId="5E552983" w14:textId="77777777" w:rsidR="001C799C" w:rsidRDefault="001C799C" w:rsidP="00594286">
            <w:pPr>
              <w:textAlignment w:val="baseline"/>
              <w:rPr>
                <w:rFonts w:eastAsia="Times New Roman" w:cs="Times New Roman"/>
                <w:color w:val="000000"/>
                <w:lang w:eastAsia="pt-BR"/>
              </w:rPr>
            </w:pPr>
            <w:r>
              <w:rPr>
                <w:rFonts w:eastAsia="Times New Roman" w:cs="Times New Roman"/>
                <w:color w:val="000000"/>
                <w:lang w:eastAsia="pt-BR"/>
              </w:rPr>
              <w:t>As orientações sempre apontavam para um design mais minimalista por nossa parte, assim diminuindo a poluição visual e de informação, consequentemente buscamos deixar o conteúdo do site mais minimalista, intuitivo e confortável.</w:t>
            </w:r>
          </w:p>
          <w:p w14:paraId="042664A1" w14:textId="77777777" w:rsidR="001C799C" w:rsidRPr="0069141E" w:rsidRDefault="001C799C" w:rsidP="00594286">
            <w:pPr>
              <w:textAlignment w:val="baseline"/>
              <w:rPr>
                <w:rFonts w:cs="Times New Roman"/>
                <w:color w:val="000000" w:themeColor="text1"/>
                <w:kern w:val="24"/>
                <w:szCs w:val="24"/>
              </w:rPr>
            </w:pPr>
          </w:p>
        </w:tc>
      </w:tr>
      <w:tr w:rsidR="001C799C" w:rsidRPr="0069141E" w14:paraId="6F9BDBC9" w14:textId="77777777" w:rsidTr="00594286">
        <w:tc>
          <w:tcPr>
            <w:tcW w:w="10116" w:type="dxa"/>
          </w:tcPr>
          <w:p w14:paraId="24A0A31F" w14:textId="77777777" w:rsidR="001C799C" w:rsidRPr="0069141E" w:rsidRDefault="001C799C" w:rsidP="00594286">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19E991B" w14:textId="77777777" w:rsidR="001C799C" w:rsidRDefault="001C799C" w:rsidP="00594286">
            <w:pPr>
              <w:textAlignment w:val="baseline"/>
              <w:rPr>
                <w:rFonts w:eastAsia="Times New Roman" w:cs="Times New Roman"/>
                <w:color w:val="000000"/>
                <w:lang w:eastAsia="pt-BR"/>
              </w:rPr>
            </w:pPr>
          </w:p>
          <w:p w14:paraId="7C64672A" w14:textId="77777777" w:rsidR="001C799C" w:rsidRPr="0069141E" w:rsidRDefault="001C799C" w:rsidP="00594286">
            <w:pPr>
              <w:textAlignment w:val="baseline"/>
              <w:rPr>
                <w:rFonts w:eastAsia="Times New Roman" w:cs="Times New Roman"/>
                <w:color w:val="000000"/>
                <w:lang w:eastAsia="pt-BR"/>
              </w:rPr>
            </w:pPr>
            <w:r>
              <w:rPr>
                <w:rFonts w:eastAsia="Times New Roman" w:cs="Times New Roman"/>
                <w:color w:val="000000"/>
                <w:lang w:eastAsia="pt-BR"/>
              </w:rPr>
              <w:t>Manter uma identidade visual entre as abas do site e trabalhar em uma boa responsividade em todo site.</w:t>
            </w:r>
          </w:p>
          <w:p w14:paraId="32D6A59A" w14:textId="77777777" w:rsidR="001C799C" w:rsidRPr="0069141E" w:rsidRDefault="001C799C" w:rsidP="00594286">
            <w:pPr>
              <w:textAlignment w:val="baseline"/>
              <w:rPr>
                <w:rFonts w:cs="Times New Roman"/>
                <w:szCs w:val="24"/>
              </w:rPr>
            </w:pPr>
          </w:p>
        </w:tc>
      </w:tr>
    </w:tbl>
    <w:p w14:paraId="494B9BDD" w14:textId="77777777" w:rsidR="001C799C" w:rsidRPr="0069141E" w:rsidRDefault="001C799C" w:rsidP="001C799C">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1C799C" w:rsidRPr="0069141E" w14:paraId="500C9637" w14:textId="77777777" w:rsidTr="00594286">
        <w:trPr>
          <w:trHeight w:val="310"/>
        </w:trPr>
        <w:tc>
          <w:tcPr>
            <w:tcW w:w="5070" w:type="dxa"/>
          </w:tcPr>
          <w:p w14:paraId="74A75236" w14:textId="77777777" w:rsidR="001C799C" w:rsidRPr="0069141E" w:rsidRDefault="001C799C" w:rsidP="00594286">
            <w:pPr>
              <w:spacing w:after="0" w:line="240" w:lineRule="auto"/>
              <w:rPr>
                <w:rFonts w:cs="Times New Roman"/>
                <w:b/>
                <w:szCs w:val="24"/>
              </w:rPr>
            </w:pPr>
            <w:r w:rsidRPr="0069141E">
              <w:rPr>
                <w:rFonts w:cs="Times New Roman"/>
                <w:b/>
                <w:szCs w:val="24"/>
              </w:rPr>
              <w:t>Ciência do Grupo:</w:t>
            </w:r>
          </w:p>
        </w:tc>
        <w:tc>
          <w:tcPr>
            <w:tcW w:w="1451" w:type="dxa"/>
          </w:tcPr>
          <w:p w14:paraId="5209D528" w14:textId="77777777" w:rsidR="001C799C" w:rsidRPr="0069141E" w:rsidRDefault="001C799C" w:rsidP="00594286">
            <w:pPr>
              <w:spacing w:after="0" w:line="240" w:lineRule="auto"/>
              <w:rPr>
                <w:rFonts w:cs="Times New Roman"/>
                <w:b/>
                <w:szCs w:val="24"/>
              </w:rPr>
            </w:pPr>
            <w:r w:rsidRPr="0069141E">
              <w:rPr>
                <w:rFonts w:cs="Times New Roman"/>
                <w:b/>
                <w:szCs w:val="24"/>
              </w:rPr>
              <w:t>Presença</w:t>
            </w:r>
          </w:p>
        </w:tc>
        <w:tc>
          <w:tcPr>
            <w:tcW w:w="3674" w:type="dxa"/>
            <w:vMerge w:val="restart"/>
          </w:tcPr>
          <w:p w14:paraId="5E433CF7" w14:textId="77777777" w:rsidR="001C799C" w:rsidRPr="0069141E" w:rsidRDefault="001C799C" w:rsidP="00594286">
            <w:pPr>
              <w:spacing w:after="0" w:line="240" w:lineRule="auto"/>
              <w:rPr>
                <w:rFonts w:cs="Times New Roman"/>
                <w:b/>
                <w:szCs w:val="24"/>
              </w:rPr>
            </w:pPr>
            <w:r w:rsidRPr="0069141E">
              <w:rPr>
                <w:rFonts w:cs="Times New Roman"/>
                <w:b/>
                <w:szCs w:val="24"/>
              </w:rPr>
              <w:t>Ciência dos Professor(es)</w:t>
            </w:r>
          </w:p>
          <w:p w14:paraId="5486BCFA" w14:textId="77777777" w:rsidR="001C799C" w:rsidRPr="0069141E" w:rsidRDefault="001C799C" w:rsidP="00594286">
            <w:pPr>
              <w:spacing w:after="0" w:line="240" w:lineRule="auto"/>
              <w:rPr>
                <w:rFonts w:cs="Times New Roman"/>
                <w:b/>
                <w:szCs w:val="24"/>
              </w:rPr>
            </w:pPr>
          </w:p>
        </w:tc>
      </w:tr>
      <w:tr w:rsidR="001C799C" w:rsidRPr="0069141E" w14:paraId="153FD9F1" w14:textId="77777777" w:rsidTr="00594286">
        <w:trPr>
          <w:trHeight w:val="310"/>
        </w:trPr>
        <w:tc>
          <w:tcPr>
            <w:tcW w:w="5070" w:type="dxa"/>
          </w:tcPr>
          <w:p w14:paraId="0DEB9C31" w14:textId="77777777" w:rsidR="001C799C" w:rsidRPr="006E4AE8" w:rsidRDefault="001C799C" w:rsidP="00594286">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22D3BFF8" w14:textId="77777777" w:rsidR="001C799C" w:rsidRPr="006E4AE8" w:rsidRDefault="001C799C" w:rsidP="00594286">
            <w:pPr>
              <w:spacing w:after="0" w:line="240" w:lineRule="auto"/>
              <w:rPr>
                <w:rFonts w:cs="Times New Roman"/>
                <w:bCs/>
                <w:szCs w:val="24"/>
              </w:rPr>
            </w:pPr>
            <w:r w:rsidRPr="006E4AE8">
              <w:rPr>
                <w:rFonts w:cs="Times New Roman"/>
                <w:bCs/>
                <w:szCs w:val="24"/>
              </w:rPr>
              <w:t>P</w:t>
            </w:r>
          </w:p>
        </w:tc>
        <w:tc>
          <w:tcPr>
            <w:tcW w:w="3674" w:type="dxa"/>
            <w:vMerge/>
          </w:tcPr>
          <w:p w14:paraId="30786177" w14:textId="77777777" w:rsidR="001C799C" w:rsidRPr="0069141E" w:rsidRDefault="001C799C" w:rsidP="00594286">
            <w:pPr>
              <w:spacing w:after="0" w:line="240" w:lineRule="auto"/>
              <w:rPr>
                <w:rFonts w:cs="Times New Roman"/>
                <w:b/>
                <w:szCs w:val="24"/>
              </w:rPr>
            </w:pPr>
          </w:p>
        </w:tc>
      </w:tr>
      <w:tr w:rsidR="001C799C" w:rsidRPr="0069141E" w14:paraId="28B3B03F" w14:textId="77777777" w:rsidTr="00594286">
        <w:trPr>
          <w:trHeight w:val="310"/>
        </w:trPr>
        <w:tc>
          <w:tcPr>
            <w:tcW w:w="5070" w:type="dxa"/>
          </w:tcPr>
          <w:p w14:paraId="4D989F82" w14:textId="77777777" w:rsidR="001C799C" w:rsidRPr="0069141E" w:rsidRDefault="001C799C" w:rsidP="00594286">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732C1777" w14:textId="77777777" w:rsidR="001C799C" w:rsidRPr="0069141E" w:rsidRDefault="001C799C" w:rsidP="00594286">
            <w:pPr>
              <w:spacing w:after="0" w:line="240" w:lineRule="auto"/>
              <w:rPr>
                <w:rFonts w:cs="Times New Roman"/>
                <w:szCs w:val="24"/>
              </w:rPr>
            </w:pPr>
            <w:r>
              <w:rPr>
                <w:rFonts w:cs="Times New Roman"/>
                <w:szCs w:val="24"/>
              </w:rPr>
              <w:t>P</w:t>
            </w:r>
          </w:p>
        </w:tc>
        <w:tc>
          <w:tcPr>
            <w:tcW w:w="3674" w:type="dxa"/>
            <w:vMerge/>
          </w:tcPr>
          <w:p w14:paraId="7D8D16E1" w14:textId="77777777" w:rsidR="001C799C" w:rsidRPr="0069141E" w:rsidRDefault="001C799C" w:rsidP="00594286">
            <w:pPr>
              <w:spacing w:after="0" w:line="240" w:lineRule="auto"/>
              <w:rPr>
                <w:rFonts w:cs="Times New Roman"/>
                <w:szCs w:val="24"/>
              </w:rPr>
            </w:pPr>
          </w:p>
        </w:tc>
      </w:tr>
      <w:tr w:rsidR="001C799C" w:rsidRPr="0069141E" w14:paraId="036C2F9D" w14:textId="77777777" w:rsidTr="00594286">
        <w:trPr>
          <w:trHeight w:val="310"/>
        </w:trPr>
        <w:tc>
          <w:tcPr>
            <w:tcW w:w="5070" w:type="dxa"/>
          </w:tcPr>
          <w:p w14:paraId="107D3A21" w14:textId="77777777" w:rsidR="001C799C" w:rsidRPr="0069141E" w:rsidRDefault="001C799C" w:rsidP="00594286">
            <w:pPr>
              <w:spacing w:after="0" w:line="240" w:lineRule="auto"/>
              <w:rPr>
                <w:rFonts w:cs="Times New Roman"/>
                <w:szCs w:val="24"/>
              </w:rPr>
            </w:pPr>
            <w:r>
              <w:rPr>
                <w:rFonts w:cs="Times New Roman"/>
                <w:szCs w:val="24"/>
              </w:rPr>
              <w:t>Cesar Mâncio Silva</w:t>
            </w:r>
          </w:p>
        </w:tc>
        <w:tc>
          <w:tcPr>
            <w:tcW w:w="1451" w:type="dxa"/>
          </w:tcPr>
          <w:p w14:paraId="2F2BC447" w14:textId="77777777" w:rsidR="001C799C" w:rsidRPr="0069141E" w:rsidRDefault="001C799C" w:rsidP="00594286">
            <w:pPr>
              <w:spacing w:after="0" w:line="240" w:lineRule="auto"/>
              <w:rPr>
                <w:rFonts w:cs="Times New Roman"/>
                <w:szCs w:val="24"/>
              </w:rPr>
            </w:pPr>
            <w:r>
              <w:rPr>
                <w:rFonts w:cs="Times New Roman"/>
                <w:szCs w:val="24"/>
              </w:rPr>
              <w:t>P</w:t>
            </w:r>
          </w:p>
        </w:tc>
        <w:tc>
          <w:tcPr>
            <w:tcW w:w="3674" w:type="dxa"/>
            <w:vMerge/>
          </w:tcPr>
          <w:p w14:paraId="3D15ABCA" w14:textId="77777777" w:rsidR="001C799C" w:rsidRPr="0069141E" w:rsidRDefault="001C799C" w:rsidP="00594286">
            <w:pPr>
              <w:spacing w:after="0" w:line="240" w:lineRule="auto"/>
              <w:rPr>
                <w:rFonts w:cs="Times New Roman"/>
                <w:szCs w:val="24"/>
              </w:rPr>
            </w:pPr>
          </w:p>
        </w:tc>
      </w:tr>
      <w:tr w:rsidR="001C799C" w:rsidRPr="0069141E" w14:paraId="27D7FD5B" w14:textId="77777777" w:rsidTr="00594286">
        <w:trPr>
          <w:trHeight w:val="310"/>
        </w:trPr>
        <w:tc>
          <w:tcPr>
            <w:tcW w:w="5070" w:type="dxa"/>
          </w:tcPr>
          <w:p w14:paraId="686B5B98" w14:textId="77777777" w:rsidR="001C799C" w:rsidRPr="0069141E" w:rsidRDefault="001C799C" w:rsidP="00594286">
            <w:pPr>
              <w:spacing w:after="0" w:line="240" w:lineRule="auto"/>
              <w:rPr>
                <w:rFonts w:cs="Times New Roman"/>
                <w:szCs w:val="24"/>
              </w:rPr>
            </w:pPr>
            <w:r>
              <w:rPr>
                <w:rFonts w:cs="Times New Roman"/>
                <w:szCs w:val="24"/>
              </w:rPr>
              <w:t>Maithê Gomes da Piedade</w:t>
            </w:r>
          </w:p>
        </w:tc>
        <w:tc>
          <w:tcPr>
            <w:tcW w:w="1451" w:type="dxa"/>
          </w:tcPr>
          <w:p w14:paraId="79A5D3F2" w14:textId="77777777" w:rsidR="001C799C" w:rsidRPr="0069141E" w:rsidRDefault="001C799C" w:rsidP="00594286">
            <w:pPr>
              <w:spacing w:after="0" w:line="240" w:lineRule="auto"/>
              <w:rPr>
                <w:rFonts w:cs="Times New Roman"/>
                <w:szCs w:val="24"/>
              </w:rPr>
            </w:pPr>
            <w:r w:rsidRPr="0069141E">
              <w:rPr>
                <w:rFonts w:cs="Times New Roman"/>
                <w:szCs w:val="24"/>
              </w:rPr>
              <w:t>P</w:t>
            </w:r>
          </w:p>
        </w:tc>
        <w:tc>
          <w:tcPr>
            <w:tcW w:w="3674" w:type="dxa"/>
            <w:vMerge/>
          </w:tcPr>
          <w:p w14:paraId="69C0E32C" w14:textId="77777777" w:rsidR="001C799C" w:rsidRPr="0069141E" w:rsidRDefault="001C799C" w:rsidP="00594286">
            <w:pPr>
              <w:spacing w:after="0" w:line="240" w:lineRule="auto"/>
              <w:rPr>
                <w:rFonts w:cs="Times New Roman"/>
                <w:szCs w:val="24"/>
              </w:rPr>
            </w:pPr>
          </w:p>
        </w:tc>
      </w:tr>
      <w:tr w:rsidR="001C799C" w:rsidRPr="0069141E" w14:paraId="6A4CCB10" w14:textId="77777777" w:rsidTr="00594286">
        <w:trPr>
          <w:trHeight w:val="310"/>
        </w:trPr>
        <w:tc>
          <w:tcPr>
            <w:tcW w:w="5070" w:type="dxa"/>
          </w:tcPr>
          <w:p w14:paraId="241F54E4" w14:textId="77777777" w:rsidR="001C799C" w:rsidRPr="0069141E" w:rsidRDefault="001C799C" w:rsidP="00594286">
            <w:pPr>
              <w:spacing w:after="0" w:line="240" w:lineRule="auto"/>
              <w:rPr>
                <w:rFonts w:cs="Times New Roman"/>
                <w:szCs w:val="24"/>
              </w:rPr>
            </w:pPr>
            <w:r>
              <w:rPr>
                <w:rFonts w:cs="Times New Roman"/>
                <w:szCs w:val="24"/>
              </w:rPr>
              <w:t>Melissa Fraga Barboza</w:t>
            </w:r>
          </w:p>
        </w:tc>
        <w:tc>
          <w:tcPr>
            <w:tcW w:w="1451" w:type="dxa"/>
          </w:tcPr>
          <w:p w14:paraId="61087795" w14:textId="77777777" w:rsidR="001C799C" w:rsidRPr="0069141E" w:rsidRDefault="001C799C" w:rsidP="00594286">
            <w:pPr>
              <w:spacing w:after="0" w:line="240" w:lineRule="auto"/>
              <w:rPr>
                <w:rFonts w:cs="Times New Roman"/>
                <w:szCs w:val="24"/>
              </w:rPr>
            </w:pPr>
            <w:r w:rsidRPr="0069141E">
              <w:rPr>
                <w:rFonts w:cs="Times New Roman"/>
                <w:szCs w:val="24"/>
              </w:rPr>
              <w:t>P</w:t>
            </w:r>
          </w:p>
        </w:tc>
        <w:tc>
          <w:tcPr>
            <w:tcW w:w="3674" w:type="dxa"/>
            <w:vMerge/>
          </w:tcPr>
          <w:p w14:paraId="1CE07748" w14:textId="77777777" w:rsidR="001C799C" w:rsidRPr="0069141E" w:rsidRDefault="001C799C" w:rsidP="00594286">
            <w:pPr>
              <w:spacing w:after="0" w:line="240" w:lineRule="auto"/>
              <w:rPr>
                <w:rFonts w:cs="Times New Roman"/>
                <w:szCs w:val="24"/>
              </w:rPr>
            </w:pPr>
          </w:p>
        </w:tc>
      </w:tr>
    </w:tbl>
    <w:p w14:paraId="0020EA18" w14:textId="3BAA6493" w:rsidR="00D513BE" w:rsidRPr="0069141E" w:rsidRDefault="001C799C" w:rsidP="00D513BE">
      <w:pPr>
        <w:spacing w:after="0"/>
        <w:rPr>
          <w:rFonts w:cs="Times New Roman"/>
          <w:szCs w:val="24"/>
        </w:rPr>
      </w:pPr>
      <w:r w:rsidRPr="00DA74DB">
        <w:rPr>
          <w:rFonts w:cs="Times New Roman"/>
          <w:szCs w:val="24"/>
        </w:rPr>
        <w:br w:type="page"/>
      </w:r>
      <w:r w:rsidR="00D513BE">
        <w:rPr>
          <w:noProof/>
        </w:rPr>
        <w:lastRenderedPageBreak/>
        <w:pict w14:anchorId="247CC464">
          <v:shape id="_x0000_s1187" type="#_x0000_t202" style="position:absolute;margin-left:214.05pt;margin-top:-16.95pt;width:291pt;height:59.25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MIZ&#10;yU2EAgAAlgUAAA4AAAAAAAAAAAAAAAAALgIAAGRycy9lMm9Eb2MueG1sUEsBAi0AFAAGAAgAAAAh&#10;AG4/+LTeAAAACwEAAA8AAAAAAAAAAAAAAAAA3gQAAGRycy9kb3ducmV2LnhtbFBLBQYAAAAABAAE&#10;APMAAADpBQAAAAA=&#10;" fillcolor="white [3201]" strokeweight=".5pt">
            <v:textbox>
              <w:txbxContent>
                <w:p w14:paraId="12713063" w14:textId="77777777" w:rsidR="00D513BE" w:rsidRPr="00B0578E" w:rsidRDefault="00D513BE" w:rsidP="00D513BE">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B59F639" w14:textId="1F251E6A" w:rsidR="00D513BE" w:rsidRPr="00A66129" w:rsidRDefault="00D513BE" w:rsidP="00D513BE">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Continuação da criação do design da nova home</w:t>
                  </w:r>
                  <w:r>
                    <w:rPr>
                      <w:rFonts w:ascii="Arial" w:hAnsi="Arial" w:cs="Arial"/>
                      <w:color w:val="C45911" w:themeColor="accent2" w:themeShade="BF"/>
                      <w:kern w:val="24"/>
                      <w:sz w:val="20"/>
                      <w:szCs w:val="24"/>
                    </w:rPr>
                    <w:t xml:space="preserve"> 2</w:t>
                  </w:r>
                </w:p>
              </w:txbxContent>
            </v:textbox>
          </v:shape>
        </w:pict>
      </w:r>
      <w:r w:rsidR="00D513BE" w:rsidRPr="0069141E">
        <w:rPr>
          <w:rFonts w:cs="Times New Roman"/>
          <w:noProof/>
          <w:szCs w:val="24"/>
          <w:lang w:eastAsia="pt-BR"/>
        </w:rPr>
        <w:drawing>
          <wp:inline distT="0" distB="0" distL="0" distR="0" wp14:anchorId="1B797704" wp14:editId="1DD7A1EE">
            <wp:extent cx="2505075" cy="845469"/>
            <wp:effectExtent l="0" t="0" r="0" b="0"/>
            <wp:docPr id="2122" name="Imagem 212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9C13E17" w14:textId="77777777" w:rsidR="00D513BE" w:rsidRPr="0069141E" w:rsidRDefault="00D513BE" w:rsidP="00D513BE">
      <w:pPr>
        <w:spacing w:after="0"/>
        <w:rPr>
          <w:rFonts w:cs="Times New Roman"/>
          <w:szCs w:val="24"/>
        </w:rPr>
      </w:pPr>
      <w:r>
        <w:rPr>
          <w:noProof/>
        </w:rPr>
        <w:pict w14:anchorId="6187042C">
          <v:shape id="_x0000_s1186" type="#_x0000_t202" style="position:absolute;margin-left:299.25pt;margin-top:15pt;width:203pt;height:29.15pt;z-index:25202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ZCbVQq8BAAA9AwAADgAAAAAAAAAAAAAAAAAuAgAAZHJzL2Uyb0RvYy54bWxQ&#10;SwECLQAUAAYACAAAACEAFE4UF90AAAAKAQAADwAAAAAAAAAAAAAAAAAJBAAAZHJzL2Rvd25yZXYu&#10;eG1sUEsFBgAAAAAEAAQA8wAAABMFAAAAAA==&#10;" filled="f" stroked="f">
            <v:textbox style="mso-fit-shape-to-text:t">
              <w:txbxContent>
                <w:p w14:paraId="65479B48" w14:textId="3E606DEC" w:rsidR="00D513BE" w:rsidRPr="007F0382" w:rsidRDefault="00D513BE" w:rsidP="00D513BE">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w:t>
                  </w:r>
                  <w:r>
                    <w:rPr>
                      <w:rFonts w:ascii="Comic Sans MS" w:hAnsi="Comic Sans MS" w:cstheme="minorBidi"/>
                      <w:color w:val="000000" w:themeColor="text1"/>
                      <w:kern w:val="24"/>
                    </w:rPr>
                    <w:t>21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13B7EFA4">
          <v:shape id="_x0000_s1185" type="#_x0000_t202" style="position:absolute;margin-left:2.25pt;margin-top:15.95pt;width:131.5pt;height:24.25pt;z-index:25202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Fy841qsAQAAPQMAAA4AAAAAAAAAAAAAAAAALgIAAGRycy9lMm9Eb2MueG1sUEsBAi0A&#10;FAAGAAgAAAAhAGAFGHLbAAAABwEAAA8AAAAAAAAAAAAAAAAABgQAAGRycy9kb3ducmV2LnhtbFBL&#10;BQYAAAAABAAEAPMAAAAOBQAAAAA=&#10;" filled="f" stroked="f">
            <v:textbox style="mso-fit-shape-to-text:t">
              <w:txbxContent>
                <w:p w14:paraId="071D0A4D" w14:textId="77777777" w:rsidR="00D513BE" w:rsidRDefault="00D513BE" w:rsidP="00D513BE">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5577A1A4" w14:textId="77777777" w:rsidR="00D513BE" w:rsidRPr="0069141E" w:rsidRDefault="00D513BE" w:rsidP="00D513BE">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D513BE" w:rsidRPr="000615F5" w14:paraId="7A6DC82D" w14:textId="77777777" w:rsidTr="00594286">
        <w:tc>
          <w:tcPr>
            <w:tcW w:w="10116" w:type="dxa"/>
          </w:tcPr>
          <w:p w14:paraId="6980FC04" w14:textId="77777777" w:rsidR="00D513BE" w:rsidRDefault="00D513BE" w:rsidP="00594286">
            <w:pPr>
              <w:tabs>
                <w:tab w:val="left" w:pos="2475"/>
              </w:tabs>
              <w:rPr>
                <w:rFonts w:cs="Times New Roman"/>
                <w:color w:val="000000" w:themeColor="text1"/>
                <w:kern w:val="24"/>
                <w:sz w:val="20"/>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02CBED02" w14:textId="77777777" w:rsidR="00D513BE" w:rsidRDefault="00D513BE" w:rsidP="00594286">
            <w:pPr>
              <w:shd w:val="clear" w:color="auto" w:fill="FFFFFF"/>
              <w:spacing w:line="375" w:lineRule="atLeast"/>
              <w:jc w:val="center"/>
            </w:pPr>
            <w:r>
              <w:rPr>
                <w:noProof/>
              </w:rPr>
              <w:drawing>
                <wp:inline distT="0" distB="0" distL="0" distR="0" wp14:anchorId="746BFA41" wp14:editId="6D6C84CC">
                  <wp:extent cx="3456093" cy="2590800"/>
                  <wp:effectExtent l="0" t="0" r="0" b="0"/>
                  <wp:docPr id="2208" name="Imagem 2208"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Imagem 2208" descr="Interface gráfica do usuário, Texto, Site&#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1554" cy="2594893"/>
                          </a:xfrm>
                          <a:prstGeom prst="rect">
                            <a:avLst/>
                          </a:prstGeom>
                          <a:noFill/>
                          <a:ln>
                            <a:noFill/>
                          </a:ln>
                        </pic:spPr>
                      </pic:pic>
                    </a:graphicData>
                  </a:graphic>
                </wp:inline>
              </w:drawing>
            </w:r>
          </w:p>
          <w:p w14:paraId="6450159B" w14:textId="6DA68F2B" w:rsidR="00D513BE" w:rsidRDefault="00D513BE" w:rsidP="00594286">
            <w:pPr>
              <w:shd w:val="clear" w:color="auto" w:fill="FFFFFF"/>
              <w:spacing w:line="375" w:lineRule="atLeast"/>
              <w:jc w:val="center"/>
            </w:pPr>
            <w:r>
              <w:t>Figura 2: Desenvolvimento da página principal de abertura do sistema web</w:t>
            </w:r>
            <w:r>
              <w:br/>
              <w:t>Autor: Acervo Próprio</w:t>
            </w:r>
          </w:p>
          <w:p w14:paraId="29CF4581" w14:textId="0FAA3A76" w:rsidR="00D513BE" w:rsidRDefault="00D513BE" w:rsidP="00594286">
            <w:pPr>
              <w:shd w:val="clear" w:color="auto" w:fill="FFFFFF"/>
              <w:spacing w:line="375" w:lineRule="atLeast"/>
              <w:jc w:val="center"/>
            </w:pPr>
          </w:p>
          <w:p w14:paraId="1091771E" w14:textId="772210EB" w:rsidR="00D513BE" w:rsidRDefault="00D513BE" w:rsidP="00594286">
            <w:pPr>
              <w:shd w:val="clear" w:color="auto" w:fill="FFFFFF"/>
              <w:spacing w:line="375" w:lineRule="atLeast"/>
              <w:jc w:val="center"/>
            </w:pPr>
            <w:r>
              <w:rPr>
                <w:noProof/>
              </w:rPr>
              <w:drawing>
                <wp:inline distT="0" distB="0" distL="0" distR="0" wp14:anchorId="3609DEC8" wp14:editId="060E8C1E">
                  <wp:extent cx="1638300" cy="2421662"/>
                  <wp:effectExtent l="0" t="0" r="0" b="0"/>
                  <wp:docPr id="2209" name="Imagem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41252" cy="2426026"/>
                          </a:xfrm>
                          <a:prstGeom prst="rect">
                            <a:avLst/>
                          </a:prstGeom>
                          <a:noFill/>
                          <a:ln>
                            <a:noFill/>
                          </a:ln>
                        </pic:spPr>
                      </pic:pic>
                    </a:graphicData>
                  </a:graphic>
                </wp:inline>
              </w:drawing>
            </w:r>
          </w:p>
          <w:p w14:paraId="70F00626" w14:textId="3D6E4203" w:rsidR="00D513BE" w:rsidRDefault="00D513BE" w:rsidP="00594286">
            <w:pPr>
              <w:shd w:val="clear" w:color="auto" w:fill="FFFFFF"/>
              <w:spacing w:line="375" w:lineRule="atLeast"/>
              <w:jc w:val="center"/>
            </w:pPr>
            <w:r>
              <w:t>Figura 3: Desenvolvimento do menu do sistema web.</w:t>
            </w:r>
          </w:p>
          <w:p w14:paraId="49E742CF" w14:textId="37E6C6FE" w:rsidR="00D513BE" w:rsidRDefault="00D513BE" w:rsidP="00594286">
            <w:pPr>
              <w:shd w:val="clear" w:color="auto" w:fill="FFFFFF"/>
              <w:spacing w:line="375" w:lineRule="atLeast"/>
              <w:jc w:val="center"/>
            </w:pPr>
            <w:r>
              <w:t>Autor: Acervo Próprio</w:t>
            </w:r>
          </w:p>
          <w:p w14:paraId="6F59B7C5" w14:textId="77777777" w:rsidR="00D513BE" w:rsidRDefault="00D513BE" w:rsidP="00594286">
            <w:pPr>
              <w:shd w:val="clear" w:color="auto" w:fill="FFFFFF"/>
              <w:spacing w:line="375" w:lineRule="atLeast"/>
            </w:pPr>
          </w:p>
          <w:p w14:paraId="5FEBF6F4" w14:textId="77777777" w:rsidR="00D513BE" w:rsidRPr="000615F5" w:rsidRDefault="00D513BE" w:rsidP="00594286">
            <w:pPr>
              <w:shd w:val="clear" w:color="auto" w:fill="FFFFFF"/>
              <w:spacing w:line="375" w:lineRule="atLeast"/>
              <w:rPr>
                <w:rFonts w:cs="Times New Roman"/>
                <w:color w:val="000000" w:themeColor="text1"/>
                <w:kern w:val="24"/>
                <w:szCs w:val="24"/>
              </w:rPr>
            </w:pPr>
            <w:r>
              <w:t xml:space="preserve">Getninjas. Getninjas, 2021, </w:t>
            </w:r>
            <w:r w:rsidRPr="004804EC">
              <w:t>plataforma de contratação de serviços</w:t>
            </w:r>
            <w:r>
              <w:t xml:space="preserve">. Disponível em: </w:t>
            </w:r>
            <w:hyperlink r:id="rId35" w:history="1">
              <w:r w:rsidRPr="00F81E14">
                <w:rPr>
                  <w:rStyle w:val="Hyperlink"/>
                  <w:rFonts w:eastAsia="Times New Roman" w:cs="Times New Roman"/>
                  <w:lang w:eastAsia="pt-BR"/>
                </w:rPr>
                <w:t>https://www.getninjas.com.br/</w:t>
              </w:r>
            </w:hyperlink>
            <w:r>
              <w:rPr>
                <w:rFonts w:eastAsia="Times New Roman" w:cs="Times New Roman"/>
                <w:lang w:eastAsia="pt-BR"/>
              </w:rPr>
              <w:t xml:space="preserve"> . Acesso em: 14 de janeiro de 2022;</w:t>
            </w:r>
            <w:r w:rsidRPr="00E925AA">
              <w:rPr>
                <w:rFonts w:eastAsia="Times New Roman" w:cs="Times New Roman"/>
                <w:lang w:eastAsia="pt-BR"/>
              </w:rPr>
              <w:br/>
            </w:r>
            <w:r>
              <w:t xml:space="preserve">Helpymy, Helpymy, 2021, plataforma de contratação e divulgação de serviços de cuidados de idosos. </w:t>
            </w:r>
            <w:r w:rsidRPr="00636259">
              <w:t>Dispon</w:t>
            </w:r>
            <w:r>
              <w:t xml:space="preserve">ível em: </w:t>
            </w:r>
            <w:hyperlink r:id="rId36" w:history="1">
              <w:r w:rsidRPr="00F81E14">
                <w:rPr>
                  <w:rStyle w:val="Hyperlink"/>
                  <w:rFonts w:cs="Times New Roman"/>
                  <w:bdr w:val="none" w:sz="0" w:space="0" w:color="auto" w:frame="1"/>
                </w:rPr>
                <w:t>https://helpmy.com.br/</w:t>
              </w:r>
            </w:hyperlink>
            <w:r>
              <w:rPr>
                <w:rFonts w:cs="Times New Roman"/>
                <w:bdr w:val="none" w:sz="0" w:space="0" w:color="auto" w:frame="1"/>
              </w:rPr>
              <w:t>. Acesso em 14 de janeiro de 2022;</w:t>
            </w:r>
            <w:r w:rsidRPr="00636259">
              <w:rPr>
                <w:rFonts w:cs="Times New Roman"/>
              </w:rPr>
              <w:br/>
            </w:r>
            <w:r>
              <w:t xml:space="preserve">Discord, Discord, 2021, plataforma online de comunicação instantânea para comunidades. Disponível em: </w:t>
            </w:r>
            <w:hyperlink r:id="rId37" w:history="1">
              <w:r w:rsidRPr="00F81E14">
                <w:rPr>
                  <w:rStyle w:val="Hyperlink"/>
                  <w:rFonts w:cs="Times New Roman"/>
                </w:rPr>
                <w:t>https://discord.com/</w:t>
              </w:r>
            </w:hyperlink>
            <w:r w:rsidRPr="00636259">
              <w:rPr>
                <w:rFonts w:cs="Times New Roman"/>
              </w:rPr>
              <w:t xml:space="preserve"> </w:t>
            </w:r>
            <w:r>
              <w:rPr>
                <w:rFonts w:cs="Times New Roman"/>
              </w:rPr>
              <w:t xml:space="preserve"> Acesso em 14 de janeiro de 2022;</w:t>
            </w:r>
            <w:r w:rsidRPr="00636259">
              <w:rPr>
                <w:rFonts w:cs="Times New Roman"/>
              </w:rPr>
              <w:br/>
            </w:r>
            <w:r>
              <w:lastRenderedPageBreak/>
              <w:t xml:space="preserve">KUMAR, Amit. </w:t>
            </w:r>
            <w:r w:rsidRPr="000615F5">
              <w:t xml:space="preserve">Landing Page. Behance, 2021. </w:t>
            </w:r>
            <w:r w:rsidRPr="000C38A2">
              <w:t xml:space="preserve">Disponível </w:t>
            </w:r>
            <w:r>
              <w:t xml:space="preserve">em: </w:t>
            </w:r>
            <w:hyperlink r:id="rId38" w:history="1">
              <w:r w:rsidRPr="00F81E14">
                <w:rPr>
                  <w:rStyle w:val="Hyperlink"/>
                  <w:rFonts w:cs="Times New Roman"/>
                </w:rPr>
                <w:t>https://www.behance.net/gallery/123637717/landing-page/modules/702703677</w:t>
              </w:r>
            </w:hyperlink>
            <w:r w:rsidRPr="000C38A2">
              <w:rPr>
                <w:rFonts w:cs="Times New Roman"/>
              </w:rPr>
              <w:t xml:space="preserve"> </w:t>
            </w:r>
            <w:r>
              <w:rPr>
                <w:rFonts w:cs="Times New Roman"/>
              </w:rPr>
              <w:t>. Acesso em 14 de janeiro de 2022.</w:t>
            </w:r>
            <w:r w:rsidRPr="000C38A2">
              <w:rPr>
                <w:rFonts w:cs="Times New Roman"/>
              </w:rPr>
              <w:br/>
            </w:r>
            <w:r>
              <w:t xml:space="preserve">CuidaLife, CuidaLife, 2021, plataforma healthplace que oferece serviços da área da saúde. Disponível em: </w:t>
            </w:r>
            <w:hyperlink r:id="rId39" w:history="1">
              <w:r w:rsidRPr="00F81E14">
                <w:rPr>
                  <w:rStyle w:val="Hyperlink"/>
                  <w:rFonts w:cs="Times New Roman"/>
                </w:rPr>
                <w:t>https://cuida.life/?gclid=CjwKCAiA24SPBhB0EiwAjBgkhmnrbLcH23KIVY-08iqH7gHmjNujorWNXB1vpfYju6f0NXwDGktCnRoCEcYQAvD_BwE</w:t>
              </w:r>
            </w:hyperlink>
            <w:r w:rsidRPr="000C38A2">
              <w:rPr>
                <w:rFonts w:cs="Times New Roman"/>
              </w:rPr>
              <w:t xml:space="preserve"> </w:t>
            </w:r>
            <w:r>
              <w:rPr>
                <w:rFonts w:cs="Times New Roman"/>
              </w:rPr>
              <w:t>. Acesso em 14 de janeiro de 2022;</w:t>
            </w:r>
            <w:r w:rsidRPr="000C38A2">
              <w:rPr>
                <w:rFonts w:cs="Times New Roman"/>
              </w:rPr>
              <w:br/>
            </w:r>
            <w:r>
              <w:t xml:space="preserve">Krampus Productions, médico doutor, idosos, mais velhos. </w:t>
            </w:r>
            <w:r w:rsidRPr="000615F5">
              <w:t>Pexels, 2021. Disponív</w:t>
            </w:r>
            <w:r>
              <w:t>el em:</w:t>
            </w:r>
            <w:r w:rsidRPr="000615F5">
              <w:t xml:space="preserve"> </w:t>
            </w:r>
            <w:hyperlink r:id="rId40" w:history="1">
              <w:r w:rsidRPr="000615F5">
                <w:rPr>
                  <w:rStyle w:val="Hyperlink"/>
                  <w:rFonts w:cs="Times New Roman"/>
                </w:rPr>
                <w:t>https://www.pexels.com/pt-br/foto/medico-doutor-idosos-mais-velhos-8949833/</w:t>
              </w:r>
            </w:hyperlink>
            <w:r w:rsidRPr="000615F5">
              <w:rPr>
                <w:rFonts w:cs="Times New Roman"/>
              </w:rPr>
              <w:t xml:space="preserve"> </w:t>
            </w:r>
            <w:r>
              <w:rPr>
                <w:rFonts w:cs="Times New Roman"/>
              </w:rPr>
              <w:t>. Acesso em 14 de janeiro de 2022</w:t>
            </w:r>
            <w:r w:rsidRPr="000615F5">
              <w:rPr>
                <w:rFonts w:cs="Times New Roman"/>
              </w:rPr>
              <w:br/>
            </w:r>
          </w:p>
        </w:tc>
      </w:tr>
      <w:tr w:rsidR="00D513BE" w:rsidRPr="0069141E" w14:paraId="5687EE6C" w14:textId="77777777" w:rsidTr="00594286">
        <w:tc>
          <w:tcPr>
            <w:tcW w:w="10116" w:type="dxa"/>
          </w:tcPr>
          <w:p w14:paraId="60A568DF" w14:textId="77777777" w:rsidR="00D513BE" w:rsidRPr="00862655" w:rsidRDefault="00D513BE" w:rsidP="00594286">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4B51D09" w14:textId="4361CADB" w:rsidR="00D513BE" w:rsidRDefault="0020726C" w:rsidP="00594286">
            <w:pPr>
              <w:tabs>
                <w:tab w:val="left" w:pos="2475"/>
              </w:tabs>
              <w:rPr>
                <w:rFonts w:cs="Times New Roman"/>
                <w:color w:val="000000" w:themeColor="text1"/>
                <w:kern w:val="24"/>
                <w:szCs w:val="24"/>
              </w:rPr>
            </w:pPr>
            <w:r>
              <w:rPr>
                <w:rFonts w:cs="Times New Roman"/>
                <w:color w:val="000000" w:themeColor="text1"/>
                <w:kern w:val="24"/>
                <w:szCs w:val="24"/>
              </w:rPr>
              <w:t xml:space="preserve">A atividade se tratou na criação de um novo menu para o sistema, esse sendo no modo hamburguer. Também foram trabalhados mais elementos da home. </w:t>
            </w:r>
          </w:p>
          <w:p w14:paraId="19B004B5" w14:textId="59C4FED4" w:rsidR="0020726C" w:rsidRPr="00F74A2C" w:rsidRDefault="0020726C" w:rsidP="00594286">
            <w:pPr>
              <w:tabs>
                <w:tab w:val="left" w:pos="2475"/>
              </w:tabs>
              <w:rPr>
                <w:rFonts w:cs="Times New Roman"/>
                <w:color w:val="000000" w:themeColor="text1"/>
                <w:kern w:val="24"/>
                <w:szCs w:val="24"/>
              </w:rPr>
            </w:pPr>
            <w:r>
              <w:rPr>
                <w:rFonts w:cs="Times New Roman"/>
                <w:color w:val="000000" w:themeColor="text1"/>
                <w:kern w:val="24"/>
                <w:szCs w:val="24"/>
              </w:rPr>
              <w:t xml:space="preserve">Houve um debate sobre a existência de um </w:t>
            </w:r>
            <w:r w:rsidRPr="0020726C">
              <w:rPr>
                <w:rFonts w:cs="Times New Roman"/>
                <w:i/>
                <w:iCs/>
                <w:color w:val="000000" w:themeColor="text1"/>
                <w:kern w:val="24"/>
                <w:szCs w:val="24"/>
              </w:rPr>
              <w:t>FAQ</w:t>
            </w:r>
            <w:r>
              <w:rPr>
                <w:rFonts w:cs="Times New Roman"/>
                <w:i/>
                <w:iCs/>
                <w:color w:val="000000" w:themeColor="text1"/>
                <w:kern w:val="24"/>
                <w:szCs w:val="24"/>
              </w:rPr>
              <w:t xml:space="preserve"> (</w:t>
            </w:r>
            <w:r w:rsidRPr="0020726C">
              <w:rPr>
                <w:rFonts w:cs="Times New Roman"/>
                <w:i/>
                <w:iCs/>
                <w:color w:val="000000" w:themeColor="text1"/>
                <w:kern w:val="24"/>
                <w:szCs w:val="24"/>
              </w:rPr>
              <w:t>Frequently Asked Questions</w:t>
            </w:r>
            <w:r>
              <w:rPr>
                <w:rFonts w:cs="Times New Roman"/>
                <w:i/>
                <w:iCs/>
                <w:color w:val="000000" w:themeColor="text1"/>
                <w:kern w:val="24"/>
                <w:szCs w:val="24"/>
              </w:rPr>
              <w:t xml:space="preserve">) </w:t>
            </w:r>
            <w:r>
              <w:rPr>
                <w:rFonts w:cs="Times New Roman"/>
                <w:color w:val="000000" w:themeColor="text1"/>
                <w:kern w:val="24"/>
                <w:szCs w:val="24"/>
              </w:rPr>
              <w:t>no sistema, porém a ideia foi previamente adiada.</w:t>
            </w:r>
          </w:p>
          <w:p w14:paraId="7327BCEE" w14:textId="77777777" w:rsidR="00D513BE" w:rsidRPr="0069141E" w:rsidRDefault="00D513BE" w:rsidP="00594286">
            <w:pPr>
              <w:tabs>
                <w:tab w:val="left" w:pos="2475"/>
              </w:tabs>
              <w:rPr>
                <w:rFonts w:cs="Times New Roman"/>
                <w:kern w:val="24"/>
                <w:szCs w:val="32"/>
              </w:rPr>
            </w:pPr>
          </w:p>
        </w:tc>
      </w:tr>
      <w:tr w:rsidR="00D513BE" w:rsidRPr="0069141E" w14:paraId="0E9C400D" w14:textId="77777777" w:rsidTr="00594286">
        <w:tc>
          <w:tcPr>
            <w:tcW w:w="10116" w:type="dxa"/>
          </w:tcPr>
          <w:p w14:paraId="37D277BB" w14:textId="77777777" w:rsidR="00D513BE" w:rsidRPr="0069141E" w:rsidRDefault="00D513BE" w:rsidP="00594286">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20481A40" w14:textId="77777777" w:rsidR="00D513BE" w:rsidRPr="0069141E" w:rsidRDefault="00D513BE" w:rsidP="00594286">
            <w:pPr>
              <w:tabs>
                <w:tab w:val="left" w:pos="2475"/>
              </w:tabs>
              <w:jc w:val="both"/>
              <w:rPr>
                <w:rFonts w:cs="Times New Roman"/>
                <w:kern w:val="24"/>
                <w:szCs w:val="28"/>
              </w:rPr>
            </w:pPr>
          </w:p>
          <w:p w14:paraId="0923D083" w14:textId="6E845ED1" w:rsidR="00D513BE" w:rsidRDefault="00D513BE" w:rsidP="00594286">
            <w:pPr>
              <w:tabs>
                <w:tab w:val="left" w:pos="2475"/>
              </w:tabs>
              <w:jc w:val="both"/>
              <w:rPr>
                <w:rFonts w:cs="Times New Roman"/>
                <w:color w:val="000000" w:themeColor="text1"/>
                <w:kern w:val="24"/>
                <w:szCs w:val="24"/>
              </w:rPr>
            </w:pPr>
            <w:r>
              <w:rPr>
                <w:rFonts w:cs="Times New Roman"/>
                <w:color w:val="000000" w:themeColor="text1"/>
                <w:kern w:val="24"/>
                <w:szCs w:val="24"/>
              </w:rPr>
              <w:t xml:space="preserve">Problemas comuns de HTML foram a maior preocupação no decorrer, </w:t>
            </w:r>
            <w:r w:rsidR="0020726C">
              <w:rPr>
                <w:rFonts w:cs="Times New Roman"/>
                <w:color w:val="000000" w:themeColor="text1"/>
                <w:kern w:val="24"/>
                <w:szCs w:val="24"/>
              </w:rPr>
              <w:t>como por exemplo a responsividade e</w:t>
            </w:r>
            <w:r>
              <w:rPr>
                <w:rFonts w:cs="Times New Roman"/>
                <w:color w:val="000000" w:themeColor="text1"/>
                <w:kern w:val="24"/>
                <w:szCs w:val="24"/>
              </w:rPr>
              <w:t xml:space="preserve"> entre outros.</w:t>
            </w:r>
          </w:p>
          <w:p w14:paraId="3E02DB1A" w14:textId="77777777" w:rsidR="00D513BE" w:rsidRPr="0069141E" w:rsidRDefault="00D513BE" w:rsidP="00594286">
            <w:pPr>
              <w:tabs>
                <w:tab w:val="left" w:pos="2475"/>
              </w:tabs>
              <w:jc w:val="both"/>
              <w:rPr>
                <w:rFonts w:cs="Times New Roman"/>
                <w:kern w:val="24"/>
                <w:szCs w:val="28"/>
              </w:rPr>
            </w:pPr>
          </w:p>
        </w:tc>
      </w:tr>
      <w:tr w:rsidR="00D513BE" w:rsidRPr="0069141E" w14:paraId="3046625D" w14:textId="77777777" w:rsidTr="00594286">
        <w:tc>
          <w:tcPr>
            <w:tcW w:w="10116" w:type="dxa"/>
          </w:tcPr>
          <w:p w14:paraId="1B51F0C4" w14:textId="77777777" w:rsidR="00D513BE" w:rsidRPr="0069141E" w:rsidRDefault="00D513BE" w:rsidP="00594286">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18E51F7" w14:textId="77777777" w:rsidR="00D513BE" w:rsidRDefault="00D513BE" w:rsidP="00594286">
            <w:pPr>
              <w:textAlignment w:val="baseline"/>
              <w:rPr>
                <w:rFonts w:eastAsia="Times New Roman" w:cs="Times New Roman"/>
                <w:color w:val="000000"/>
                <w:lang w:eastAsia="pt-BR"/>
              </w:rPr>
            </w:pPr>
          </w:p>
          <w:p w14:paraId="3BEB4480" w14:textId="77777777" w:rsidR="00D513BE" w:rsidRDefault="00D513BE" w:rsidP="00594286">
            <w:pPr>
              <w:textAlignment w:val="baseline"/>
              <w:rPr>
                <w:rFonts w:eastAsia="Times New Roman" w:cs="Times New Roman"/>
                <w:color w:val="000000"/>
                <w:lang w:eastAsia="pt-BR"/>
              </w:rPr>
            </w:pPr>
            <w:r>
              <w:rPr>
                <w:rFonts w:eastAsia="Times New Roman" w:cs="Times New Roman"/>
                <w:color w:val="000000"/>
                <w:lang w:eastAsia="pt-BR"/>
              </w:rPr>
              <w:t>As orientações sempre apontavam para um design mais minimalista por nossa parte, assim diminuindo a poluição visual e de informação, consequentemente buscamos deixar o conteúdo do site mais minimalista, intuitivo e confortável.</w:t>
            </w:r>
          </w:p>
          <w:p w14:paraId="4BAFBF30" w14:textId="77777777" w:rsidR="00D513BE" w:rsidRPr="0069141E" w:rsidRDefault="00D513BE" w:rsidP="00594286">
            <w:pPr>
              <w:textAlignment w:val="baseline"/>
              <w:rPr>
                <w:rFonts w:cs="Times New Roman"/>
                <w:color w:val="000000" w:themeColor="text1"/>
                <w:kern w:val="24"/>
                <w:szCs w:val="24"/>
              </w:rPr>
            </w:pPr>
          </w:p>
        </w:tc>
      </w:tr>
      <w:tr w:rsidR="00D513BE" w:rsidRPr="0069141E" w14:paraId="4B4AA29C" w14:textId="77777777" w:rsidTr="00594286">
        <w:tc>
          <w:tcPr>
            <w:tcW w:w="10116" w:type="dxa"/>
          </w:tcPr>
          <w:p w14:paraId="17386008" w14:textId="77777777" w:rsidR="00D513BE" w:rsidRPr="0069141E" w:rsidRDefault="00D513BE" w:rsidP="00594286">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8C8C901" w14:textId="77777777" w:rsidR="00D513BE" w:rsidRDefault="00D513BE" w:rsidP="00594286">
            <w:pPr>
              <w:textAlignment w:val="baseline"/>
              <w:rPr>
                <w:rFonts w:eastAsia="Times New Roman" w:cs="Times New Roman"/>
                <w:color w:val="000000"/>
                <w:lang w:eastAsia="pt-BR"/>
              </w:rPr>
            </w:pPr>
          </w:p>
          <w:p w14:paraId="79D40ABE" w14:textId="77777777" w:rsidR="00D513BE" w:rsidRPr="0069141E" w:rsidRDefault="00D513BE" w:rsidP="00594286">
            <w:pPr>
              <w:textAlignment w:val="baseline"/>
              <w:rPr>
                <w:rFonts w:eastAsia="Times New Roman" w:cs="Times New Roman"/>
                <w:color w:val="000000"/>
                <w:lang w:eastAsia="pt-BR"/>
              </w:rPr>
            </w:pPr>
            <w:r>
              <w:rPr>
                <w:rFonts w:eastAsia="Times New Roman" w:cs="Times New Roman"/>
                <w:color w:val="000000"/>
                <w:lang w:eastAsia="pt-BR"/>
              </w:rPr>
              <w:t>Manter uma identidade visual entre as abas do site e trabalhar em uma boa responsividade em todo site.</w:t>
            </w:r>
          </w:p>
          <w:p w14:paraId="56AD23FE" w14:textId="77777777" w:rsidR="00D513BE" w:rsidRPr="0069141E" w:rsidRDefault="00D513BE" w:rsidP="00594286">
            <w:pPr>
              <w:textAlignment w:val="baseline"/>
              <w:rPr>
                <w:rFonts w:cs="Times New Roman"/>
                <w:szCs w:val="24"/>
              </w:rPr>
            </w:pPr>
          </w:p>
        </w:tc>
      </w:tr>
    </w:tbl>
    <w:p w14:paraId="094D24A0" w14:textId="77777777" w:rsidR="00D513BE" w:rsidRPr="0069141E" w:rsidRDefault="00D513BE" w:rsidP="00D513BE">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D513BE" w:rsidRPr="0069141E" w14:paraId="16B4572B" w14:textId="77777777" w:rsidTr="00594286">
        <w:trPr>
          <w:trHeight w:val="310"/>
        </w:trPr>
        <w:tc>
          <w:tcPr>
            <w:tcW w:w="5070" w:type="dxa"/>
          </w:tcPr>
          <w:p w14:paraId="6F82BB74" w14:textId="77777777" w:rsidR="00D513BE" w:rsidRPr="0069141E" w:rsidRDefault="00D513BE" w:rsidP="00594286">
            <w:pPr>
              <w:spacing w:after="0" w:line="240" w:lineRule="auto"/>
              <w:rPr>
                <w:rFonts w:cs="Times New Roman"/>
                <w:b/>
                <w:szCs w:val="24"/>
              </w:rPr>
            </w:pPr>
            <w:r w:rsidRPr="0069141E">
              <w:rPr>
                <w:rFonts w:cs="Times New Roman"/>
                <w:b/>
                <w:szCs w:val="24"/>
              </w:rPr>
              <w:t>Ciência do Grupo:</w:t>
            </w:r>
          </w:p>
        </w:tc>
        <w:tc>
          <w:tcPr>
            <w:tcW w:w="1451" w:type="dxa"/>
          </w:tcPr>
          <w:p w14:paraId="055E4D3A" w14:textId="77777777" w:rsidR="00D513BE" w:rsidRPr="0069141E" w:rsidRDefault="00D513BE" w:rsidP="00594286">
            <w:pPr>
              <w:spacing w:after="0" w:line="240" w:lineRule="auto"/>
              <w:rPr>
                <w:rFonts w:cs="Times New Roman"/>
                <w:b/>
                <w:szCs w:val="24"/>
              </w:rPr>
            </w:pPr>
            <w:r w:rsidRPr="0069141E">
              <w:rPr>
                <w:rFonts w:cs="Times New Roman"/>
                <w:b/>
                <w:szCs w:val="24"/>
              </w:rPr>
              <w:t>Presença</w:t>
            </w:r>
          </w:p>
        </w:tc>
        <w:tc>
          <w:tcPr>
            <w:tcW w:w="3674" w:type="dxa"/>
            <w:vMerge w:val="restart"/>
          </w:tcPr>
          <w:p w14:paraId="0DC555C2" w14:textId="77777777" w:rsidR="00D513BE" w:rsidRPr="0069141E" w:rsidRDefault="00D513BE" w:rsidP="00594286">
            <w:pPr>
              <w:spacing w:after="0" w:line="240" w:lineRule="auto"/>
              <w:rPr>
                <w:rFonts w:cs="Times New Roman"/>
                <w:b/>
                <w:szCs w:val="24"/>
              </w:rPr>
            </w:pPr>
            <w:r w:rsidRPr="0069141E">
              <w:rPr>
                <w:rFonts w:cs="Times New Roman"/>
                <w:b/>
                <w:szCs w:val="24"/>
              </w:rPr>
              <w:t>Ciência dos Professor(es)</w:t>
            </w:r>
          </w:p>
          <w:p w14:paraId="6677A2FB" w14:textId="77777777" w:rsidR="00D513BE" w:rsidRPr="0069141E" w:rsidRDefault="00D513BE" w:rsidP="00594286">
            <w:pPr>
              <w:spacing w:after="0" w:line="240" w:lineRule="auto"/>
              <w:rPr>
                <w:rFonts w:cs="Times New Roman"/>
                <w:b/>
                <w:szCs w:val="24"/>
              </w:rPr>
            </w:pPr>
          </w:p>
        </w:tc>
      </w:tr>
      <w:tr w:rsidR="00D513BE" w:rsidRPr="0069141E" w14:paraId="0968DADC" w14:textId="77777777" w:rsidTr="00594286">
        <w:trPr>
          <w:trHeight w:val="310"/>
        </w:trPr>
        <w:tc>
          <w:tcPr>
            <w:tcW w:w="5070" w:type="dxa"/>
          </w:tcPr>
          <w:p w14:paraId="1F80DA40" w14:textId="77777777" w:rsidR="00D513BE" w:rsidRPr="006E4AE8" w:rsidRDefault="00D513BE" w:rsidP="00594286">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2D41839F" w14:textId="77777777" w:rsidR="00D513BE" w:rsidRPr="006E4AE8" w:rsidRDefault="00D513BE" w:rsidP="00594286">
            <w:pPr>
              <w:spacing w:after="0" w:line="240" w:lineRule="auto"/>
              <w:rPr>
                <w:rFonts w:cs="Times New Roman"/>
                <w:bCs/>
                <w:szCs w:val="24"/>
              </w:rPr>
            </w:pPr>
            <w:r w:rsidRPr="006E4AE8">
              <w:rPr>
                <w:rFonts w:cs="Times New Roman"/>
                <w:bCs/>
                <w:szCs w:val="24"/>
              </w:rPr>
              <w:t>P</w:t>
            </w:r>
          </w:p>
        </w:tc>
        <w:tc>
          <w:tcPr>
            <w:tcW w:w="3674" w:type="dxa"/>
            <w:vMerge/>
          </w:tcPr>
          <w:p w14:paraId="45633158" w14:textId="77777777" w:rsidR="00D513BE" w:rsidRPr="0069141E" w:rsidRDefault="00D513BE" w:rsidP="00594286">
            <w:pPr>
              <w:spacing w:after="0" w:line="240" w:lineRule="auto"/>
              <w:rPr>
                <w:rFonts w:cs="Times New Roman"/>
                <w:b/>
                <w:szCs w:val="24"/>
              </w:rPr>
            </w:pPr>
          </w:p>
        </w:tc>
      </w:tr>
      <w:tr w:rsidR="00D513BE" w:rsidRPr="0069141E" w14:paraId="0CA664A0" w14:textId="77777777" w:rsidTr="00594286">
        <w:trPr>
          <w:trHeight w:val="310"/>
        </w:trPr>
        <w:tc>
          <w:tcPr>
            <w:tcW w:w="5070" w:type="dxa"/>
          </w:tcPr>
          <w:p w14:paraId="16A0CDE4" w14:textId="77777777" w:rsidR="00D513BE" w:rsidRPr="0069141E" w:rsidRDefault="00D513BE" w:rsidP="00594286">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32075E80" w14:textId="77777777" w:rsidR="00D513BE" w:rsidRPr="0069141E" w:rsidRDefault="00D513BE" w:rsidP="00594286">
            <w:pPr>
              <w:spacing w:after="0" w:line="240" w:lineRule="auto"/>
              <w:rPr>
                <w:rFonts w:cs="Times New Roman"/>
                <w:szCs w:val="24"/>
              </w:rPr>
            </w:pPr>
            <w:r>
              <w:rPr>
                <w:rFonts w:cs="Times New Roman"/>
                <w:szCs w:val="24"/>
              </w:rPr>
              <w:t>P</w:t>
            </w:r>
          </w:p>
        </w:tc>
        <w:tc>
          <w:tcPr>
            <w:tcW w:w="3674" w:type="dxa"/>
            <w:vMerge/>
          </w:tcPr>
          <w:p w14:paraId="5FC11097" w14:textId="77777777" w:rsidR="00D513BE" w:rsidRPr="0069141E" w:rsidRDefault="00D513BE" w:rsidP="00594286">
            <w:pPr>
              <w:spacing w:after="0" w:line="240" w:lineRule="auto"/>
              <w:rPr>
                <w:rFonts w:cs="Times New Roman"/>
                <w:szCs w:val="24"/>
              </w:rPr>
            </w:pPr>
          </w:p>
        </w:tc>
      </w:tr>
      <w:tr w:rsidR="00D513BE" w:rsidRPr="0069141E" w14:paraId="30C7FDB1" w14:textId="77777777" w:rsidTr="00594286">
        <w:trPr>
          <w:trHeight w:val="310"/>
        </w:trPr>
        <w:tc>
          <w:tcPr>
            <w:tcW w:w="5070" w:type="dxa"/>
          </w:tcPr>
          <w:p w14:paraId="666EF396" w14:textId="77777777" w:rsidR="00D513BE" w:rsidRPr="0069141E" w:rsidRDefault="00D513BE" w:rsidP="00594286">
            <w:pPr>
              <w:spacing w:after="0" w:line="240" w:lineRule="auto"/>
              <w:rPr>
                <w:rFonts w:cs="Times New Roman"/>
                <w:szCs w:val="24"/>
              </w:rPr>
            </w:pPr>
            <w:r>
              <w:rPr>
                <w:rFonts w:cs="Times New Roman"/>
                <w:szCs w:val="24"/>
              </w:rPr>
              <w:t>Cesar Mâncio Silva</w:t>
            </w:r>
          </w:p>
        </w:tc>
        <w:tc>
          <w:tcPr>
            <w:tcW w:w="1451" w:type="dxa"/>
          </w:tcPr>
          <w:p w14:paraId="4983BACD" w14:textId="77777777" w:rsidR="00D513BE" w:rsidRPr="0069141E" w:rsidRDefault="00D513BE" w:rsidP="00594286">
            <w:pPr>
              <w:spacing w:after="0" w:line="240" w:lineRule="auto"/>
              <w:rPr>
                <w:rFonts w:cs="Times New Roman"/>
                <w:szCs w:val="24"/>
              </w:rPr>
            </w:pPr>
            <w:r>
              <w:rPr>
                <w:rFonts w:cs="Times New Roman"/>
                <w:szCs w:val="24"/>
              </w:rPr>
              <w:t>P</w:t>
            </w:r>
          </w:p>
        </w:tc>
        <w:tc>
          <w:tcPr>
            <w:tcW w:w="3674" w:type="dxa"/>
            <w:vMerge/>
          </w:tcPr>
          <w:p w14:paraId="5DA2273B" w14:textId="77777777" w:rsidR="00D513BE" w:rsidRPr="0069141E" w:rsidRDefault="00D513BE" w:rsidP="00594286">
            <w:pPr>
              <w:spacing w:after="0" w:line="240" w:lineRule="auto"/>
              <w:rPr>
                <w:rFonts w:cs="Times New Roman"/>
                <w:szCs w:val="24"/>
              </w:rPr>
            </w:pPr>
          </w:p>
        </w:tc>
      </w:tr>
      <w:tr w:rsidR="00D513BE" w:rsidRPr="0069141E" w14:paraId="2516846C" w14:textId="77777777" w:rsidTr="00594286">
        <w:trPr>
          <w:trHeight w:val="310"/>
        </w:trPr>
        <w:tc>
          <w:tcPr>
            <w:tcW w:w="5070" w:type="dxa"/>
          </w:tcPr>
          <w:p w14:paraId="035C416D" w14:textId="77777777" w:rsidR="00D513BE" w:rsidRPr="0069141E" w:rsidRDefault="00D513BE" w:rsidP="00594286">
            <w:pPr>
              <w:spacing w:after="0" w:line="240" w:lineRule="auto"/>
              <w:rPr>
                <w:rFonts w:cs="Times New Roman"/>
                <w:szCs w:val="24"/>
              </w:rPr>
            </w:pPr>
            <w:r>
              <w:rPr>
                <w:rFonts w:cs="Times New Roman"/>
                <w:szCs w:val="24"/>
              </w:rPr>
              <w:t>Maithê Gomes da Piedade</w:t>
            </w:r>
          </w:p>
        </w:tc>
        <w:tc>
          <w:tcPr>
            <w:tcW w:w="1451" w:type="dxa"/>
          </w:tcPr>
          <w:p w14:paraId="0546A913" w14:textId="77777777" w:rsidR="00D513BE" w:rsidRPr="0069141E" w:rsidRDefault="00D513BE" w:rsidP="00594286">
            <w:pPr>
              <w:spacing w:after="0" w:line="240" w:lineRule="auto"/>
              <w:rPr>
                <w:rFonts w:cs="Times New Roman"/>
                <w:szCs w:val="24"/>
              </w:rPr>
            </w:pPr>
            <w:r w:rsidRPr="0069141E">
              <w:rPr>
                <w:rFonts w:cs="Times New Roman"/>
                <w:szCs w:val="24"/>
              </w:rPr>
              <w:t>P</w:t>
            </w:r>
          </w:p>
        </w:tc>
        <w:tc>
          <w:tcPr>
            <w:tcW w:w="3674" w:type="dxa"/>
            <w:vMerge/>
          </w:tcPr>
          <w:p w14:paraId="02D0F368" w14:textId="77777777" w:rsidR="00D513BE" w:rsidRPr="0069141E" w:rsidRDefault="00D513BE" w:rsidP="00594286">
            <w:pPr>
              <w:spacing w:after="0" w:line="240" w:lineRule="auto"/>
              <w:rPr>
                <w:rFonts w:cs="Times New Roman"/>
                <w:szCs w:val="24"/>
              </w:rPr>
            </w:pPr>
          </w:p>
        </w:tc>
      </w:tr>
      <w:tr w:rsidR="00D513BE" w:rsidRPr="0069141E" w14:paraId="7C3C7287" w14:textId="77777777" w:rsidTr="00594286">
        <w:trPr>
          <w:trHeight w:val="310"/>
        </w:trPr>
        <w:tc>
          <w:tcPr>
            <w:tcW w:w="5070" w:type="dxa"/>
          </w:tcPr>
          <w:p w14:paraId="6BE2DA15" w14:textId="77777777" w:rsidR="00D513BE" w:rsidRPr="0069141E" w:rsidRDefault="00D513BE" w:rsidP="00594286">
            <w:pPr>
              <w:spacing w:after="0" w:line="240" w:lineRule="auto"/>
              <w:rPr>
                <w:rFonts w:cs="Times New Roman"/>
                <w:szCs w:val="24"/>
              </w:rPr>
            </w:pPr>
            <w:r>
              <w:rPr>
                <w:rFonts w:cs="Times New Roman"/>
                <w:szCs w:val="24"/>
              </w:rPr>
              <w:t>Melissa Fraga Barboza</w:t>
            </w:r>
          </w:p>
        </w:tc>
        <w:tc>
          <w:tcPr>
            <w:tcW w:w="1451" w:type="dxa"/>
          </w:tcPr>
          <w:p w14:paraId="78D546F8" w14:textId="77777777" w:rsidR="00D513BE" w:rsidRPr="0069141E" w:rsidRDefault="00D513BE" w:rsidP="00594286">
            <w:pPr>
              <w:spacing w:after="0" w:line="240" w:lineRule="auto"/>
              <w:rPr>
                <w:rFonts w:cs="Times New Roman"/>
                <w:szCs w:val="24"/>
              </w:rPr>
            </w:pPr>
            <w:r w:rsidRPr="0069141E">
              <w:rPr>
                <w:rFonts w:cs="Times New Roman"/>
                <w:szCs w:val="24"/>
              </w:rPr>
              <w:t>P</w:t>
            </w:r>
          </w:p>
        </w:tc>
        <w:tc>
          <w:tcPr>
            <w:tcW w:w="3674" w:type="dxa"/>
            <w:vMerge/>
          </w:tcPr>
          <w:p w14:paraId="2910954D" w14:textId="77777777" w:rsidR="00D513BE" w:rsidRPr="0069141E" w:rsidRDefault="00D513BE" w:rsidP="00594286">
            <w:pPr>
              <w:spacing w:after="0" w:line="240" w:lineRule="auto"/>
              <w:rPr>
                <w:rFonts w:cs="Times New Roman"/>
                <w:szCs w:val="24"/>
              </w:rPr>
            </w:pPr>
          </w:p>
        </w:tc>
      </w:tr>
    </w:tbl>
    <w:p w14:paraId="5883C56A" w14:textId="360290CA" w:rsidR="00EE5A13" w:rsidRPr="0069141E" w:rsidRDefault="00D513BE" w:rsidP="00EE5A13">
      <w:pPr>
        <w:spacing w:after="0"/>
        <w:rPr>
          <w:rFonts w:cs="Times New Roman"/>
          <w:szCs w:val="24"/>
        </w:rPr>
      </w:pPr>
      <w:r w:rsidRPr="00DA74DB">
        <w:rPr>
          <w:rFonts w:cs="Times New Roman"/>
          <w:szCs w:val="24"/>
        </w:rPr>
        <w:br w:type="page"/>
      </w:r>
      <w:r w:rsidR="00F17F6A">
        <w:rPr>
          <w:noProof/>
        </w:rPr>
        <w:lastRenderedPageBreak/>
        <w:pict w14:anchorId="590E180A">
          <v:shape id="_x0000_s1181" type="#_x0000_t202" style="position:absolute;margin-left:214.05pt;margin-top:-16.95pt;width:291pt;height:59.25pt;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MIZ&#10;yU2EAgAAlgUAAA4AAAAAAAAAAAAAAAAALgIAAGRycy9lMm9Eb2MueG1sUEsBAi0AFAAGAAgAAAAh&#10;AG4/+LTeAAAACwEAAA8AAAAAAAAAAAAAAAAA3gQAAGRycy9kb3ducmV2LnhtbFBLBQYAAAAABAAE&#10;APMAAADpBQAAAAA=&#10;" fillcolor="white [3201]" strokeweight=".5pt">
            <v:textbox>
              <w:txbxContent>
                <w:p w14:paraId="220DB06E" w14:textId="77777777" w:rsidR="00EE5A13" w:rsidRPr="00B0578E" w:rsidRDefault="00EE5A13" w:rsidP="00EE5A13">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023623C9" w14:textId="11D12937" w:rsidR="00EE5A13" w:rsidRPr="00A66129" w:rsidRDefault="00EE5A13" w:rsidP="00EE5A13">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Continuação da criação do design da nova home</w:t>
                  </w:r>
                </w:p>
              </w:txbxContent>
            </v:textbox>
          </v:shape>
        </w:pict>
      </w:r>
      <w:r w:rsidR="00EE5A13" w:rsidRPr="0069141E">
        <w:rPr>
          <w:rFonts w:cs="Times New Roman"/>
          <w:noProof/>
          <w:szCs w:val="24"/>
          <w:lang w:eastAsia="pt-BR"/>
        </w:rPr>
        <w:drawing>
          <wp:inline distT="0" distB="0" distL="0" distR="0" wp14:anchorId="75D64A9D" wp14:editId="38F96DCF">
            <wp:extent cx="2505075" cy="845469"/>
            <wp:effectExtent l="0" t="0" r="0" b="0"/>
            <wp:docPr id="2121" name="Imagem 2121"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239566A" w14:textId="18DCAD50" w:rsidR="00EE5A13" w:rsidRPr="0069141E" w:rsidRDefault="00F17F6A" w:rsidP="00EE5A13">
      <w:pPr>
        <w:spacing w:after="0"/>
        <w:rPr>
          <w:rFonts w:cs="Times New Roman"/>
          <w:szCs w:val="24"/>
        </w:rPr>
      </w:pPr>
      <w:r>
        <w:rPr>
          <w:noProof/>
        </w:rPr>
        <w:pict w14:anchorId="5D3D6F1E">
          <v:shape id="_x0000_s1180" type="#_x0000_t202" style="position:absolute;margin-left:299.25pt;margin-top:15pt;width:203pt;height:29.15pt;z-index:25201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ZCbVQq8BAAA9AwAADgAAAAAAAAAAAAAAAAAuAgAAZHJzL2Uyb0RvYy54bWxQ&#10;SwECLQAUAAYACAAAACEAFE4UF90AAAAKAQAADwAAAAAAAAAAAAAAAAAJBAAAZHJzL2Rvd25yZXYu&#10;eG1sUEsFBgAAAAAEAAQA8wAAABMFAAAAAA==&#10;" filled="f" stroked="f">
            <v:textbox style="mso-fit-shape-to-text:t">
              <w:txbxContent>
                <w:p w14:paraId="280CE979" w14:textId="06967758" w:rsidR="00EE5A13" w:rsidRPr="007F0382" w:rsidRDefault="00EE5A13" w:rsidP="00EE5A13">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19</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07C5ECF8">
          <v:shape id="_x0000_s1179" type="#_x0000_t202" style="position:absolute;margin-left:2.25pt;margin-top:15.95pt;width:131.5pt;height:24.25pt;z-index:25201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Fy841qsAQAAPQMAAA4AAAAAAAAAAAAAAAAALgIAAGRycy9lMm9Eb2MueG1sUEsBAi0A&#10;FAAGAAgAAAAhAGAFGHLbAAAABwEAAA8AAAAAAAAAAAAAAAAABgQAAGRycy9kb3ducmV2LnhtbFBL&#10;BQYAAAAABAAEAPMAAAAOBQAAAAA=&#10;" filled="f" stroked="f">
            <v:textbox style="mso-fit-shape-to-text:t">
              <w:txbxContent>
                <w:p w14:paraId="5F0D4CD5" w14:textId="77777777" w:rsidR="00EE5A13" w:rsidRDefault="00EE5A13" w:rsidP="00EE5A13">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7CB4F15A" w14:textId="77777777" w:rsidR="00EE5A13" w:rsidRPr="0069141E" w:rsidRDefault="00EE5A13" w:rsidP="00EE5A13">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EE5A13" w:rsidRPr="000615F5" w14:paraId="3CFDA4BF" w14:textId="77777777" w:rsidTr="00DD5B4B">
        <w:tc>
          <w:tcPr>
            <w:tcW w:w="10116" w:type="dxa"/>
          </w:tcPr>
          <w:p w14:paraId="449C0986" w14:textId="77777777" w:rsidR="00EE5A13" w:rsidRDefault="00EE5A13" w:rsidP="00DD5B4B">
            <w:pPr>
              <w:tabs>
                <w:tab w:val="left" w:pos="2475"/>
              </w:tabs>
              <w:rPr>
                <w:rFonts w:cs="Times New Roman"/>
                <w:color w:val="000000" w:themeColor="text1"/>
                <w:kern w:val="24"/>
                <w:sz w:val="20"/>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1262F06" w14:textId="77777777" w:rsidR="00EE5A13" w:rsidRDefault="00EE5A13" w:rsidP="00DD5B4B">
            <w:pPr>
              <w:shd w:val="clear" w:color="auto" w:fill="FFFFFF"/>
              <w:spacing w:line="375" w:lineRule="atLeast"/>
            </w:pPr>
          </w:p>
          <w:p w14:paraId="20E6CEC0" w14:textId="5C7D5270" w:rsidR="00EE5A13" w:rsidRDefault="00EE5A13" w:rsidP="00DD5B4B">
            <w:pPr>
              <w:shd w:val="clear" w:color="auto" w:fill="FFFFFF"/>
              <w:spacing w:line="375" w:lineRule="atLeast"/>
              <w:jc w:val="center"/>
            </w:pPr>
            <w:r>
              <w:rPr>
                <w:noProof/>
              </w:rPr>
              <w:drawing>
                <wp:inline distT="0" distB="0" distL="0" distR="0" wp14:anchorId="69A04273" wp14:editId="01CF1EAB">
                  <wp:extent cx="3456093" cy="2590800"/>
                  <wp:effectExtent l="0" t="0" r="0" b="0"/>
                  <wp:docPr id="2123" name="Imagem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1554" cy="2594893"/>
                          </a:xfrm>
                          <a:prstGeom prst="rect">
                            <a:avLst/>
                          </a:prstGeom>
                          <a:noFill/>
                          <a:ln>
                            <a:noFill/>
                          </a:ln>
                        </pic:spPr>
                      </pic:pic>
                    </a:graphicData>
                  </a:graphic>
                </wp:inline>
              </w:drawing>
            </w:r>
          </w:p>
          <w:p w14:paraId="51965FDC" w14:textId="230C6D77" w:rsidR="00EE5A13" w:rsidRDefault="00EE5A13" w:rsidP="00DD5B4B">
            <w:pPr>
              <w:shd w:val="clear" w:color="auto" w:fill="FFFFFF"/>
              <w:spacing w:line="375" w:lineRule="atLeast"/>
              <w:jc w:val="center"/>
            </w:pPr>
            <w:r>
              <w:t>Figura 2: Desenvolvimento da página principal de abertura do sistema web</w:t>
            </w:r>
            <w:r>
              <w:br/>
              <w:t>Autor: Acervo Próprio</w:t>
            </w:r>
          </w:p>
          <w:p w14:paraId="10E85909" w14:textId="77777777" w:rsidR="00EE5A13" w:rsidRDefault="00EE5A13" w:rsidP="00DD5B4B">
            <w:pPr>
              <w:shd w:val="clear" w:color="auto" w:fill="FFFFFF"/>
              <w:spacing w:line="375" w:lineRule="atLeast"/>
            </w:pPr>
          </w:p>
          <w:p w14:paraId="3CAC6724" w14:textId="77777777" w:rsidR="00EE5A13" w:rsidRPr="000615F5" w:rsidRDefault="00EE5A13" w:rsidP="00DD5B4B">
            <w:pPr>
              <w:shd w:val="clear" w:color="auto" w:fill="FFFFFF"/>
              <w:spacing w:line="375" w:lineRule="atLeast"/>
              <w:rPr>
                <w:rFonts w:cs="Times New Roman"/>
                <w:color w:val="000000" w:themeColor="text1"/>
                <w:kern w:val="24"/>
                <w:szCs w:val="24"/>
              </w:rPr>
            </w:pPr>
            <w:r>
              <w:t xml:space="preserve">Getninjas. Getninjas, 2021, </w:t>
            </w:r>
            <w:r w:rsidRPr="004804EC">
              <w:t>plataforma de contratação de serviços</w:t>
            </w:r>
            <w:r>
              <w:t xml:space="preserve">. Disponível em: </w:t>
            </w:r>
            <w:hyperlink r:id="rId41" w:history="1">
              <w:r w:rsidRPr="00F81E14">
                <w:rPr>
                  <w:rStyle w:val="Hyperlink"/>
                  <w:rFonts w:eastAsia="Times New Roman" w:cs="Times New Roman"/>
                  <w:lang w:eastAsia="pt-BR"/>
                </w:rPr>
                <w:t>https://www.getninjas.com.br/</w:t>
              </w:r>
            </w:hyperlink>
            <w:r>
              <w:rPr>
                <w:rFonts w:eastAsia="Times New Roman" w:cs="Times New Roman"/>
                <w:lang w:eastAsia="pt-BR"/>
              </w:rPr>
              <w:t xml:space="preserve"> . Acesso em: 14 de janeiro de 2022;</w:t>
            </w:r>
            <w:r w:rsidRPr="00E925AA">
              <w:rPr>
                <w:rFonts w:eastAsia="Times New Roman" w:cs="Times New Roman"/>
                <w:lang w:eastAsia="pt-BR"/>
              </w:rPr>
              <w:br/>
            </w:r>
            <w:r>
              <w:t xml:space="preserve">Helpymy, Helpymy, 2021, plataforma de contratação e divulgação de serviços de cuidados de idosos. </w:t>
            </w:r>
            <w:r w:rsidRPr="00636259">
              <w:t>Dispon</w:t>
            </w:r>
            <w:r>
              <w:t xml:space="preserve">ível em: </w:t>
            </w:r>
            <w:hyperlink r:id="rId42" w:history="1">
              <w:r w:rsidRPr="00F81E14">
                <w:rPr>
                  <w:rStyle w:val="Hyperlink"/>
                  <w:rFonts w:cs="Times New Roman"/>
                  <w:bdr w:val="none" w:sz="0" w:space="0" w:color="auto" w:frame="1"/>
                </w:rPr>
                <w:t>https://helpmy.com.br/</w:t>
              </w:r>
            </w:hyperlink>
            <w:r>
              <w:rPr>
                <w:rFonts w:cs="Times New Roman"/>
                <w:bdr w:val="none" w:sz="0" w:space="0" w:color="auto" w:frame="1"/>
              </w:rPr>
              <w:t>. Acesso em 14 de janeiro de 2022;</w:t>
            </w:r>
            <w:r w:rsidRPr="00636259">
              <w:rPr>
                <w:rFonts w:cs="Times New Roman"/>
              </w:rPr>
              <w:br/>
            </w:r>
            <w:r>
              <w:t xml:space="preserve">Discord, Discord, 2021, plataforma online de comunicação instantânea para comunidades. Disponível em: </w:t>
            </w:r>
            <w:hyperlink r:id="rId43" w:history="1">
              <w:r w:rsidRPr="00F81E14">
                <w:rPr>
                  <w:rStyle w:val="Hyperlink"/>
                  <w:rFonts w:cs="Times New Roman"/>
                </w:rPr>
                <w:t>https://discord.com/</w:t>
              </w:r>
            </w:hyperlink>
            <w:r w:rsidRPr="00636259">
              <w:rPr>
                <w:rFonts w:cs="Times New Roman"/>
              </w:rPr>
              <w:t xml:space="preserve"> </w:t>
            </w:r>
            <w:r>
              <w:rPr>
                <w:rFonts w:cs="Times New Roman"/>
              </w:rPr>
              <w:t xml:space="preserve"> Acesso em 14 de janeiro de 2022;</w:t>
            </w:r>
            <w:r w:rsidRPr="00636259">
              <w:rPr>
                <w:rFonts w:cs="Times New Roman"/>
              </w:rPr>
              <w:br/>
            </w:r>
            <w:r>
              <w:t xml:space="preserve">KUMAR, Amit. </w:t>
            </w:r>
            <w:r w:rsidRPr="000615F5">
              <w:t xml:space="preserve">Landing Page. Behance, 2021. </w:t>
            </w:r>
            <w:r w:rsidRPr="000C38A2">
              <w:t xml:space="preserve">Disponível </w:t>
            </w:r>
            <w:r>
              <w:t xml:space="preserve">em: </w:t>
            </w:r>
            <w:hyperlink r:id="rId44" w:history="1">
              <w:r w:rsidRPr="00F81E14">
                <w:rPr>
                  <w:rStyle w:val="Hyperlink"/>
                  <w:rFonts w:cs="Times New Roman"/>
                </w:rPr>
                <w:t>https://www.behance.net/gallery/123637717/landing-page/modules/702703677</w:t>
              </w:r>
            </w:hyperlink>
            <w:r w:rsidRPr="000C38A2">
              <w:rPr>
                <w:rFonts w:cs="Times New Roman"/>
              </w:rPr>
              <w:t xml:space="preserve"> </w:t>
            </w:r>
            <w:r>
              <w:rPr>
                <w:rFonts w:cs="Times New Roman"/>
              </w:rPr>
              <w:t>. Acesso em 14 de janeiro de 2022.</w:t>
            </w:r>
            <w:r w:rsidRPr="000C38A2">
              <w:rPr>
                <w:rFonts w:cs="Times New Roman"/>
              </w:rPr>
              <w:br/>
            </w:r>
            <w:r>
              <w:t xml:space="preserve">CuidaLife, CuidaLife, 2021, plataforma healthplace que oferece serviços da área da saúde. Disponível em: </w:t>
            </w:r>
            <w:hyperlink r:id="rId45" w:history="1">
              <w:r w:rsidRPr="00F81E14">
                <w:rPr>
                  <w:rStyle w:val="Hyperlink"/>
                  <w:rFonts w:cs="Times New Roman"/>
                </w:rPr>
                <w:t>https://cuida.life/?gclid=CjwKCAiA24SPBhB0EiwAjBgkhmnrbLcH23KIVY-08iqH7gHmjNujorWNXB1vpfYju6f0NXwDGktCnRoCEcYQAvD_BwE</w:t>
              </w:r>
            </w:hyperlink>
            <w:r w:rsidRPr="000C38A2">
              <w:rPr>
                <w:rFonts w:cs="Times New Roman"/>
              </w:rPr>
              <w:t xml:space="preserve"> </w:t>
            </w:r>
            <w:r>
              <w:rPr>
                <w:rFonts w:cs="Times New Roman"/>
              </w:rPr>
              <w:t>. Acesso em 14 de janeiro de 2022;</w:t>
            </w:r>
            <w:r w:rsidRPr="000C38A2">
              <w:rPr>
                <w:rFonts w:cs="Times New Roman"/>
              </w:rPr>
              <w:br/>
            </w:r>
            <w:r>
              <w:t xml:space="preserve">Krampus Productions, médico doutor, idosos, mais velhos. </w:t>
            </w:r>
            <w:r w:rsidRPr="000615F5">
              <w:t>Pexels, 2021. Disponív</w:t>
            </w:r>
            <w:r>
              <w:t>el em:</w:t>
            </w:r>
            <w:r w:rsidRPr="000615F5">
              <w:t xml:space="preserve"> </w:t>
            </w:r>
            <w:hyperlink r:id="rId46" w:history="1">
              <w:r w:rsidRPr="000615F5">
                <w:rPr>
                  <w:rStyle w:val="Hyperlink"/>
                  <w:rFonts w:cs="Times New Roman"/>
                </w:rPr>
                <w:t>https://www.pexels.com/pt-br/foto/medico-doutor-idosos-mais-velhos-8949833/</w:t>
              </w:r>
            </w:hyperlink>
            <w:r w:rsidRPr="000615F5">
              <w:rPr>
                <w:rFonts w:cs="Times New Roman"/>
              </w:rPr>
              <w:t xml:space="preserve"> </w:t>
            </w:r>
            <w:r>
              <w:rPr>
                <w:rFonts w:cs="Times New Roman"/>
              </w:rPr>
              <w:t>. Acesso em 14 de janeiro de 2022</w:t>
            </w:r>
            <w:r w:rsidRPr="000615F5">
              <w:rPr>
                <w:rFonts w:cs="Times New Roman"/>
              </w:rPr>
              <w:br/>
            </w:r>
          </w:p>
        </w:tc>
      </w:tr>
      <w:tr w:rsidR="00EE5A13" w:rsidRPr="0069141E" w14:paraId="6C4F8817" w14:textId="77777777" w:rsidTr="00DD5B4B">
        <w:tc>
          <w:tcPr>
            <w:tcW w:w="10116" w:type="dxa"/>
          </w:tcPr>
          <w:p w14:paraId="69A616F7" w14:textId="77777777" w:rsidR="00EE5A13" w:rsidRPr="00862655" w:rsidRDefault="00EE5A13"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34385ACF" w14:textId="3711571F" w:rsidR="00EE5A13" w:rsidRPr="00F74A2C" w:rsidRDefault="00EE5A13" w:rsidP="00DD5B4B">
            <w:pPr>
              <w:tabs>
                <w:tab w:val="left" w:pos="2475"/>
              </w:tabs>
              <w:rPr>
                <w:rFonts w:cs="Times New Roman"/>
                <w:color w:val="000000" w:themeColor="text1"/>
                <w:kern w:val="24"/>
                <w:szCs w:val="24"/>
              </w:rPr>
            </w:pPr>
            <w:r>
              <w:rPr>
                <w:rFonts w:cs="Times New Roman"/>
                <w:color w:val="000000" w:themeColor="text1"/>
                <w:kern w:val="24"/>
                <w:szCs w:val="24"/>
              </w:rPr>
              <w:t xml:space="preserve">O design da nova home do sistema web Carer You foi continuada no sentido vertical, onde elaboramos essa </w:t>
            </w:r>
            <w:r>
              <w:rPr>
                <w:rFonts w:cs="Times New Roman"/>
                <w:color w:val="000000" w:themeColor="text1"/>
                <w:kern w:val="24"/>
                <w:szCs w:val="24"/>
              </w:rPr>
              <w:lastRenderedPageBreak/>
              <w:t>nova parte do site com inspirações em diversos outros sites que usavam o tema de comunidade ou de saúde.</w:t>
            </w:r>
          </w:p>
          <w:p w14:paraId="61008733" w14:textId="77777777" w:rsidR="00EE5A13" w:rsidRPr="0069141E" w:rsidRDefault="00EE5A13" w:rsidP="00DD5B4B">
            <w:pPr>
              <w:tabs>
                <w:tab w:val="left" w:pos="2475"/>
              </w:tabs>
              <w:rPr>
                <w:rFonts w:cs="Times New Roman"/>
                <w:kern w:val="24"/>
                <w:szCs w:val="32"/>
              </w:rPr>
            </w:pPr>
          </w:p>
        </w:tc>
      </w:tr>
      <w:tr w:rsidR="00EE5A13" w:rsidRPr="0069141E" w14:paraId="7C4507E5" w14:textId="77777777" w:rsidTr="00DD5B4B">
        <w:tc>
          <w:tcPr>
            <w:tcW w:w="10116" w:type="dxa"/>
          </w:tcPr>
          <w:p w14:paraId="4224CF05" w14:textId="77777777" w:rsidR="00EE5A13" w:rsidRPr="0069141E" w:rsidRDefault="00EE5A13"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1926C59D" w14:textId="77777777" w:rsidR="00EE5A13" w:rsidRPr="0069141E" w:rsidRDefault="00EE5A13" w:rsidP="00DD5B4B">
            <w:pPr>
              <w:tabs>
                <w:tab w:val="left" w:pos="2475"/>
              </w:tabs>
              <w:jc w:val="both"/>
              <w:rPr>
                <w:rFonts w:cs="Times New Roman"/>
                <w:kern w:val="24"/>
                <w:szCs w:val="28"/>
              </w:rPr>
            </w:pPr>
          </w:p>
          <w:p w14:paraId="7F77E6DB" w14:textId="77777777" w:rsidR="00EE5A13" w:rsidRDefault="00EE5A13" w:rsidP="00DD5B4B">
            <w:pPr>
              <w:tabs>
                <w:tab w:val="left" w:pos="2475"/>
              </w:tabs>
              <w:jc w:val="both"/>
              <w:rPr>
                <w:rFonts w:cs="Times New Roman"/>
                <w:color w:val="000000" w:themeColor="text1"/>
                <w:kern w:val="24"/>
                <w:szCs w:val="24"/>
              </w:rPr>
            </w:pPr>
            <w:r>
              <w:rPr>
                <w:rFonts w:cs="Times New Roman"/>
                <w:color w:val="000000" w:themeColor="text1"/>
                <w:kern w:val="24"/>
                <w:szCs w:val="24"/>
              </w:rPr>
              <w:t>Implementar uma responsividade a qual não interferisse ou prejudicasse a ideia de design pensado para o sistema.</w:t>
            </w:r>
          </w:p>
          <w:p w14:paraId="35E0630F" w14:textId="77777777" w:rsidR="00EE5A13" w:rsidRPr="0069141E" w:rsidRDefault="00EE5A13" w:rsidP="00DD5B4B">
            <w:pPr>
              <w:tabs>
                <w:tab w:val="left" w:pos="2475"/>
              </w:tabs>
              <w:jc w:val="both"/>
              <w:rPr>
                <w:rFonts w:cs="Times New Roman"/>
                <w:kern w:val="24"/>
                <w:szCs w:val="28"/>
              </w:rPr>
            </w:pPr>
          </w:p>
        </w:tc>
      </w:tr>
      <w:tr w:rsidR="00EE5A13" w:rsidRPr="0069141E" w14:paraId="45B0264A" w14:textId="77777777" w:rsidTr="00DD5B4B">
        <w:tc>
          <w:tcPr>
            <w:tcW w:w="10116" w:type="dxa"/>
          </w:tcPr>
          <w:p w14:paraId="7F4CC709" w14:textId="77777777" w:rsidR="00EE5A13" w:rsidRPr="0069141E" w:rsidRDefault="00EE5A13"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F7CA55F" w14:textId="77777777" w:rsidR="00EE5A13" w:rsidRDefault="00EE5A13" w:rsidP="00DD5B4B">
            <w:pPr>
              <w:textAlignment w:val="baseline"/>
              <w:rPr>
                <w:rFonts w:eastAsia="Times New Roman" w:cs="Times New Roman"/>
                <w:color w:val="000000"/>
                <w:lang w:eastAsia="pt-BR"/>
              </w:rPr>
            </w:pPr>
          </w:p>
          <w:p w14:paraId="2BE10627" w14:textId="77777777" w:rsidR="00EE5A13" w:rsidRDefault="00EE5A13" w:rsidP="00DD5B4B">
            <w:pPr>
              <w:textAlignment w:val="baseline"/>
              <w:rPr>
                <w:rFonts w:eastAsia="Times New Roman" w:cs="Times New Roman"/>
                <w:color w:val="000000"/>
                <w:lang w:eastAsia="pt-BR"/>
              </w:rPr>
            </w:pPr>
            <w:r>
              <w:rPr>
                <w:rFonts w:eastAsia="Times New Roman" w:cs="Times New Roman"/>
                <w:color w:val="000000"/>
                <w:lang w:eastAsia="pt-BR"/>
              </w:rPr>
              <w:t>As orientações sempre apontavam para um design mais minimalista por nossa parte, assim diminuindo a poluição visual e de informação, consequentemente buscamos deixar o conteúdo do site mais minimalista, intuitivo e confortável.</w:t>
            </w:r>
          </w:p>
          <w:p w14:paraId="72B5DB6F" w14:textId="77777777" w:rsidR="00EE5A13" w:rsidRPr="0069141E" w:rsidRDefault="00EE5A13" w:rsidP="00DD5B4B">
            <w:pPr>
              <w:textAlignment w:val="baseline"/>
              <w:rPr>
                <w:rFonts w:cs="Times New Roman"/>
                <w:color w:val="000000" w:themeColor="text1"/>
                <w:kern w:val="24"/>
                <w:szCs w:val="24"/>
              </w:rPr>
            </w:pPr>
          </w:p>
        </w:tc>
      </w:tr>
      <w:tr w:rsidR="00EE5A13" w:rsidRPr="0069141E" w14:paraId="5150968A" w14:textId="77777777" w:rsidTr="00DD5B4B">
        <w:tc>
          <w:tcPr>
            <w:tcW w:w="10116" w:type="dxa"/>
          </w:tcPr>
          <w:p w14:paraId="11B9AD31" w14:textId="77777777" w:rsidR="00EE5A13" w:rsidRPr="0069141E" w:rsidRDefault="00EE5A13"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B35EF25" w14:textId="77777777" w:rsidR="00EE5A13" w:rsidRDefault="00EE5A13" w:rsidP="00DD5B4B">
            <w:pPr>
              <w:textAlignment w:val="baseline"/>
              <w:rPr>
                <w:rFonts w:eastAsia="Times New Roman" w:cs="Times New Roman"/>
                <w:color w:val="000000"/>
                <w:lang w:eastAsia="pt-BR"/>
              </w:rPr>
            </w:pPr>
          </w:p>
          <w:p w14:paraId="7F2416B6" w14:textId="77777777" w:rsidR="00EE5A13" w:rsidRPr="0069141E" w:rsidRDefault="00EE5A13" w:rsidP="00DD5B4B">
            <w:pPr>
              <w:textAlignment w:val="baseline"/>
              <w:rPr>
                <w:rFonts w:eastAsia="Times New Roman" w:cs="Times New Roman"/>
                <w:color w:val="000000"/>
                <w:lang w:eastAsia="pt-BR"/>
              </w:rPr>
            </w:pPr>
            <w:r>
              <w:rPr>
                <w:rFonts w:eastAsia="Times New Roman" w:cs="Times New Roman"/>
                <w:color w:val="000000"/>
                <w:lang w:eastAsia="pt-BR"/>
              </w:rPr>
              <w:t>Manter uma identidade visual entre as abas do site e trabalhar em uma boa responsividade em todo site.</w:t>
            </w:r>
          </w:p>
          <w:p w14:paraId="26882DC5" w14:textId="77777777" w:rsidR="00EE5A13" w:rsidRPr="0069141E" w:rsidRDefault="00EE5A13" w:rsidP="00DD5B4B">
            <w:pPr>
              <w:textAlignment w:val="baseline"/>
              <w:rPr>
                <w:rFonts w:cs="Times New Roman"/>
                <w:szCs w:val="24"/>
              </w:rPr>
            </w:pPr>
          </w:p>
        </w:tc>
      </w:tr>
    </w:tbl>
    <w:p w14:paraId="1BABF9E9" w14:textId="77777777" w:rsidR="00EE5A13" w:rsidRPr="0069141E" w:rsidRDefault="00EE5A13" w:rsidP="00EE5A13">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EE5A13" w:rsidRPr="0069141E" w14:paraId="0FEE4497" w14:textId="77777777" w:rsidTr="00DD5B4B">
        <w:trPr>
          <w:trHeight w:val="310"/>
        </w:trPr>
        <w:tc>
          <w:tcPr>
            <w:tcW w:w="5070" w:type="dxa"/>
          </w:tcPr>
          <w:p w14:paraId="2F9F27F4" w14:textId="77777777" w:rsidR="00EE5A13" w:rsidRPr="0069141E" w:rsidRDefault="00EE5A13" w:rsidP="00DD5B4B">
            <w:pPr>
              <w:spacing w:after="0" w:line="240" w:lineRule="auto"/>
              <w:rPr>
                <w:rFonts w:cs="Times New Roman"/>
                <w:b/>
                <w:szCs w:val="24"/>
              </w:rPr>
            </w:pPr>
            <w:r w:rsidRPr="0069141E">
              <w:rPr>
                <w:rFonts w:cs="Times New Roman"/>
                <w:b/>
                <w:szCs w:val="24"/>
              </w:rPr>
              <w:t>Ciência do Grupo:</w:t>
            </w:r>
          </w:p>
        </w:tc>
        <w:tc>
          <w:tcPr>
            <w:tcW w:w="1451" w:type="dxa"/>
          </w:tcPr>
          <w:p w14:paraId="07CC79FC" w14:textId="77777777" w:rsidR="00EE5A13" w:rsidRPr="0069141E" w:rsidRDefault="00EE5A13"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4A7070D1" w14:textId="77777777" w:rsidR="00EE5A13" w:rsidRPr="0069141E" w:rsidRDefault="00EE5A13" w:rsidP="00DD5B4B">
            <w:pPr>
              <w:spacing w:after="0" w:line="240" w:lineRule="auto"/>
              <w:rPr>
                <w:rFonts w:cs="Times New Roman"/>
                <w:b/>
                <w:szCs w:val="24"/>
              </w:rPr>
            </w:pPr>
            <w:r w:rsidRPr="0069141E">
              <w:rPr>
                <w:rFonts w:cs="Times New Roman"/>
                <w:b/>
                <w:szCs w:val="24"/>
              </w:rPr>
              <w:t>Ciência dos Professor(es)</w:t>
            </w:r>
          </w:p>
          <w:p w14:paraId="56A4EB93" w14:textId="77777777" w:rsidR="00EE5A13" w:rsidRPr="0069141E" w:rsidRDefault="00EE5A13" w:rsidP="00DD5B4B">
            <w:pPr>
              <w:spacing w:after="0" w:line="240" w:lineRule="auto"/>
              <w:rPr>
                <w:rFonts w:cs="Times New Roman"/>
                <w:b/>
                <w:szCs w:val="24"/>
              </w:rPr>
            </w:pPr>
          </w:p>
        </w:tc>
      </w:tr>
      <w:tr w:rsidR="00EE5A13" w:rsidRPr="0069141E" w14:paraId="74E07EB7" w14:textId="77777777" w:rsidTr="00DD5B4B">
        <w:trPr>
          <w:trHeight w:val="310"/>
        </w:trPr>
        <w:tc>
          <w:tcPr>
            <w:tcW w:w="5070" w:type="dxa"/>
          </w:tcPr>
          <w:p w14:paraId="42CA14B2" w14:textId="77777777" w:rsidR="00EE5A13" w:rsidRPr="006E4AE8" w:rsidRDefault="00EE5A13" w:rsidP="00DD5B4B">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5D88C136" w14:textId="77777777" w:rsidR="00EE5A13" w:rsidRPr="006E4AE8" w:rsidRDefault="00EE5A13" w:rsidP="00DD5B4B">
            <w:pPr>
              <w:spacing w:after="0" w:line="240" w:lineRule="auto"/>
              <w:rPr>
                <w:rFonts w:cs="Times New Roman"/>
                <w:bCs/>
                <w:szCs w:val="24"/>
              </w:rPr>
            </w:pPr>
            <w:r w:rsidRPr="006E4AE8">
              <w:rPr>
                <w:rFonts w:cs="Times New Roman"/>
                <w:bCs/>
                <w:szCs w:val="24"/>
              </w:rPr>
              <w:t>P</w:t>
            </w:r>
          </w:p>
        </w:tc>
        <w:tc>
          <w:tcPr>
            <w:tcW w:w="3674" w:type="dxa"/>
            <w:vMerge/>
          </w:tcPr>
          <w:p w14:paraId="62691892" w14:textId="77777777" w:rsidR="00EE5A13" w:rsidRPr="0069141E" w:rsidRDefault="00EE5A13" w:rsidP="00DD5B4B">
            <w:pPr>
              <w:spacing w:after="0" w:line="240" w:lineRule="auto"/>
              <w:rPr>
                <w:rFonts w:cs="Times New Roman"/>
                <w:b/>
                <w:szCs w:val="24"/>
              </w:rPr>
            </w:pPr>
          </w:p>
        </w:tc>
      </w:tr>
      <w:tr w:rsidR="00EE5A13" w:rsidRPr="0069141E" w14:paraId="55AF8BD7" w14:textId="77777777" w:rsidTr="00DD5B4B">
        <w:trPr>
          <w:trHeight w:val="310"/>
        </w:trPr>
        <w:tc>
          <w:tcPr>
            <w:tcW w:w="5070" w:type="dxa"/>
          </w:tcPr>
          <w:p w14:paraId="636A1EFA" w14:textId="77777777" w:rsidR="00EE5A13" w:rsidRPr="0069141E" w:rsidRDefault="00EE5A13" w:rsidP="00DD5B4B">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79333741" w14:textId="77777777" w:rsidR="00EE5A13" w:rsidRPr="0069141E" w:rsidRDefault="00EE5A13" w:rsidP="00DD5B4B">
            <w:pPr>
              <w:spacing w:after="0" w:line="240" w:lineRule="auto"/>
              <w:rPr>
                <w:rFonts w:cs="Times New Roman"/>
                <w:szCs w:val="24"/>
              </w:rPr>
            </w:pPr>
            <w:r>
              <w:rPr>
                <w:rFonts w:cs="Times New Roman"/>
                <w:szCs w:val="24"/>
              </w:rPr>
              <w:t>P</w:t>
            </w:r>
          </w:p>
        </w:tc>
        <w:tc>
          <w:tcPr>
            <w:tcW w:w="3674" w:type="dxa"/>
            <w:vMerge/>
          </w:tcPr>
          <w:p w14:paraId="3CDBC208" w14:textId="77777777" w:rsidR="00EE5A13" w:rsidRPr="0069141E" w:rsidRDefault="00EE5A13" w:rsidP="00DD5B4B">
            <w:pPr>
              <w:spacing w:after="0" w:line="240" w:lineRule="auto"/>
              <w:rPr>
                <w:rFonts w:cs="Times New Roman"/>
                <w:szCs w:val="24"/>
              </w:rPr>
            </w:pPr>
          </w:p>
        </w:tc>
      </w:tr>
      <w:tr w:rsidR="00EE5A13" w:rsidRPr="0069141E" w14:paraId="15F15EBA" w14:textId="77777777" w:rsidTr="00DD5B4B">
        <w:trPr>
          <w:trHeight w:val="310"/>
        </w:trPr>
        <w:tc>
          <w:tcPr>
            <w:tcW w:w="5070" w:type="dxa"/>
          </w:tcPr>
          <w:p w14:paraId="4A949644" w14:textId="77777777" w:rsidR="00EE5A13" w:rsidRPr="0069141E" w:rsidRDefault="00EE5A13" w:rsidP="00DD5B4B">
            <w:pPr>
              <w:spacing w:after="0" w:line="240" w:lineRule="auto"/>
              <w:rPr>
                <w:rFonts w:cs="Times New Roman"/>
                <w:szCs w:val="24"/>
              </w:rPr>
            </w:pPr>
            <w:r>
              <w:rPr>
                <w:rFonts w:cs="Times New Roman"/>
                <w:szCs w:val="24"/>
              </w:rPr>
              <w:t>Cesar Mâncio Silva</w:t>
            </w:r>
          </w:p>
        </w:tc>
        <w:tc>
          <w:tcPr>
            <w:tcW w:w="1451" w:type="dxa"/>
          </w:tcPr>
          <w:p w14:paraId="41557C67" w14:textId="77777777" w:rsidR="00EE5A13" w:rsidRPr="0069141E" w:rsidRDefault="00EE5A13" w:rsidP="00DD5B4B">
            <w:pPr>
              <w:spacing w:after="0" w:line="240" w:lineRule="auto"/>
              <w:rPr>
                <w:rFonts w:cs="Times New Roman"/>
                <w:szCs w:val="24"/>
              </w:rPr>
            </w:pPr>
            <w:r>
              <w:rPr>
                <w:rFonts w:cs="Times New Roman"/>
                <w:szCs w:val="24"/>
              </w:rPr>
              <w:t>P</w:t>
            </w:r>
          </w:p>
        </w:tc>
        <w:tc>
          <w:tcPr>
            <w:tcW w:w="3674" w:type="dxa"/>
            <w:vMerge/>
          </w:tcPr>
          <w:p w14:paraId="0792631F" w14:textId="77777777" w:rsidR="00EE5A13" w:rsidRPr="0069141E" w:rsidRDefault="00EE5A13" w:rsidP="00DD5B4B">
            <w:pPr>
              <w:spacing w:after="0" w:line="240" w:lineRule="auto"/>
              <w:rPr>
                <w:rFonts w:cs="Times New Roman"/>
                <w:szCs w:val="24"/>
              </w:rPr>
            </w:pPr>
          </w:p>
        </w:tc>
      </w:tr>
      <w:tr w:rsidR="00EE5A13" w:rsidRPr="0069141E" w14:paraId="5D33B4CC" w14:textId="77777777" w:rsidTr="00DD5B4B">
        <w:trPr>
          <w:trHeight w:val="310"/>
        </w:trPr>
        <w:tc>
          <w:tcPr>
            <w:tcW w:w="5070" w:type="dxa"/>
          </w:tcPr>
          <w:p w14:paraId="67CBBD77" w14:textId="77777777" w:rsidR="00EE5A13" w:rsidRPr="0069141E" w:rsidRDefault="00EE5A13" w:rsidP="00DD5B4B">
            <w:pPr>
              <w:spacing w:after="0" w:line="240" w:lineRule="auto"/>
              <w:rPr>
                <w:rFonts w:cs="Times New Roman"/>
                <w:szCs w:val="24"/>
              </w:rPr>
            </w:pPr>
            <w:r>
              <w:rPr>
                <w:rFonts w:cs="Times New Roman"/>
                <w:szCs w:val="24"/>
              </w:rPr>
              <w:t>Maithê Gomes da Piedade</w:t>
            </w:r>
          </w:p>
        </w:tc>
        <w:tc>
          <w:tcPr>
            <w:tcW w:w="1451" w:type="dxa"/>
          </w:tcPr>
          <w:p w14:paraId="0E306B68" w14:textId="77777777" w:rsidR="00EE5A13" w:rsidRPr="0069141E" w:rsidRDefault="00EE5A13" w:rsidP="00DD5B4B">
            <w:pPr>
              <w:spacing w:after="0" w:line="240" w:lineRule="auto"/>
              <w:rPr>
                <w:rFonts w:cs="Times New Roman"/>
                <w:szCs w:val="24"/>
              </w:rPr>
            </w:pPr>
            <w:r w:rsidRPr="0069141E">
              <w:rPr>
                <w:rFonts w:cs="Times New Roman"/>
                <w:szCs w:val="24"/>
              </w:rPr>
              <w:t>P</w:t>
            </w:r>
          </w:p>
        </w:tc>
        <w:tc>
          <w:tcPr>
            <w:tcW w:w="3674" w:type="dxa"/>
            <w:vMerge/>
          </w:tcPr>
          <w:p w14:paraId="72951AD8" w14:textId="77777777" w:rsidR="00EE5A13" w:rsidRPr="0069141E" w:rsidRDefault="00EE5A13" w:rsidP="00DD5B4B">
            <w:pPr>
              <w:spacing w:after="0" w:line="240" w:lineRule="auto"/>
              <w:rPr>
                <w:rFonts w:cs="Times New Roman"/>
                <w:szCs w:val="24"/>
              </w:rPr>
            </w:pPr>
          </w:p>
        </w:tc>
      </w:tr>
      <w:tr w:rsidR="00EE5A13" w:rsidRPr="0069141E" w14:paraId="7DAA3A0D" w14:textId="77777777" w:rsidTr="00DD5B4B">
        <w:trPr>
          <w:trHeight w:val="310"/>
        </w:trPr>
        <w:tc>
          <w:tcPr>
            <w:tcW w:w="5070" w:type="dxa"/>
          </w:tcPr>
          <w:p w14:paraId="23ABD858" w14:textId="77777777" w:rsidR="00EE5A13" w:rsidRPr="0069141E" w:rsidRDefault="00EE5A13" w:rsidP="00DD5B4B">
            <w:pPr>
              <w:spacing w:after="0" w:line="240" w:lineRule="auto"/>
              <w:rPr>
                <w:rFonts w:cs="Times New Roman"/>
                <w:szCs w:val="24"/>
              </w:rPr>
            </w:pPr>
            <w:r>
              <w:rPr>
                <w:rFonts w:cs="Times New Roman"/>
                <w:szCs w:val="24"/>
              </w:rPr>
              <w:t>Melissa Fraga Barboza</w:t>
            </w:r>
          </w:p>
        </w:tc>
        <w:tc>
          <w:tcPr>
            <w:tcW w:w="1451" w:type="dxa"/>
          </w:tcPr>
          <w:p w14:paraId="12976078" w14:textId="77777777" w:rsidR="00EE5A13" w:rsidRPr="0069141E" w:rsidRDefault="00EE5A13" w:rsidP="00DD5B4B">
            <w:pPr>
              <w:spacing w:after="0" w:line="240" w:lineRule="auto"/>
              <w:rPr>
                <w:rFonts w:cs="Times New Roman"/>
                <w:szCs w:val="24"/>
              </w:rPr>
            </w:pPr>
            <w:r w:rsidRPr="0069141E">
              <w:rPr>
                <w:rFonts w:cs="Times New Roman"/>
                <w:szCs w:val="24"/>
              </w:rPr>
              <w:t>P</w:t>
            </w:r>
          </w:p>
        </w:tc>
        <w:tc>
          <w:tcPr>
            <w:tcW w:w="3674" w:type="dxa"/>
            <w:vMerge/>
          </w:tcPr>
          <w:p w14:paraId="545C8D6C" w14:textId="77777777" w:rsidR="00EE5A13" w:rsidRPr="0069141E" w:rsidRDefault="00EE5A13" w:rsidP="00DD5B4B">
            <w:pPr>
              <w:spacing w:after="0" w:line="240" w:lineRule="auto"/>
              <w:rPr>
                <w:rFonts w:cs="Times New Roman"/>
                <w:szCs w:val="24"/>
              </w:rPr>
            </w:pPr>
          </w:p>
        </w:tc>
      </w:tr>
    </w:tbl>
    <w:p w14:paraId="1CFDA928" w14:textId="5CCEEBAF" w:rsidR="00A6415C" w:rsidRPr="0069141E" w:rsidRDefault="00EE5A13" w:rsidP="00A6415C">
      <w:pPr>
        <w:spacing w:after="0"/>
        <w:rPr>
          <w:rFonts w:cs="Times New Roman"/>
          <w:szCs w:val="24"/>
        </w:rPr>
      </w:pPr>
      <w:r w:rsidRPr="00DA74DB">
        <w:rPr>
          <w:rFonts w:cs="Times New Roman"/>
          <w:szCs w:val="24"/>
        </w:rPr>
        <w:br w:type="page"/>
      </w:r>
      <w:r w:rsidR="00F17F6A">
        <w:rPr>
          <w:noProof/>
        </w:rPr>
        <w:lastRenderedPageBreak/>
        <w:pict w14:anchorId="16BFF2B6">
          <v:shape id="_x0000_s1178" type="#_x0000_t202" style="position:absolute;margin-left:214.05pt;margin-top:-16.95pt;width:291pt;height:59.25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jphAIAAJY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wbBYluW2UFxR47yEEzXN7ypULGb5gP98zhNGFn4IYId/iR&#10;GvCZoJUo2YD78959xGOTo5aSCqczp/73ljlBif5hsP0ve4NBHOd0GAzHfTy4c83qXGO25QKwd3q4&#10;iyxPYsQHfRClg/IJF8k8RkUVMxxj5zQcxEVodgYuIi7m8wTCAbYs3JgHy6PryHPstMf6iTnbdnrA&#10;GbmFwxyzyZuGb7DR0sB8G0CqNA2R6YbV9gVw+NM8tYsqbpfzc0Kd1unsBQ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ALJ&#10;aOmEAgAAlgUAAA4AAAAAAAAAAAAAAAAALgIAAGRycy9lMm9Eb2MueG1sUEsBAi0AFAAGAAgAAAAh&#10;AG4/+LTeAAAACwEAAA8AAAAAAAAAAAAAAAAA3gQAAGRycy9kb3ducmV2LnhtbFBLBQYAAAAABAAE&#10;APMAAADpBQAAAAA=&#10;" fillcolor="white [3201]" strokeweight=".5pt">
            <v:textbox>
              <w:txbxContent>
                <w:p w14:paraId="525C6048" w14:textId="77777777" w:rsidR="00A6415C" w:rsidRPr="00B0578E" w:rsidRDefault="00A6415C" w:rsidP="00A6415C">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CE6905C" w14:textId="77777777" w:rsidR="00A6415C" w:rsidRPr="00A66129" w:rsidRDefault="00A6415C" w:rsidP="00A6415C">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Criação do design da nova home</w:t>
                  </w:r>
                </w:p>
              </w:txbxContent>
            </v:textbox>
          </v:shape>
        </w:pict>
      </w:r>
      <w:r w:rsidR="00A6415C" w:rsidRPr="0069141E">
        <w:rPr>
          <w:rFonts w:cs="Times New Roman"/>
          <w:noProof/>
          <w:szCs w:val="24"/>
          <w:lang w:eastAsia="pt-BR"/>
        </w:rPr>
        <w:drawing>
          <wp:inline distT="0" distB="0" distL="0" distR="0" wp14:anchorId="7A87673C" wp14:editId="37906973">
            <wp:extent cx="2505075" cy="845469"/>
            <wp:effectExtent l="0" t="0" r="0" b="0"/>
            <wp:docPr id="2108" name="Imagem 210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4A4F32A8" w14:textId="4F2B9528" w:rsidR="00A6415C" w:rsidRPr="0069141E" w:rsidRDefault="00F17F6A" w:rsidP="00A6415C">
      <w:pPr>
        <w:spacing w:after="0"/>
        <w:rPr>
          <w:rFonts w:cs="Times New Roman"/>
          <w:szCs w:val="24"/>
        </w:rPr>
      </w:pPr>
      <w:r>
        <w:rPr>
          <w:noProof/>
        </w:rPr>
        <w:pict w14:anchorId="4B81D740">
          <v:shape id="_x0000_s1177" type="#_x0000_t202" style="position:absolute;margin-left:299.25pt;margin-top:15pt;width:203pt;height:29.15pt;z-index:25201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DFjd5FrgEAAD0DAAAOAAAAAAAAAAAAAAAAAC4CAABkcnMvZTJvRG9jLnhtbFBL&#10;AQItABQABgAIAAAAIQAUThQX3QAAAAoBAAAPAAAAAAAAAAAAAAAAAAgEAABkcnMvZG93bnJldi54&#10;bWxQSwUGAAAAAAQABADzAAAAEgUAAAAA&#10;" filled="f" stroked="f">
            <v:textbox style="mso-fit-shape-to-text:t">
              <w:txbxContent>
                <w:p w14:paraId="5FE8B30C" w14:textId="2847F440" w:rsidR="00A6415C" w:rsidRPr="007F0382" w:rsidRDefault="00A6415C" w:rsidP="00A6415C">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18</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3BA98E3A">
          <v:shape id="_x0000_s1176" type="#_x0000_t202" style="position:absolute;margin-left:2.25pt;margin-top:15.95pt;width:131.5pt;height:24.25pt;z-index:25201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AoUWnorQEAAD0DAAAOAAAAAAAAAAAAAAAAAC4CAABkcnMvZTJvRG9jLnhtbFBLAQIt&#10;ABQABgAIAAAAIQBgBRhy2wAAAAcBAAAPAAAAAAAAAAAAAAAAAAcEAABkcnMvZG93bnJldi54bWxQ&#10;SwUGAAAAAAQABADzAAAADwUAAAAA&#10;" filled="f" stroked="f">
            <v:textbox style="mso-fit-shape-to-text:t">
              <w:txbxContent>
                <w:p w14:paraId="44B23A82" w14:textId="77777777" w:rsidR="00A6415C" w:rsidRDefault="00A6415C" w:rsidP="00A6415C">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5B5729AD" w14:textId="77777777" w:rsidR="00A6415C" w:rsidRPr="0069141E" w:rsidRDefault="00A6415C" w:rsidP="00A6415C">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A6415C" w:rsidRPr="000615F5" w14:paraId="3E3C2A55" w14:textId="77777777" w:rsidTr="00DD5B4B">
        <w:tc>
          <w:tcPr>
            <w:tcW w:w="10116" w:type="dxa"/>
          </w:tcPr>
          <w:p w14:paraId="39E6B919" w14:textId="6CC34731" w:rsidR="00A6415C" w:rsidRDefault="00A6415C" w:rsidP="00DD5B4B">
            <w:pPr>
              <w:tabs>
                <w:tab w:val="left" w:pos="2475"/>
              </w:tabs>
              <w:rPr>
                <w:rFonts w:cs="Times New Roman"/>
                <w:color w:val="000000" w:themeColor="text1"/>
                <w:kern w:val="24"/>
                <w:sz w:val="20"/>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00418EE9" w14:textId="77777777" w:rsidR="00E20C29" w:rsidRDefault="00E20C29" w:rsidP="00E20C29">
            <w:pPr>
              <w:shd w:val="clear" w:color="auto" w:fill="FFFFFF"/>
              <w:spacing w:line="375" w:lineRule="atLeast"/>
            </w:pPr>
          </w:p>
          <w:p w14:paraId="0F5E60AF" w14:textId="39DBD834" w:rsidR="00E20C29" w:rsidRDefault="00E20C29" w:rsidP="00862655">
            <w:pPr>
              <w:shd w:val="clear" w:color="auto" w:fill="FFFFFF"/>
              <w:spacing w:line="375" w:lineRule="atLeast"/>
              <w:jc w:val="center"/>
            </w:pPr>
            <w:r>
              <w:rPr>
                <w:noProof/>
              </w:rPr>
              <w:drawing>
                <wp:inline distT="0" distB="0" distL="0" distR="0" wp14:anchorId="7E816728" wp14:editId="5EA34D5D">
                  <wp:extent cx="2738604" cy="1466850"/>
                  <wp:effectExtent l="0" t="0" r="5080" b="0"/>
                  <wp:docPr id="2113" name="Imagem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47239" cy="1471475"/>
                          </a:xfrm>
                          <a:prstGeom prst="rect">
                            <a:avLst/>
                          </a:prstGeom>
                          <a:noFill/>
                          <a:ln>
                            <a:noFill/>
                          </a:ln>
                        </pic:spPr>
                      </pic:pic>
                    </a:graphicData>
                  </a:graphic>
                </wp:inline>
              </w:drawing>
            </w:r>
          </w:p>
          <w:p w14:paraId="4202208D" w14:textId="6714CAE2" w:rsidR="00A01CDE" w:rsidRDefault="00A01CDE" w:rsidP="00862655">
            <w:pPr>
              <w:shd w:val="clear" w:color="auto" w:fill="FFFFFF"/>
              <w:spacing w:line="375" w:lineRule="atLeast"/>
              <w:jc w:val="center"/>
            </w:pPr>
            <w:r>
              <w:t>Figura 1: Página principal de abertura do sistema web</w:t>
            </w:r>
            <w:r>
              <w:br/>
              <w:t>Autor: Acervo Próprio</w:t>
            </w:r>
          </w:p>
          <w:p w14:paraId="2C87E830" w14:textId="77777777" w:rsidR="00A01CDE" w:rsidRDefault="00A01CDE" w:rsidP="00E20C29">
            <w:pPr>
              <w:shd w:val="clear" w:color="auto" w:fill="FFFFFF"/>
              <w:spacing w:line="375" w:lineRule="atLeast"/>
            </w:pPr>
          </w:p>
          <w:p w14:paraId="3C3E547E" w14:textId="42E480D1" w:rsidR="00A6415C" w:rsidRPr="000615F5" w:rsidRDefault="00A6415C" w:rsidP="00862655">
            <w:pPr>
              <w:shd w:val="clear" w:color="auto" w:fill="FFFFFF"/>
              <w:spacing w:line="375" w:lineRule="atLeast"/>
              <w:rPr>
                <w:rFonts w:cs="Times New Roman"/>
                <w:color w:val="000000" w:themeColor="text1"/>
                <w:kern w:val="24"/>
                <w:szCs w:val="24"/>
              </w:rPr>
            </w:pPr>
            <w:r>
              <w:t xml:space="preserve">Getninjas. Getninjas, 2021, </w:t>
            </w:r>
            <w:r w:rsidRPr="004804EC">
              <w:t>plataforma de contratação de serviços</w:t>
            </w:r>
            <w:r>
              <w:t xml:space="preserve">. Disponível em: </w:t>
            </w:r>
            <w:hyperlink r:id="rId48" w:history="1">
              <w:r w:rsidRPr="00F81E14">
                <w:rPr>
                  <w:rStyle w:val="Hyperlink"/>
                  <w:rFonts w:eastAsia="Times New Roman" w:cs="Times New Roman"/>
                  <w:lang w:eastAsia="pt-BR"/>
                </w:rPr>
                <w:t>https://www.getninjas.com.br/</w:t>
              </w:r>
            </w:hyperlink>
            <w:r>
              <w:rPr>
                <w:rFonts w:eastAsia="Times New Roman" w:cs="Times New Roman"/>
                <w:lang w:eastAsia="pt-BR"/>
              </w:rPr>
              <w:t xml:space="preserve"> . Acesso em: 14 de janeiro de 2022;</w:t>
            </w:r>
            <w:r w:rsidRPr="00E925AA">
              <w:rPr>
                <w:rFonts w:eastAsia="Times New Roman" w:cs="Times New Roman"/>
                <w:lang w:eastAsia="pt-BR"/>
              </w:rPr>
              <w:br/>
            </w:r>
            <w:r>
              <w:t xml:space="preserve">Helpymy, Helpymy, 2021, plataforma de contratação e divulgação de serviços de cuidados de idosos. </w:t>
            </w:r>
            <w:r w:rsidRPr="00636259">
              <w:t>Dispon</w:t>
            </w:r>
            <w:r>
              <w:t xml:space="preserve">ível em: </w:t>
            </w:r>
            <w:hyperlink r:id="rId49" w:history="1">
              <w:r w:rsidRPr="00F81E14">
                <w:rPr>
                  <w:rStyle w:val="Hyperlink"/>
                  <w:rFonts w:cs="Times New Roman"/>
                  <w:bdr w:val="none" w:sz="0" w:space="0" w:color="auto" w:frame="1"/>
                </w:rPr>
                <w:t>https://helpmy.com.br/</w:t>
              </w:r>
            </w:hyperlink>
            <w:r>
              <w:rPr>
                <w:rFonts w:cs="Times New Roman"/>
                <w:bdr w:val="none" w:sz="0" w:space="0" w:color="auto" w:frame="1"/>
              </w:rPr>
              <w:t>. Acesso em 14 de janeiro de 2022;</w:t>
            </w:r>
            <w:r w:rsidRPr="00636259">
              <w:rPr>
                <w:rFonts w:cs="Times New Roman"/>
              </w:rPr>
              <w:br/>
            </w:r>
            <w:r>
              <w:t xml:space="preserve">Discord, Discord, 2021, plataforma online de comunicação instantânea para comunidades. Disponível em: </w:t>
            </w:r>
            <w:hyperlink r:id="rId50" w:history="1">
              <w:r w:rsidRPr="00F81E14">
                <w:rPr>
                  <w:rStyle w:val="Hyperlink"/>
                  <w:rFonts w:cs="Times New Roman"/>
                </w:rPr>
                <w:t>https://discord.com/</w:t>
              </w:r>
            </w:hyperlink>
            <w:r w:rsidRPr="00636259">
              <w:rPr>
                <w:rFonts w:cs="Times New Roman"/>
              </w:rPr>
              <w:t xml:space="preserve"> </w:t>
            </w:r>
            <w:r>
              <w:rPr>
                <w:rFonts w:cs="Times New Roman"/>
              </w:rPr>
              <w:t xml:space="preserve"> Acesso em 14 de janeiro de 2022;</w:t>
            </w:r>
            <w:r w:rsidRPr="00636259">
              <w:rPr>
                <w:rFonts w:cs="Times New Roman"/>
              </w:rPr>
              <w:br/>
            </w:r>
            <w:r>
              <w:t xml:space="preserve">KUMAR, Amit. </w:t>
            </w:r>
            <w:r w:rsidRPr="000615F5">
              <w:t xml:space="preserve">Landing Page. Behance, 2021. </w:t>
            </w:r>
            <w:r w:rsidRPr="000C38A2">
              <w:t xml:space="preserve">Disponível </w:t>
            </w:r>
            <w:r>
              <w:t xml:space="preserve">em: </w:t>
            </w:r>
            <w:hyperlink r:id="rId51" w:history="1">
              <w:r w:rsidRPr="00F81E14">
                <w:rPr>
                  <w:rStyle w:val="Hyperlink"/>
                  <w:rFonts w:cs="Times New Roman"/>
                </w:rPr>
                <w:t>https://www.behance.net/gallery/123637717/landing-page/modules/702703677</w:t>
              </w:r>
            </w:hyperlink>
            <w:r w:rsidRPr="000C38A2">
              <w:rPr>
                <w:rFonts w:cs="Times New Roman"/>
              </w:rPr>
              <w:t xml:space="preserve"> </w:t>
            </w:r>
            <w:r>
              <w:rPr>
                <w:rFonts w:cs="Times New Roman"/>
              </w:rPr>
              <w:t>. Acesso em 14 de janeiro de 2022.</w:t>
            </w:r>
            <w:r w:rsidRPr="000C38A2">
              <w:rPr>
                <w:rFonts w:cs="Times New Roman"/>
              </w:rPr>
              <w:br/>
            </w:r>
            <w:r>
              <w:t xml:space="preserve">CuidaLife, CuidaLife, 2021, plataforma healthplace que oferece serviços da área da saúde. Disponível em: </w:t>
            </w:r>
            <w:hyperlink r:id="rId52" w:history="1">
              <w:r w:rsidRPr="00F81E14">
                <w:rPr>
                  <w:rStyle w:val="Hyperlink"/>
                  <w:rFonts w:cs="Times New Roman"/>
                </w:rPr>
                <w:t>https://cuida.life/?gclid=CjwKCAiA24SPBhB0EiwAjBgkhmnrbLcH23KIVY-08iqH7gHmjNujorWNXB1vpfYju6f0NXwDGktCnRoCEcYQAvD_BwE</w:t>
              </w:r>
            </w:hyperlink>
            <w:r w:rsidRPr="000C38A2">
              <w:rPr>
                <w:rFonts w:cs="Times New Roman"/>
              </w:rPr>
              <w:t xml:space="preserve"> </w:t>
            </w:r>
            <w:r>
              <w:rPr>
                <w:rFonts w:cs="Times New Roman"/>
              </w:rPr>
              <w:t>. Acesso em 14 de janeiro de 2022;</w:t>
            </w:r>
            <w:r w:rsidRPr="000C38A2">
              <w:rPr>
                <w:rFonts w:cs="Times New Roman"/>
              </w:rPr>
              <w:br/>
            </w:r>
            <w:r>
              <w:t xml:space="preserve">Krampus Productions, médico doutor, idosos, mais velhos. </w:t>
            </w:r>
            <w:r w:rsidRPr="000615F5">
              <w:t>Pexels, 2021. Disponív</w:t>
            </w:r>
            <w:r>
              <w:t>el em:</w:t>
            </w:r>
            <w:r w:rsidRPr="000615F5">
              <w:t xml:space="preserve"> </w:t>
            </w:r>
            <w:hyperlink r:id="rId53" w:history="1">
              <w:r w:rsidRPr="000615F5">
                <w:rPr>
                  <w:rStyle w:val="Hyperlink"/>
                  <w:rFonts w:cs="Times New Roman"/>
                </w:rPr>
                <w:t>https://www.pexels.com/pt-br/foto/medico-doutor-idosos-mais-velhos-8949833/</w:t>
              </w:r>
            </w:hyperlink>
            <w:r w:rsidRPr="000615F5">
              <w:rPr>
                <w:rFonts w:cs="Times New Roman"/>
              </w:rPr>
              <w:t xml:space="preserve"> </w:t>
            </w:r>
            <w:r>
              <w:rPr>
                <w:rFonts w:cs="Times New Roman"/>
              </w:rPr>
              <w:t>. Acesso em 14 de janeiro de 2022</w:t>
            </w:r>
            <w:r w:rsidRPr="000615F5">
              <w:rPr>
                <w:rFonts w:cs="Times New Roman"/>
              </w:rPr>
              <w:br/>
            </w:r>
          </w:p>
        </w:tc>
      </w:tr>
      <w:tr w:rsidR="00A6415C" w:rsidRPr="0069141E" w14:paraId="021DEBED" w14:textId="77777777" w:rsidTr="00DD5B4B">
        <w:tc>
          <w:tcPr>
            <w:tcW w:w="10116" w:type="dxa"/>
          </w:tcPr>
          <w:p w14:paraId="5F1EEF32" w14:textId="3F669C8D" w:rsidR="00A6415C" w:rsidRPr="00862655" w:rsidRDefault="00A6415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0CB2815" w14:textId="496BEC11" w:rsidR="00A6415C" w:rsidRPr="00F74A2C" w:rsidRDefault="00862655" w:rsidP="00DD5B4B">
            <w:pPr>
              <w:tabs>
                <w:tab w:val="left" w:pos="2475"/>
              </w:tabs>
              <w:rPr>
                <w:rFonts w:cs="Times New Roman"/>
                <w:color w:val="000000" w:themeColor="text1"/>
                <w:kern w:val="24"/>
                <w:szCs w:val="24"/>
              </w:rPr>
            </w:pPr>
            <w:r>
              <w:rPr>
                <w:rFonts w:cs="Times New Roman"/>
                <w:color w:val="000000" w:themeColor="text1"/>
                <w:kern w:val="24"/>
                <w:szCs w:val="24"/>
              </w:rPr>
              <w:t>Após Maithê elaborar o design, Cesar começou a construir o design em questão em HTML buscando acompanhar a mesma, assim realizando cada design lançado em HTML em menor tempo possível.</w:t>
            </w:r>
            <w:r w:rsidR="00A93C1D">
              <w:rPr>
                <w:rFonts w:cs="Times New Roman"/>
                <w:color w:val="000000" w:themeColor="text1"/>
                <w:kern w:val="24"/>
                <w:szCs w:val="24"/>
              </w:rPr>
              <w:t xml:space="preserve"> Foram trabalhados a responsividade para aparelhos com proporções semelhantes a Tablets ou smartphones atuais</w:t>
            </w:r>
          </w:p>
          <w:p w14:paraId="4CCD7C14" w14:textId="77777777" w:rsidR="00A6415C" w:rsidRPr="0069141E" w:rsidRDefault="00A6415C" w:rsidP="00DD5B4B">
            <w:pPr>
              <w:tabs>
                <w:tab w:val="left" w:pos="2475"/>
              </w:tabs>
              <w:rPr>
                <w:rFonts w:cs="Times New Roman"/>
                <w:kern w:val="24"/>
                <w:szCs w:val="32"/>
              </w:rPr>
            </w:pPr>
          </w:p>
        </w:tc>
      </w:tr>
      <w:tr w:rsidR="00A6415C" w:rsidRPr="0069141E" w14:paraId="556DA7EC" w14:textId="77777777" w:rsidTr="00DD5B4B">
        <w:tc>
          <w:tcPr>
            <w:tcW w:w="10116" w:type="dxa"/>
          </w:tcPr>
          <w:p w14:paraId="50F0A2B6" w14:textId="77777777" w:rsidR="00A6415C" w:rsidRPr="0069141E" w:rsidRDefault="00A6415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3A9F0220" w14:textId="77777777" w:rsidR="00A6415C" w:rsidRPr="0069141E" w:rsidRDefault="00A6415C" w:rsidP="00DD5B4B">
            <w:pPr>
              <w:tabs>
                <w:tab w:val="left" w:pos="2475"/>
              </w:tabs>
              <w:jc w:val="both"/>
              <w:rPr>
                <w:rFonts w:cs="Times New Roman"/>
                <w:kern w:val="24"/>
                <w:szCs w:val="28"/>
              </w:rPr>
            </w:pPr>
          </w:p>
          <w:p w14:paraId="01216696" w14:textId="14C568E8" w:rsidR="00A6415C" w:rsidRDefault="00A93C1D" w:rsidP="00DD5B4B">
            <w:pPr>
              <w:tabs>
                <w:tab w:val="left" w:pos="2475"/>
              </w:tabs>
              <w:jc w:val="both"/>
              <w:rPr>
                <w:rFonts w:cs="Times New Roman"/>
                <w:color w:val="000000" w:themeColor="text1"/>
                <w:kern w:val="24"/>
                <w:szCs w:val="24"/>
              </w:rPr>
            </w:pPr>
            <w:r>
              <w:rPr>
                <w:rFonts w:cs="Times New Roman"/>
                <w:color w:val="000000" w:themeColor="text1"/>
                <w:kern w:val="24"/>
                <w:szCs w:val="24"/>
              </w:rPr>
              <w:t xml:space="preserve">Implementar uma responsividade </w:t>
            </w:r>
            <w:r w:rsidR="004613F0">
              <w:rPr>
                <w:rFonts w:cs="Times New Roman"/>
                <w:color w:val="000000" w:themeColor="text1"/>
                <w:kern w:val="24"/>
                <w:szCs w:val="24"/>
              </w:rPr>
              <w:t>a qual não interferisse ou prejudicasse a ideia de design pensado para o sistema.</w:t>
            </w:r>
          </w:p>
          <w:p w14:paraId="79693D9D" w14:textId="77777777" w:rsidR="00A6415C" w:rsidRPr="0069141E" w:rsidRDefault="00A6415C" w:rsidP="00DD5B4B">
            <w:pPr>
              <w:tabs>
                <w:tab w:val="left" w:pos="2475"/>
              </w:tabs>
              <w:jc w:val="both"/>
              <w:rPr>
                <w:rFonts w:cs="Times New Roman"/>
                <w:kern w:val="24"/>
                <w:szCs w:val="28"/>
              </w:rPr>
            </w:pPr>
          </w:p>
        </w:tc>
      </w:tr>
      <w:tr w:rsidR="00A6415C" w:rsidRPr="0069141E" w14:paraId="603575B0" w14:textId="77777777" w:rsidTr="00DD5B4B">
        <w:tc>
          <w:tcPr>
            <w:tcW w:w="10116" w:type="dxa"/>
          </w:tcPr>
          <w:p w14:paraId="6ACFDFB9" w14:textId="77777777" w:rsidR="00A6415C" w:rsidRPr="0069141E" w:rsidRDefault="00A6415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3C6B7FD" w14:textId="77777777" w:rsidR="00A6415C" w:rsidRDefault="00A6415C" w:rsidP="00DD5B4B">
            <w:pPr>
              <w:textAlignment w:val="baseline"/>
              <w:rPr>
                <w:rFonts w:eastAsia="Times New Roman" w:cs="Times New Roman"/>
                <w:color w:val="000000"/>
                <w:lang w:eastAsia="pt-BR"/>
              </w:rPr>
            </w:pPr>
          </w:p>
          <w:p w14:paraId="398D4173" w14:textId="77777777" w:rsidR="00A6415C" w:rsidRDefault="00A6415C" w:rsidP="00DD5B4B">
            <w:pPr>
              <w:textAlignment w:val="baseline"/>
              <w:rPr>
                <w:rFonts w:eastAsia="Times New Roman" w:cs="Times New Roman"/>
                <w:color w:val="000000"/>
                <w:lang w:eastAsia="pt-BR"/>
              </w:rPr>
            </w:pPr>
            <w:r>
              <w:rPr>
                <w:rFonts w:eastAsia="Times New Roman" w:cs="Times New Roman"/>
                <w:color w:val="000000"/>
                <w:lang w:eastAsia="pt-BR"/>
              </w:rPr>
              <w:t>As orientações sempre apontavam para um design mais minimalista por nossa parte, assim diminuindo a poluição visual e de informação, consequentemente buscamos deixar o conteúdo do site mais minimalista, intuitivo e confortável.</w:t>
            </w:r>
          </w:p>
          <w:p w14:paraId="7B1498C3" w14:textId="77777777" w:rsidR="00A6415C" w:rsidRPr="0069141E" w:rsidRDefault="00A6415C" w:rsidP="00DD5B4B">
            <w:pPr>
              <w:textAlignment w:val="baseline"/>
              <w:rPr>
                <w:rFonts w:cs="Times New Roman"/>
                <w:color w:val="000000" w:themeColor="text1"/>
                <w:kern w:val="24"/>
                <w:szCs w:val="24"/>
              </w:rPr>
            </w:pPr>
          </w:p>
        </w:tc>
      </w:tr>
      <w:tr w:rsidR="00A6415C" w:rsidRPr="0069141E" w14:paraId="5DB8BBC1" w14:textId="77777777" w:rsidTr="00DD5B4B">
        <w:tc>
          <w:tcPr>
            <w:tcW w:w="10116" w:type="dxa"/>
          </w:tcPr>
          <w:p w14:paraId="7DF0BCB9" w14:textId="77777777" w:rsidR="00A6415C" w:rsidRPr="0069141E" w:rsidRDefault="00A6415C"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784F29B" w14:textId="77777777" w:rsidR="00A6415C" w:rsidRDefault="00A6415C" w:rsidP="00DD5B4B">
            <w:pPr>
              <w:textAlignment w:val="baseline"/>
              <w:rPr>
                <w:rFonts w:eastAsia="Times New Roman" w:cs="Times New Roman"/>
                <w:color w:val="000000"/>
                <w:lang w:eastAsia="pt-BR"/>
              </w:rPr>
            </w:pPr>
          </w:p>
          <w:p w14:paraId="625BDF47" w14:textId="77777777" w:rsidR="00A6415C" w:rsidRPr="0069141E" w:rsidRDefault="00A6415C" w:rsidP="00DD5B4B">
            <w:pPr>
              <w:textAlignment w:val="baseline"/>
              <w:rPr>
                <w:rFonts w:eastAsia="Times New Roman" w:cs="Times New Roman"/>
                <w:color w:val="000000"/>
                <w:lang w:eastAsia="pt-BR"/>
              </w:rPr>
            </w:pPr>
            <w:r>
              <w:rPr>
                <w:rFonts w:eastAsia="Times New Roman" w:cs="Times New Roman"/>
                <w:color w:val="000000"/>
                <w:lang w:eastAsia="pt-BR"/>
              </w:rPr>
              <w:t>Manter uma identidade visual entre as abas do site e trabalhar em uma boa responsividade em todo site.</w:t>
            </w:r>
          </w:p>
          <w:p w14:paraId="79917EC1" w14:textId="77777777" w:rsidR="00A6415C" w:rsidRPr="0069141E" w:rsidRDefault="00A6415C" w:rsidP="00DD5B4B">
            <w:pPr>
              <w:textAlignment w:val="baseline"/>
              <w:rPr>
                <w:rFonts w:cs="Times New Roman"/>
                <w:szCs w:val="24"/>
              </w:rPr>
            </w:pPr>
          </w:p>
        </w:tc>
      </w:tr>
    </w:tbl>
    <w:p w14:paraId="1307CEE1" w14:textId="77777777" w:rsidR="00A6415C" w:rsidRPr="0069141E" w:rsidRDefault="00A6415C" w:rsidP="00A6415C">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A6415C" w:rsidRPr="0069141E" w14:paraId="70701885" w14:textId="77777777" w:rsidTr="00DD5B4B">
        <w:trPr>
          <w:trHeight w:val="310"/>
        </w:trPr>
        <w:tc>
          <w:tcPr>
            <w:tcW w:w="5070" w:type="dxa"/>
          </w:tcPr>
          <w:p w14:paraId="2D985991" w14:textId="77777777" w:rsidR="00A6415C" w:rsidRPr="0069141E" w:rsidRDefault="00A6415C" w:rsidP="00DD5B4B">
            <w:pPr>
              <w:spacing w:after="0" w:line="240" w:lineRule="auto"/>
              <w:rPr>
                <w:rFonts w:cs="Times New Roman"/>
                <w:b/>
                <w:szCs w:val="24"/>
              </w:rPr>
            </w:pPr>
            <w:r w:rsidRPr="0069141E">
              <w:rPr>
                <w:rFonts w:cs="Times New Roman"/>
                <w:b/>
                <w:szCs w:val="24"/>
              </w:rPr>
              <w:t>Ciência do Grupo:</w:t>
            </w:r>
          </w:p>
        </w:tc>
        <w:tc>
          <w:tcPr>
            <w:tcW w:w="1451" w:type="dxa"/>
          </w:tcPr>
          <w:p w14:paraId="48B0E29F" w14:textId="77777777" w:rsidR="00A6415C" w:rsidRPr="0069141E" w:rsidRDefault="00A6415C"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44F2CA86" w14:textId="77777777" w:rsidR="00A6415C" w:rsidRPr="0069141E" w:rsidRDefault="00A6415C" w:rsidP="00DD5B4B">
            <w:pPr>
              <w:spacing w:after="0" w:line="240" w:lineRule="auto"/>
              <w:rPr>
                <w:rFonts w:cs="Times New Roman"/>
                <w:b/>
                <w:szCs w:val="24"/>
              </w:rPr>
            </w:pPr>
            <w:r w:rsidRPr="0069141E">
              <w:rPr>
                <w:rFonts w:cs="Times New Roman"/>
                <w:b/>
                <w:szCs w:val="24"/>
              </w:rPr>
              <w:t>Ciência dos Professor(es)</w:t>
            </w:r>
          </w:p>
          <w:p w14:paraId="31504B93" w14:textId="77777777" w:rsidR="00A6415C" w:rsidRPr="0069141E" w:rsidRDefault="00A6415C" w:rsidP="00DD5B4B">
            <w:pPr>
              <w:spacing w:after="0" w:line="240" w:lineRule="auto"/>
              <w:rPr>
                <w:rFonts w:cs="Times New Roman"/>
                <w:b/>
                <w:szCs w:val="24"/>
              </w:rPr>
            </w:pPr>
          </w:p>
        </w:tc>
      </w:tr>
      <w:tr w:rsidR="00A6415C" w:rsidRPr="0069141E" w14:paraId="43275633" w14:textId="77777777" w:rsidTr="00DD5B4B">
        <w:trPr>
          <w:trHeight w:val="310"/>
        </w:trPr>
        <w:tc>
          <w:tcPr>
            <w:tcW w:w="5070" w:type="dxa"/>
          </w:tcPr>
          <w:p w14:paraId="1769A985" w14:textId="77777777" w:rsidR="00A6415C" w:rsidRPr="006E4AE8" w:rsidRDefault="00A6415C" w:rsidP="00DD5B4B">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4B9908E4" w14:textId="77777777" w:rsidR="00A6415C" w:rsidRPr="006E4AE8" w:rsidRDefault="00A6415C" w:rsidP="00DD5B4B">
            <w:pPr>
              <w:spacing w:after="0" w:line="240" w:lineRule="auto"/>
              <w:rPr>
                <w:rFonts w:cs="Times New Roman"/>
                <w:bCs/>
                <w:szCs w:val="24"/>
              </w:rPr>
            </w:pPr>
            <w:r w:rsidRPr="006E4AE8">
              <w:rPr>
                <w:rFonts w:cs="Times New Roman"/>
                <w:bCs/>
                <w:szCs w:val="24"/>
              </w:rPr>
              <w:t>P</w:t>
            </w:r>
          </w:p>
        </w:tc>
        <w:tc>
          <w:tcPr>
            <w:tcW w:w="3674" w:type="dxa"/>
            <w:vMerge/>
          </w:tcPr>
          <w:p w14:paraId="48F6E7CC" w14:textId="77777777" w:rsidR="00A6415C" w:rsidRPr="0069141E" w:rsidRDefault="00A6415C" w:rsidP="00DD5B4B">
            <w:pPr>
              <w:spacing w:after="0" w:line="240" w:lineRule="auto"/>
              <w:rPr>
                <w:rFonts w:cs="Times New Roman"/>
                <w:b/>
                <w:szCs w:val="24"/>
              </w:rPr>
            </w:pPr>
          </w:p>
        </w:tc>
      </w:tr>
      <w:tr w:rsidR="00A6415C" w:rsidRPr="0069141E" w14:paraId="2505A666" w14:textId="77777777" w:rsidTr="00DD5B4B">
        <w:trPr>
          <w:trHeight w:val="310"/>
        </w:trPr>
        <w:tc>
          <w:tcPr>
            <w:tcW w:w="5070" w:type="dxa"/>
          </w:tcPr>
          <w:p w14:paraId="5722BB3E" w14:textId="77777777" w:rsidR="00A6415C" w:rsidRPr="0069141E" w:rsidRDefault="00A6415C" w:rsidP="00DD5B4B">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6A7615C2" w14:textId="77777777" w:rsidR="00A6415C" w:rsidRPr="0069141E" w:rsidRDefault="00A6415C" w:rsidP="00DD5B4B">
            <w:pPr>
              <w:spacing w:after="0" w:line="240" w:lineRule="auto"/>
              <w:rPr>
                <w:rFonts w:cs="Times New Roman"/>
                <w:szCs w:val="24"/>
              </w:rPr>
            </w:pPr>
            <w:r>
              <w:rPr>
                <w:rFonts w:cs="Times New Roman"/>
                <w:szCs w:val="24"/>
              </w:rPr>
              <w:t>P</w:t>
            </w:r>
          </w:p>
        </w:tc>
        <w:tc>
          <w:tcPr>
            <w:tcW w:w="3674" w:type="dxa"/>
            <w:vMerge/>
          </w:tcPr>
          <w:p w14:paraId="4F2DA451" w14:textId="77777777" w:rsidR="00A6415C" w:rsidRPr="0069141E" w:rsidRDefault="00A6415C" w:rsidP="00DD5B4B">
            <w:pPr>
              <w:spacing w:after="0" w:line="240" w:lineRule="auto"/>
              <w:rPr>
                <w:rFonts w:cs="Times New Roman"/>
                <w:szCs w:val="24"/>
              </w:rPr>
            </w:pPr>
          </w:p>
        </w:tc>
      </w:tr>
      <w:tr w:rsidR="00A6415C" w:rsidRPr="0069141E" w14:paraId="0EFF8146" w14:textId="77777777" w:rsidTr="00DD5B4B">
        <w:trPr>
          <w:trHeight w:val="310"/>
        </w:trPr>
        <w:tc>
          <w:tcPr>
            <w:tcW w:w="5070" w:type="dxa"/>
          </w:tcPr>
          <w:p w14:paraId="64CD4AE7" w14:textId="77777777" w:rsidR="00A6415C" w:rsidRPr="0069141E" w:rsidRDefault="00A6415C" w:rsidP="00DD5B4B">
            <w:pPr>
              <w:spacing w:after="0" w:line="240" w:lineRule="auto"/>
              <w:rPr>
                <w:rFonts w:cs="Times New Roman"/>
                <w:szCs w:val="24"/>
              </w:rPr>
            </w:pPr>
            <w:r>
              <w:rPr>
                <w:rFonts w:cs="Times New Roman"/>
                <w:szCs w:val="24"/>
              </w:rPr>
              <w:t>Cesar Mâncio Silva</w:t>
            </w:r>
          </w:p>
        </w:tc>
        <w:tc>
          <w:tcPr>
            <w:tcW w:w="1451" w:type="dxa"/>
          </w:tcPr>
          <w:p w14:paraId="32BF746F" w14:textId="77777777" w:rsidR="00A6415C" w:rsidRPr="0069141E" w:rsidRDefault="00A6415C" w:rsidP="00DD5B4B">
            <w:pPr>
              <w:spacing w:after="0" w:line="240" w:lineRule="auto"/>
              <w:rPr>
                <w:rFonts w:cs="Times New Roman"/>
                <w:szCs w:val="24"/>
              </w:rPr>
            </w:pPr>
            <w:r>
              <w:rPr>
                <w:rFonts w:cs="Times New Roman"/>
                <w:szCs w:val="24"/>
              </w:rPr>
              <w:t>P</w:t>
            </w:r>
          </w:p>
        </w:tc>
        <w:tc>
          <w:tcPr>
            <w:tcW w:w="3674" w:type="dxa"/>
            <w:vMerge/>
          </w:tcPr>
          <w:p w14:paraId="75E28B1B" w14:textId="77777777" w:rsidR="00A6415C" w:rsidRPr="0069141E" w:rsidRDefault="00A6415C" w:rsidP="00DD5B4B">
            <w:pPr>
              <w:spacing w:after="0" w:line="240" w:lineRule="auto"/>
              <w:rPr>
                <w:rFonts w:cs="Times New Roman"/>
                <w:szCs w:val="24"/>
              </w:rPr>
            </w:pPr>
          </w:p>
        </w:tc>
      </w:tr>
      <w:tr w:rsidR="00A6415C" w:rsidRPr="0069141E" w14:paraId="7F61F360" w14:textId="77777777" w:rsidTr="00DD5B4B">
        <w:trPr>
          <w:trHeight w:val="310"/>
        </w:trPr>
        <w:tc>
          <w:tcPr>
            <w:tcW w:w="5070" w:type="dxa"/>
          </w:tcPr>
          <w:p w14:paraId="7B0F14A5" w14:textId="77777777" w:rsidR="00A6415C" w:rsidRPr="0069141E" w:rsidRDefault="00A6415C" w:rsidP="00DD5B4B">
            <w:pPr>
              <w:spacing w:after="0" w:line="240" w:lineRule="auto"/>
              <w:rPr>
                <w:rFonts w:cs="Times New Roman"/>
                <w:szCs w:val="24"/>
              </w:rPr>
            </w:pPr>
            <w:r>
              <w:rPr>
                <w:rFonts w:cs="Times New Roman"/>
                <w:szCs w:val="24"/>
              </w:rPr>
              <w:t>Maithê Gomes da Piedade</w:t>
            </w:r>
          </w:p>
        </w:tc>
        <w:tc>
          <w:tcPr>
            <w:tcW w:w="1451" w:type="dxa"/>
          </w:tcPr>
          <w:p w14:paraId="0C980351" w14:textId="77777777" w:rsidR="00A6415C" w:rsidRPr="0069141E" w:rsidRDefault="00A6415C" w:rsidP="00DD5B4B">
            <w:pPr>
              <w:spacing w:after="0" w:line="240" w:lineRule="auto"/>
              <w:rPr>
                <w:rFonts w:cs="Times New Roman"/>
                <w:szCs w:val="24"/>
              </w:rPr>
            </w:pPr>
            <w:r w:rsidRPr="0069141E">
              <w:rPr>
                <w:rFonts w:cs="Times New Roman"/>
                <w:szCs w:val="24"/>
              </w:rPr>
              <w:t>P</w:t>
            </w:r>
          </w:p>
        </w:tc>
        <w:tc>
          <w:tcPr>
            <w:tcW w:w="3674" w:type="dxa"/>
            <w:vMerge/>
          </w:tcPr>
          <w:p w14:paraId="3EC3FA31" w14:textId="77777777" w:rsidR="00A6415C" w:rsidRPr="0069141E" w:rsidRDefault="00A6415C" w:rsidP="00DD5B4B">
            <w:pPr>
              <w:spacing w:after="0" w:line="240" w:lineRule="auto"/>
              <w:rPr>
                <w:rFonts w:cs="Times New Roman"/>
                <w:szCs w:val="24"/>
              </w:rPr>
            </w:pPr>
          </w:p>
        </w:tc>
      </w:tr>
      <w:tr w:rsidR="00A6415C" w:rsidRPr="0069141E" w14:paraId="0542FE48" w14:textId="77777777" w:rsidTr="00DD5B4B">
        <w:trPr>
          <w:trHeight w:val="310"/>
        </w:trPr>
        <w:tc>
          <w:tcPr>
            <w:tcW w:w="5070" w:type="dxa"/>
          </w:tcPr>
          <w:p w14:paraId="6BC2B850" w14:textId="77777777" w:rsidR="00A6415C" w:rsidRPr="0069141E" w:rsidRDefault="00A6415C" w:rsidP="00DD5B4B">
            <w:pPr>
              <w:spacing w:after="0" w:line="240" w:lineRule="auto"/>
              <w:rPr>
                <w:rFonts w:cs="Times New Roman"/>
                <w:szCs w:val="24"/>
              </w:rPr>
            </w:pPr>
            <w:r>
              <w:rPr>
                <w:rFonts w:cs="Times New Roman"/>
                <w:szCs w:val="24"/>
              </w:rPr>
              <w:t>Melissa Fraga Barboza</w:t>
            </w:r>
          </w:p>
        </w:tc>
        <w:tc>
          <w:tcPr>
            <w:tcW w:w="1451" w:type="dxa"/>
          </w:tcPr>
          <w:p w14:paraId="2825BA71" w14:textId="77777777" w:rsidR="00A6415C" w:rsidRPr="0069141E" w:rsidRDefault="00A6415C" w:rsidP="00DD5B4B">
            <w:pPr>
              <w:spacing w:after="0" w:line="240" w:lineRule="auto"/>
              <w:rPr>
                <w:rFonts w:cs="Times New Roman"/>
                <w:szCs w:val="24"/>
              </w:rPr>
            </w:pPr>
            <w:r w:rsidRPr="0069141E">
              <w:rPr>
                <w:rFonts w:cs="Times New Roman"/>
                <w:szCs w:val="24"/>
              </w:rPr>
              <w:t>P</w:t>
            </w:r>
          </w:p>
        </w:tc>
        <w:tc>
          <w:tcPr>
            <w:tcW w:w="3674" w:type="dxa"/>
            <w:vMerge/>
          </w:tcPr>
          <w:p w14:paraId="4A6E51C0" w14:textId="77777777" w:rsidR="00A6415C" w:rsidRPr="0069141E" w:rsidRDefault="00A6415C" w:rsidP="00DD5B4B">
            <w:pPr>
              <w:spacing w:after="0" w:line="240" w:lineRule="auto"/>
              <w:rPr>
                <w:rFonts w:cs="Times New Roman"/>
                <w:szCs w:val="24"/>
              </w:rPr>
            </w:pPr>
          </w:p>
        </w:tc>
      </w:tr>
    </w:tbl>
    <w:p w14:paraId="7621C73A" w14:textId="77777777" w:rsidR="00A6415C" w:rsidRDefault="00A6415C" w:rsidP="00A6415C">
      <w:pPr>
        <w:spacing w:after="0"/>
        <w:rPr>
          <w:rFonts w:cs="Times New Roman"/>
          <w:szCs w:val="24"/>
        </w:rPr>
      </w:pPr>
      <w:r w:rsidRPr="00DA74DB">
        <w:rPr>
          <w:rFonts w:cs="Times New Roman"/>
          <w:szCs w:val="24"/>
        </w:rPr>
        <w:br w:type="page"/>
      </w:r>
    </w:p>
    <w:p w14:paraId="3212ECAA" w14:textId="64222F6E" w:rsidR="000615F5" w:rsidRPr="0069141E" w:rsidRDefault="00F17F6A" w:rsidP="000615F5">
      <w:pPr>
        <w:spacing w:after="0"/>
        <w:rPr>
          <w:rFonts w:cs="Times New Roman"/>
          <w:szCs w:val="24"/>
        </w:rPr>
      </w:pPr>
      <w:r>
        <w:rPr>
          <w:noProof/>
        </w:rPr>
        <w:lastRenderedPageBreak/>
        <w:pict w14:anchorId="715850D7">
          <v:shape id="_x0000_s1175" type="#_x0000_t202" style="position:absolute;margin-left:214.05pt;margin-top:-16.95pt;width:291pt;height:59.25pt;z-index:2520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ShfwIAAI0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" fillcolor="white [3201]" strokeweight=".5pt">
            <v:textbox>
              <w:txbxContent>
                <w:p w14:paraId="4E2A1428" w14:textId="77777777" w:rsidR="000615F5" w:rsidRPr="00B0578E" w:rsidRDefault="000615F5" w:rsidP="000615F5">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F542895" w14:textId="50E9D5FD" w:rsidR="000615F5" w:rsidRPr="00A66129" w:rsidRDefault="000615F5" w:rsidP="000615F5">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w:t>
                  </w:r>
                  <w:r w:rsidR="007972A7">
                    <w:rPr>
                      <w:rFonts w:ascii="Arial" w:hAnsi="Arial" w:cs="Arial"/>
                      <w:color w:val="C45911" w:themeColor="accent2" w:themeShade="BF"/>
                      <w:kern w:val="24"/>
                      <w:sz w:val="20"/>
                      <w:szCs w:val="24"/>
                    </w:rPr>
                    <w:t>Criação do design da nova home</w:t>
                  </w:r>
                </w:p>
              </w:txbxContent>
            </v:textbox>
          </v:shape>
        </w:pict>
      </w:r>
      <w:r w:rsidR="000615F5" w:rsidRPr="0069141E">
        <w:rPr>
          <w:rFonts w:cs="Times New Roman"/>
          <w:noProof/>
          <w:szCs w:val="24"/>
          <w:lang w:eastAsia="pt-BR"/>
        </w:rPr>
        <w:drawing>
          <wp:inline distT="0" distB="0" distL="0" distR="0" wp14:anchorId="200A4FF9" wp14:editId="46AAD966">
            <wp:extent cx="2505075" cy="845469"/>
            <wp:effectExtent l="0" t="0" r="0" b="0"/>
            <wp:docPr id="2100" name="Imagem 210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B0E1538" w14:textId="3CF9258B" w:rsidR="000615F5" w:rsidRPr="0069141E" w:rsidRDefault="00F17F6A" w:rsidP="000615F5">
      <w:pPr>
        <w:spacing w:after="0"/>
        <w:rPr>
          <w:rFonts w:cs="Times New Roman"/>
          <w:szCs w:val="24"/>
        </w:rPr>
      </w:pPr>
      <w:r>
        <w:rPr>
          <w:noProof/>
        </w:rPr>
        <w:pict w14:anchorId="7E4F22DB">
          <v:shape id="_x0000_s1174" type="#_x0000_t202" style="position:absolute;margin-left:299.25pt;margin-top:15pt;width:203pt;height:29.15pt;z-index:25200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" filled="f" stroked="f">
            <v:textbox style="mso-fit-shape-to-text:t">
              <w:txbxContent>
                <w:p w14:paraId="648762A4" w14:textId="2142F12C" w:rsidR="000615F5" w:rsidRPr="007F0382" w:rsidRDefault="000615F5" w:rsidP="000615F5">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w:t>
                  </w:r>
                  <w:r w:rsidR="00E7665A">
                    <w:rPr>
                      <w:rFonts w:ascii="Comic Sans MS" w:hAnsi="Comic Sans MS" w:cstheme="minorBidi"/>
                      <w:color w:val="000000" w:themeColor="text1"/>
                      <w:kern w:val="24"/>
                    </w:rPr>
                    <w:t>7</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3870C880">
          <v:shape id="_x0000_s1173" type="#_x0000_t202" style="position:absolute;margin-left:2.25pt;margin-top:15.95pt;width:131.5pt;height:24.25pt;z-index:25200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APCQwasAQAAOwMAAA4AAAAAAAAAAAAAAAAALgIAAGRycy9lMm9Eb2MueG1sUEsBAi0A&#10;FAAGAAgAAAAhAGAFGHLbAAAABwEAAA8AAAAAAAAAAAAAAAAABgQAAGRycy9kb3ducmV2LnhtbFBL&#10;BQYAAAAABAAEAPMAAAAOBQAAAAA=&#10;" filled="f" stroked="f">
            <v:textbox style="mso-fit-shape-to-text:t">
              <w:txbxContent>
                <w:p w14:paraId="0732D268" w14:textId="77777777" w:rsidR="000615F5" w:rsidRDefault="000615F5" w:rsidP="000615F5">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0650D40F" w14:textId="77777777" w:rsidR="000615F5" w:rsidRPr="0069141E" w:rsidRDefault="000615F5" w:rsidP="000615F5">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0615F5" w:rsidRPr="000615F5" w14:paraId="5F3AEEDB" w14:textId="77777777" w:rsidTr="00DD5B4B">
        <w:tc>
          <w:tcPr>
            <w:tcW w:w="10116" w:type="dxa"/>
          </w:tcPr>
          <w:p w14:paraId="65E402F3" w14:textId="77777777" w:rsidR="000615F5" w:rsidRPr="00640BBA" w:rsidRDefault="000615F5"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7520F02" w14:textId="77777777" w:rsidR="000615F5" w:rsidRPr="000615F5" w:rsidRDefault="000615F5" w:rsidP="00DD5B4B">
            <w:pPr>
              <w:shd w:val="clear" w:color="auto" w:fill="FFFFFF"/>
              <w:spacing w:line="375" w:lineRule="atLeast"/>
              <w:rPr>
                <w:rFonts w:eastAsia="Times New Roman" w:cs="Times New Roman"/>
                <w:lang w:eastAsia="pt-BR"/>
              </w:rPr>
            </w:pPr>
            <w:r>
              <w:t xml:space="preserve">Getninjas. Getninjas, 2021, </w:t>
            </w:r>
            <w:r w:rsidRPr="004804EC">
              <w:t>plataforma de contratação de serviços</w:t>
            </w:r>
            <w:r>
              <w:t xml:space="preserve">. Disponível em: </w:t>
            </w:r>
            <w:hyperlink r:id="rId54" w:history="1">
              <w:r w:rsidRPr="00F81E14">
                <w:rPr>
                  <w:rStyle w:val="Hyperlink"/>
                  <w:rFonts w:eastAsia="Times New Roman" w:cs="Times New Roman"/>
                  <w:lang w:eastAsia="pt-BR"/>
                </w:rPr>
                <w:t>https://www.getninjas.com.br/</w:t>
              </w:r>
            </w:hyperlink>
            <w:r>
              <w:rPr>
                <w:rFonts w:eastAsia="Times New Roman" w:cs="Times New Roman"/>
                <w:lang w:eastAsia="pt-BR"/>
              </w:rPr>
              <w:t xml:space="preserve"> . Acesso em: 14 de janeiro de 2022;</w:t>
            </w:r>
            <w:r w:rsidRPr="00E925AA">
              <w:rPr>
                <w:rFonts w:eastAsia="Times New Roman" w:cs="Times New Roman"/>
                <w:lang w:eastAsia="pt-BR"/>
              </w:rPr>
              <w:br/>
            </w:r>
            <w:r>
              <w:t xml:space="preserve">Helpymy, Helpymy, 2021, plataforma de contratação e divulgação de serviços de cuidados de idosos. </w:t>
            </w:r>
            <w:r w:rsidRPr="00636259">
              <w:t>Dispon</w:t>
            </w:r>
            <w:r>
              <w:t xml:space="preserve">ível em: </w:t>
            </w:r>
            <w:hyperlink r:id="rId55" w:history="1">
              <w:r w:rsidRPr="00F81E14">
                <w:rPr>
                  <w:rStyle w:val="Hyperlink"/>
                  <w:rFonts w:cs="Times New Roman"/>
                  <w:bdr w:val="none" w:sz="0" w:space="0" w:color="auto" w:frame="1"/>
                </w:rPr>
                <w:t>https://helpmy.com.br/</w:t>
              </w:r>
            </w:hyperlink>
            <w:r>
              <w:rPr>
                <w:rFonts w:cs="Times New Roman"/>
                <w:bdr w:val="none" w:sz="0" w:space="0" w:color="auto" w:frame="1"/>
              </w:rPr>
              <w:t>. Acesso em 14 de janeiro de 2022;</w:t>
            </w:r>
            <w:r w:rsidRPr="00636259">
              <w:rPr>
                <w:rFonts w:cs="Times New Roman"/>
              </w:rPr>
              <w:br/>
            </w:r>
            <w:r>
              <w:t xml:space="preserve">Discord, Discord, 2021, plataforma online de comunicação instantânea para comunidades. Disponível em: </w:t>
            </w:r>
            <w:hyperlink r:id="rId56" w:history="1">
              <w:r w:rsidRPr="00F81E14">
                <w:rPr>
                  <w:rStyle w:val="Hyperlink"/>
                  <w:rFonts w:cs="Times New Roman"/>
                </w:rPr>
                <w:t>https://discord.com/</w:t>
              </w:r>
            </w:hyperlink>
            <w:r w:rsidRPr="00636259">
              <w:rPr>
                <w:rFonts w:cs="Times New Roman"/>
              </w:rPr>
              <w:t xml:space="preserve"> </w:t>
            </w:r>
            <w:r>
              <w:rPr>
                <w:rFonts w:cs="Times New Roman"/>
              </w:rPr>
              <w:t xml:space="preserve"> Acesso em 14 de janeiro de 2022;</w:t>
            </w:r>
            <w:r w:rsidRPr="00636259">
              <w:rPr>
                <w:rFonts w:cs="Times New Roman"/>
              </w:rPr>
              <w:br/>
            </w:r>
            <w:r>
              <w:t xml:space="preserve">KUMAR, Amit. </w:t>
            </w:r>
            <w:r w:rsidRPr="000615F5">
              <w:t xml:space="preserve">Landing Page. Behance, 2021. </w:t>
            </w:r>
            <w:r w:rsidRPr="000C38A2">
              <w:t xml:space="preserve">Disponível </w:t>
            </w:r>
            <w:r>
              <w:t xml:space="preserve">em: </w:t>
            </w:r>
            <w:hyperlink r:id="rId57" w:history="1">
              <w:r w:rsidRPr="00F81E14">
                <w:rPr>
                  <w:rStyle w:val="Hyperlink"/>
                  <w:rFonts w:cs="Times New Roman"/>
                </w:rPr>
                <w:t>https://www.behance.net/gallery/123637717/landing-page/modules/702703677</w:t>
              </w:r>
            </w:hyperlink>
            <w:r w:rsidRPr="000C38A2">
              <w:rPr>
                <w:rFonts w:cs="Times New Roman"/>
              </w:rPr>
              <w:t xml:space="preserve"> </w:t>
            </w:r>
            <w:r>
              <w:rPr>
                <w:rFonts w:cs="Times New Roman"/>
              </w:rPr>
              <w:t>. Acesso em 14 de janeiro de 2022.</w:t>
            </w:r>
            <w:r w:rsidRPr="000C38A2">
              <w:rPr>
                <w:rFonts w:cs="Times New Roman"/>
              </w:rPr>
              <w:br/>
            </w:r>
            <w:r>
              <w:t xml:space="preserve">CuidaLife, CuidaLife, 2021, plataforma healthplace que oferece serviços da área da saúde. Disponível em: </w:t>
            </w:r>
            <w:hyperlink r:id="rId58" w:history="1">
              <w:r w:rsidRPr="00F81E14">
                <w:rPr>
                  <w:rStyle w:val="Hyperlink"/>
                  <w:rFonts w:cs="Times New Roman"/>
                </w:rPr>
                <w:t>https://cuida.life/?gclid=CjwKCAiA24SPBhB0EiwAjBgkhmnrbLcH23KIVY-08iqH7gHmjNujorWNXB1vpfYju6f0NXwDGktCnRoCEcYQAvD_BwE</w:t>
              </w:r>
            </w:hyperlink>
            <w:r w:rsidRPr="000C38A2">
              <w:rPr>
                <w:rFonts w:cs="Times New Roman"/>
              </w:rPr>
              <w:t xml:space="preserve"> </w:t>
            </w:r>
            <w:r>
              <w:rPr>
                <w:rFonts w:cs="Times New Roman"/>
              </w:rPr>
              <w:t>. Acesso em 14 de janeiro de 2022;</w:t>
            </w:r>
            <w:r w:rsidRPr="000C38A2">
              <w:rPr>
                <w:rFonts w:cs="Times New Roman"/>
              </w:rPr>
              <w:br/>
            </w:r>
            <w:r>
              <w:t xml:space="preserve">Krampus Productions, médico doutor, idosos, mais velhos. </w:t>
            </w:r>
            <w:r w:rsidRPr="000615F5">
              <w:t>Pexels, 2021. Disponív</w:t>
            </w:r>
            <w:r>
              <w:t>el em:</w:t>
            </w:r>
            <w:r w:rsidRPr="000615F5">
              <w:t xml:space="preserve"> </w:t>
            </w:r>
            <w:hyperlink r:id="rId59" w:history="1">
              <w:r w:rsidRPr="000615F5">
                <w:rPr>
                  <w:rStyle w:val="Hyperlink"/>
                  <w:rFonts w:cs="Times New Roman"/>
                </w:rPr>
                <w:t>https://www.pexels.com/pt-br/foto/medico-doutor-idosos-mais-velhos-8949833/</w:t>
              </w:r>
            </w:hyperlink>
            <w:r w:rsidRPr="000615F5">
              <w:rPr>
                <w:rFonts w:cs="Times New Roman"/>
              </w:rPr>
              <w:t xml:space="preserve"> </w:t>
            </w:r>
            <w:r>
              <w:rPr>
                <w:rFonts w:cs="Times New Roman"/>
              </w:rPr>
              <w:t>. Acesso em 14 de janeiro de 2022</w:t>
            </w:r>
            <w:r w:rsidRPr="000615F5">
              <w:rPr>
                <w:rFonts w:cs="Times New Roman"/>
              </w:rPr>
              <w:br/>
            </w:r>
          </w:p>
          <w:p w14:paraId="2216C972" w14:textId="77777777" w:rsidR="000615F5" w:rsidRPr="000615F5" w:rsidRDefault="000615F5" w:rsidP="00DD5B4B">
            <w:pPr>
              <w:rPr>
                <w:rFonts w:cs="Times New Roman"/>
                <w:color w:val="000000" w:themeColor="text1"/>
                <w:kern w:val="24"/>
                <w:szCs w:val="24"/>
              </w:rPr>
            </w:pPr>
          </w:p>
        </w:tc>
      </w:tr>
      <w:tr w:rsidR="000615F5" w:rsidRPr="0069141E" w14:paraId="690169CE" w14:textId="77777777" w:rsidTr="00DD5B4B">
        <w:tc>
          <w:tcPr>
            <w:tcW w:w="10116" w:type="dxa"/>
          </w:tcPr>
          <w:p w14:paraId="72EA3C98" w14:textId="77777777" w:rsidR="000615F5" w:rsidRPr="0069141E" w:rsidRDefault="000615F5"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F2388C9" w14:textId="77777777" w:rsidR="000615F5" w:rsidRPr="0069141E" w:rsidRDefault="000615F5" w:rsidP="00DD5B4B">
            <w:pPr>
              <w:tabs>
                <w:tab w:val="left" w:pos="2475"/>
              </w:tabs>
              <w:rPr>
                <w:rFonts w:cs="Times New Roman"/>
                <w:color w:val="000000" w:themeColor="text1"/>
                <w:kern w:val="24"/>
              </w:rPr>
            </w:pPr>
          </w:p>
          <w:p w14:paraId="31433A59" w14:textId="14B93310" w:rsidR="000615F5" w:rsidRPr="00F74A2C" w:rsidRDefault="00CB439F" w:rsidP="00DD5B4B">
            <w:pPr>
              <w:tabs>
                <w:tab w:val="left" w:pos="2475"/>
              </w:tabs>
              <w:rPr>
                <w:rFonts w:cs="Times New Roman"/>
                <w:color w:val="000000" w:themeColor="text1"/>
                <w:kern w:val="24"/>
                <w:szCs w:val="24"/>
              </w:rPr>
            </w:pPr>
            <w:r>
              <w:rPr>
                <w:rFonts w:cs="Times New Roman"/>
                <w:color w:val="000000" w:themeColor="text1"/>
                <w:kern w:val="24"/>
                <w:szCs w:val="24"/>
              </w:rPr>
              <w:t>Foi combinado a criação</w:t>
            </w:r>
            <w:r w:rsidR="00802089">
              <w:rPr>
                <w:rFonts w:cs="Times New Roman"/>
                <w:color w:val="000000" w:themeColor="text1"/>
                <w:kern w:val="24"/>
                <w:szCs w:val="24"/>
              </w:rPr>
              <w:t xml:space="preserve"> ou</w:t>
            </w:r>
            <w:r>
              <w:rPr>
                <w:rFonts w:cs="Times New Roman"/>
                <w:color w:val="000000" w:themeColor="text1"/>
                <w:kern w:val="24"/>
                <w:szCs w:val="24"/>
              </w:rPr>
              <w:t xml:space="preserve"> ao menos </w:t>
            </w:r>
            <w:r w:rsidR="00802089">
              <w:rPr>
                <w:rFonts w:cs="Times New Roman"/>
                <w:color w:val="000000" w:themeColor="text1"/>
                <w:kern w:val="24"/>
                <w:szCs w:val="24"/>
              </w:rPr>
              <w:t xml:space="preserve">a </w:t>
            </w:r>
            <w:r>
              <w:rPr>
                <w:rFonts w:cs="Times New Roman"/>
                <w:color w:val="000000" w:themeColor="text1"/>
                <w:kern w:val="24"/>
                <w:szCs w:val="24"/>
              </w:rPr>
              <w:t>elaboração quase completa da nova home do site por parte da nossa integrante Maithê, a qual é responsável pelas tarefas de design e semelhantes. O combinado aconteceu e então</w:t>
            </w:r>
            <w:r w:rsidR="00802089">
              <w:rPr>
                <w:rFonts w:cs="Times New Roman"/>
                <w:color w:val="000000" w:themeColor="text1"/>
                <w:kern w:val="24"/>
                <w:szCs w:val="24"/>
              </w:rPr>
              <w:t xml:space="preserve">, feito isso, </w:t>
            </w:r>
            <w:r>
              <w:rPr>
                <w:rFonts w:cs="Times New Roman"/>
                <w:color w:val="000000" w:themeColor="text1"/>
                <w:kern w:val="24"/>
                <w:szCs w:val="24"/>
              </w:rPr>
              <w:t>comentamos e chegamos em um consenso do design da home, com as opiniões mais fundadas de</w:t>
            </w:r>
            <w:r w:rsidR="00802089">
              <w:rPr>
                <w:rFonts w:cs="Times New Roman"/>
                <w:color w:val="000000" w:themeColor="text1"/>
                <w:kern w:val="24"/>
                <w:szCs w:val="24"/>
              </w:rPr>
              <w:t xml:space="preserve"> design da</w:t>
            </w:r>
            <w:r>
              <w:rPr>
                <w:rFonts w:cs="Times New Roman"/>
                <w:color w:val="000000" w:themeColor="text1"/>
                <w:kern w:val="24"/>
                <w:szCs w:val="24"/>
              </w:rPr>
              <w:t xml:space="preserve"> Maithê e com as opiniões mais “de usuários” do resto do grupo.</w:t>
            </w:r>
          </w:p>
          <w:p w14:paraId="7B222C10" w14:textId="77777777" w:rsidR="000615F5" w:rsidRPr="0069141E" w:rsidRDefault="000615F5" w:rsidP="00DD5B4B">
            <w:pPr>
              <w:tabs>
                <w:tab w:val="left" w:pos="2475"/>
              </w:tabs>
              <w:rPr>
                <w:rFonts w:cs="Times New Roman"/>
                <w:kern w:val="24"/>
                <w:szCs w:val="32"/>
              </w:rPr>
            </w:pPr>
          </w:p>
        </w:tc>
      </w:tr>
      <w:tr w:rsidR="000615F5" w:rsidRPr="0069141E" w14:paraId="400E7E49" w14:textId="77777777" w:rsidTr="00DD5B4B">
        <w:tc>
          <w:tcPr>
            <w:tcW w:w="10116" w:type="dxa"/>
          </w:tcPr>
          <w:p w14:paraId="7644F7BF" w14:textId="77777777" w:rsidR="000615F5" w:rsidRPr="0069141E" w:rsidRDefault="000615F5"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4EE15A83" w14:textId="77777777" w:rsidR="000615F5" w:rsidRPr="0069141E" w:rsidRDefault="000615F5" w:rsidP="00DD5B4B">
            <w:pPr>
              <w:tabs>
                <w:tab w:val="left" w:pos="2475"/>
              </w:tabs>
              <w:jc w:val="both"/>
              <w:rPr>
                <w:rFonts w:cs="Times New Roman"/>
                <w:kern w:val="24"/>
                <w:szCs w:val="28"/>
              </w:rPr>
            </w:pPr>
          </w:p>
          <w:p w14:paraId="309FFCF1" w14:textId="408A8421" w:rsidR="000615F5" w:rsidRDefault="00CB439F" w:rsidP="00DD5B4B">
            <w:pPr>
              <w:tabs>
                <w:tab w:val="left" w:pos="2475"/>
              </w:tabs>
              <w:jc w:val="both"/>
              <w:rPr>
                <w:rFonts w:cs="Times New Roman"/>
                <w:color w:val="000000" w:themeColor="text1"/>
                <w:kern w:val="24"/>
                <w:szCs w:val="24"/>
              </w:rPr>
            </w:pPr>
            <w:r>
              <w:rPr>
                <w:rFonts w:cs="Times New Roman"/>
                <w:color w:val="000000" w:themeColor="text1"/>
                <w:kern w:val="24"/>
                <w:szCs w:val="24"/>
              </w:rPr>
              <w:t>A criação de um design o qual não traria muita dificuldade na implementação em HTML para o nosso integrante responsável por essa parte (César).</w:t>
            </w:r>
          </w:p>
          <w:p w14:paraId="365A44CF" w14:textId="3EFDFB57" w:rsidR="00CB439F" w:rsidRPr="0069141E" w:rsidRDefault="00CB439F" w:rsidP="00DD5B4B">
            <w:pPr>
              <w:tabs>
                <w:tab w:val="left" w:pos="2475"/>
              </w:tabs>
              <w:jc w:val="both"/>
              <w:rPr>
                <w:rFonts w:cs="Times New Roman"/>
                <w:kern w:val="24"/>
                <w:szCs w:val="28"/>
              </w:rPr>
            </w:pPr>
          </w:p>
        </w:tc>
      </w:tr>
      <w:tr w:rsidR="000615F5" w:rsidRPr="0069141E" w14:paraId="02FDE80E" w14:textId="77777777" w:rsidTr="00DD5B4B">
        <w:tc>
          <w:tcPr>
            <w:tcW w:w="10116" w:type="dxa"/>
          </w:tcPr>
          <w:p w14:paraId="070F7C22" w14:textId="77777777" w:rsidR="000615F5" w:rsidRPr="0069141E" w:rsidRDefault="000615F5"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819CE02" w14:textId="77777777" w:rsidR="000615F5" w:rsidRDefault="000615F5" w:rsidP="00DD5B4B">
            <w:pPr>
              <w:textAlignment w:val="baseline"/>
              <w:rPr>
                <w:rFonts w:eastAsia="Times New Roman" w:cs="Times New Roman"/>
                <w:color w:val="000000"/>
                <w:lang w:eastAsia="pt-BR"/>
              </w:rPr>
            </w:pPr>
          </w:p>
          <w:p w14:paraId="110122A2" w14:textId="4600CB6E" w:rsidR="000615F5" w:rsidRDefault="000615F5" w:rsidP="00DD5B4B">
            <w:pPr>
              <w:textAlignment w:val="baseline"/>
              <w:rPr>
                <w:rFonts w:eastAsia="Times New Roman" w:cs="Times New Roman"/>
                <w:color w:val="000000"/>
                <w:lang w:eastAsia="pt-BR"/>
              </w:rPr>
            </w:pPr>
            <w:r>
              <w:rPr>
                <w:rFonts w:eastAsia="Times New Roman" w:cs="Times New Roman"/>
                <w:color w:val="000000"/>
                <w:lang w:eastAsia="pt-BR"/>
              </w:rPr>
              <w:t xml:space="preserve">As orientações sempre apontavam para um design mais minimalista por nossa parte, assim diminuindo a </w:t>
            </w:r>
            <w:r>
              <w:rPr>
                <w:rFonts w:eastAsia="Times New Roman" w:cs="Times New Roman"/>
                <w:color w:val="000000"/>
                <w:lang w:eastAsia="pt-BR"/>
              </w:rPr>
              <w:lastRenderedPageBreak/>
              <w:t>poluição visual e de informação, consequentemente buscamos deixar o conteúdo do site mais minimalista</w:t>
            </w:r>
            <w:r w:rsidR="008F7B7B">
              <w:rPr>
                <w:rFonts w:eastAsia="Times New Roman" w:cs="Times New Roman"/>
                <w:color w:val="000000"/>
                <w:lang w:eastAsia="pt-BR"/>
              </w:rPr>
              <w:t>,</w:t>
            </w:r>
            <w:r>
              <w:rPr>
                <w:rFonts w:eastAsia="Times New Roman" w:cs="Times New Roman"/>
                <w:color w:val="000000"/>
                <w:lang w:eastAsia="pt-BR"/>
              </w:rPr>
              <w:t xml:space="preserve"> intuitivo</w:t>
            </w:r>
            <w:r w:rsidR="008F7B7B">
              <w:rPr>
                <w:rFonts w:eastAsia="Times New Roman" w:cs="Times New Roman"/>
                <w:color w:val="000000"/>
                <w:lang w:eastAsia="pt-BR"/>
              </w:rPr>
              <w:t xml:space="preserve"> e confortável</w:t>
            </w:r>
            <w:r>
              <w:rPr>
                <w:rFonts w:eastAsia="Times New Roman" w:cs="Times New Roman"/>
                <w:color w:val="000000"/>
                <w:lang w:eastAsia="pt-BR"/>
              </w:rPr>
              <w:t>.</w:t>
            </w:r>
          </w:p>
          <w:p w14:paraId="739A56B9" w14:textId="77777777" w:rsidR="000615F5" w:rsidRPr="0069141E" w:rsidRDefault="000615F5" w:rsidP="00DD5B4B">
            <w:pPr>
              <w:textAlignment w:val="baseline"/>
              <w:rPr>
                <w:rFonts w:cs="Times New Roman"/>
                <w:color w:val="000000" w:themeColor="text1"/>
                <w:kern w:val="24"/>
                <w:szCs w:val="24"/>
              </w:rPr>
            </w:pPr>
          </w:p>
        </w:tc>
      </w:tr>
      <w:tr w:rsidR="000615F5" w:rsidRPr="0069141E" w14:paraId="48583490" w14:textId="77777777" w:rsidTr="00DD5B4B">
        <w:tc>
          <w:tcPr>
            <w:tcW w:w="10116" w:type="dxa"/>
          </w:tcPr>
          <w:p w14:paraId="61BC037A" w14:textId="77777777" w:rsidR="000615F5" w:rsidRPr="0069141E" w:rsidRDefault="000615F5"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4DE477A" w14:textId="77777777" w:rsidR="000615F5" w:rsidRDefault="000615F5" w:rsidP="00DD5B4B">
            <w:pPr>
              <w:textAlignment w:val="baseline"/>
              <w:rPr>
                <w:rFonts w:eastAsia="Times New Roman" w:cs="Times New Roman"/>
                <w:color w:val="000000"/>
                <w:lang w:eastAsia="pt-BR"/>
              </w:rPr>
            </w:pPr>
          </w:p>
          <w:p w14:paraId="5E68C9DE" w14:textId="77777777" w:rsidR="000615F5" w:rsidRPr="0069141E" w:rsidRDefault="000615F5" w:rsidP="00DD5B4B">
            <w:pPr>
              <w:textAlignment w:val="baseline"/>
              <w:rPr>
                <w:rFonts w:eastAsia="Times New Roman" w:cs="Times New Roman"/>
                <w:color w:val="000000"/>
                <w:lang w:eastAsia="pt-BR"/>
              </w:rPr>
            </w:pPr>
            <w:r>
              <w:rPr>
                <w:rFonts w:eastAsia="Times New Roman" w:cs="Times New Roman"/>
                <w:color w:val="000000"/>
                <w:lang w:eastAsia="pt-BR"/>
              </w:rPr>
              <w:t>Manter uma identidade visual entre as abas do site e trabalhar em uma boa responsividade em todo site.</w:t>
            </w:r>
          </w:p>
          <w:p w14:paraId="75152C7A" w14:textId="77777777" w:rsidR="000615F5" w:rsidRPr="0069141E" w:rsidRDefault="000615F5" w:rsidP="00DD5B4B">
            <w:pPr>
              <w:textAlignment w:val="baseline"/>
              <w:rPr>
                <w:rFonts w:cs="Times New Roman"/>
                <w:szCs w:val="24"/>
              </w:rPr>
            </w:pPr>
          </w:p>
        </w:tc>
      </w:tr>
    </w:tbl>
    <w:p w14:paraId="7AE5560B" w14:textId="77777777" w:rsidR="000615F5" w:rsidRPr="0069141E" w:rsidRDefault="000615F5" w:rsidP="000615F5">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0615F5" w:rsidRPr="0069141E" w14:paraId="04DDDEA8" w14:textId="77777777" w:rsidTr="00DD5B4B">
        <w:trPr>
          <w:trHeight w:val="310"/>
        </w:trPr>
        <w:tc>
          <w:tcPr>
            <w:tcW w:w="5070" w:type="dxa"/>
          </w:tcPr>
          <w:p w14:paraId="4B22ED1D" w14:textId="77777777" w:rsidR="000615F5" w:rsidRPr="0069141E" w:rsidRDefault="000615F5" w:rsidP="00DD5B4B">
            <w:pPr>
              <w:spacing w:after="0" w:line="240" w:lineRule="auto"/>
              <w:rPr>
                <w:rFonts w:cs="Times New Roman"/>
                <w:b/>
                <w:szCs w:val="24"/>
              </w:rPr>
            </w:pPr>
            <w:r w:rsidRPr="0069141E">
              <w:rPr>
                <w:rFonts w:cs="Times New Roman"/>
                <w:b/>
                <w:szCs w:val="24"/>
              </w:rPr>
              <w:t>Ciência do Grupo:</w:t>
            </w:r>
          </w:p>
        </w:tc>
        <w:tc>
          <w:tcPr>
            <w:tcW w:w="1451" w:type="dxa"/>
          </w:tcPr>
          <w:p w14:paraId="15EF5AF6" w14:textId="77777777" w:rsidR="000615F5" w:rsidRPr="0069141E" w:rsidRDefault="000615F5"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1A8158A6" w14:textId="77777777" w:rsidR="000615F5" w:rsidRPr="0069141E" w:rsidRDefault="000615F5" w:rsidP="00DD5B4B">
            <w:pPr>
              <w:spacing w:after="0" w:line="240" w:lineRule="auto"/>
              <w:rPr>
                <w:rFonts w:cs="Times New Roman"/>
                <w:b/>
                <w:szCs w:val="24"/>
              </w:rPr>
            </w:pPr>
            <w:r w:rsidRPr="0069141E">
              <w:rPr>
                <w:rFonts w:cs="Times New Roman"/>
                <w:b/>
                <w:szCs w:val="24"/>
              </w:rPr>
              <w:t>Ciência dos Professor(es)</w:t>
            </w:r>
          </w:p>
          <w:p w14:paraId="6F32A481" w14:textId="77777777" w:rsidR="000615F5" w:rsidRPr="0069141E" w:rsidRDefault="000615F5" w:rsidP="00DD5B4B">
            <w:pPr>
              <w:spacing w:after="0" w:line="240" w:lineRule="auto"/>
              <w:rPr>
                <w:rFonts w:cs="Times New Roman"/>
                <w:b/>
                <w:szCs w:val="24"/>
              </w:rPr>
            </w:pPr>
          </w:p>
        </w:tc>
      </w:tr>
      <w:tr w:rsidR="000615F5" w:rsidRPr="0069141E" w14:paraId="0B907C4A" w14:textId="77777777" w:rsidTr="00DD5B4B">
        <w:trPr>
          <w:trHeight w:val="310"/>
        </w:trPr>
        <w:tc>
          <w:tcPr>
            <w:tcW w:w="5070" w:type="dxa"/>
          </w:tcPr>
          <w:p w14:paraId="4EB374D3" w14:textId="77777777" w:rsidR="000615F5" w:rsidRPr="006E4AE8" w:rsidRDefault="000615F5" w:rsidP="00DD5B4B">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5595996B" w14:textId="77777777" w:rsidR="000615F5" w:rsidRPr="006E4AE8" w:rsidRDefault="000615F5" w:rsidP="00DD5B4B">
            <w:pPr>
              <w:spacing w:after="0" w:line="240" w:lineRule="auto"/>
              <w:rPr>
                <w:rFonts w:cs="Times New Roman"/>
                <w:bCs/>
                <w:szCs w:val="24"/>
              </w:rPr>
            </w:pPr>
            <w:r w:rsidRPr="006E4AE8">
              <w:rPr>
                <w:rFonts w:cs="Times New Roman"/>
                <w:bCs/>
                <w:szCs w:val="24"/>
              </w:rPr>
              <w:t>P</w:t>
            </w:r>
          </w:p>
        </w:tc>
        <w:tc>
          <w:tcPr>
            <w:tcW w:w="3674" w:type="dxa"/>
            <w:vMerge/>
          </w:tcPr>
          <w:p w14:paraId="672B84BF" w14:textId="77777777" w:rsidR="000615F5" w:rsidRPr="0069141E" w:rsidRDefault="000615F5" w:rsidP="00DD5B4B">
            <w:pPr>
              <w:spacing w:after="0" w:line="240" w:lineRule="auto"/>
              <w:rPr>
                <w:rFonts w:cs="Times New Roman"/>
                <w:b/>
                <w:szCs w:val="24"/>
              </w:rPr>
            </w:pPr>
          </w:p>
        </w:tc>
      </w:tr>
      <w:tr w:rsidR="000615F5" w:rsidRPr="0069141E" w14:paraId="15B8EA38" w14:textId="77777777" w:rsidTr="00DD5B4B">
        <w:trPr>
          <w:trHeight w:val="310"/>
        </w:trPr>
        <w:tc>
          <w:tcPr>
            <w:tcW w:w="5070" w:type="dxa"/>
          </w:tcPr>
          <w:p w14:paraId="40FCE1BF" w14:textId="77777777" w:rsidR="000615F5" w:rsidRPr="0069141E" w:rsidRDefault="000615F5" w:rsidP="00DD5B4B">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406D4570" w14:textId="77777777" w:rsidR="000615F5" w:rsidRPr="0069141E" w:rsidRDefault="000615F5" w:rsidP="00DD5B4B">
            <w:pPr>
              <w:spacing w:after="0" w:line="240" w:lineRule="auto"/>
              <w:rPr>
                <w:rFonts w:cs="Times New Roman"/>
                <w:szCs w:val="24"/>
              </w:rPr>
            </w:pPr>
            <w:r>
              <w:rPr>
                <w:rFonts w:cs="Times New Roman"/>
                <w:szCs w:val="24"/>
              </w:rPr>
              <w:t>P</w:t>
            </w:r>
          </w:p>
        </w:tc>
        <w:tc>
          <w:tcPr>
            <w:tcW w:w="3674" w:type="dxa"/>
            <w:vMerge/>
          </w:tcPr>
          <w:p w14:paraId="3B0DA67D" w14:textId="77777777" w:rsidR="000615F5" w:rsidRPr="0069141E" w:rsidRDefault="000615F5" w:rsidP="00DD5B4B">
            <w:pPr>
              <w:spacing w:after="0" w:line="240" w:lineRule="auto"/>
              <w:rPr>
                <w:rFonts w:cs="Times New Roman"/>
                <w:szCs w:val="24"/>
              </w:rPr>
            </w:pPr>
          </w:p>
        </w:tc>
      </w:tr>
      <w:tr w:rsidR="000615F5" w:rsidRPr="0069141E" w14:paraId="30289302" w14:textId="77777777" w:rsidTr="00DD5B4B">
        <w:trPr>
          <w:trHeight w:val="310"/>
        </w:trPr>
        <w:tc>
          <w:tcPr>
            <w:tcW w:w="5070" w:type="dxa"/>
          </w:tcPr>
          <w:p w14:paraId="71FE33E4" w14:textId="77777777" w:rsidR="000615F5" w:rsidRPr="0069141E" w:rsidRDefault="000615F5" w:rsidP="00DD5B4B">
            <w:pPr>
              <w:spacing w:after="0" w:line="240" w:lineRule="auto"/>
              <w:rPr>
                <w:rFonts w:cs="Times New Roman"/>
                <w:szCs w:val="24"/>
              </w:rPr>
            </w:pPr>
            <w:r>
              <w:rPr>
                <w:rFonts w:cs="Times New Roman"/>
                <w:szCs w:val="24"/>
              </w:rPr>
              <w:t>Cesar Mâncio Silva</w:t>
            </w:r>
          </w:p>
        </w:tc>
        <w:tc>
          <w:tcPr>
            <w:tcW w:w="1451" w:type="dxa"/>
          </w:tcPr>
          <w:p w14:paraId="4019B1F5" w14:textId="77777777" w:rsidR="000615F5" w:rsidRPr="0069141E" w:rsidRDefault="000615F5" w:rsidP="00DD5B4B">
            <w:pPr>
              <w:spacing w:after="0" w:line="240" w:lineRule="auto"/>
              <w:rPr>
                <w:rFonts w:cs="Times New Roman"/>
                <w:szCs w:val="24"/>
              </w:rPr>
            </w:pPr>
            <w:r>
              <w:rPr>
                <w:rFonts w:cs="Times New Roman"/>
                <w:szCs w:val="24"/>
              </w:rPr>
              <w:t>P</w:t>
            </w:r>
          </w:p>
        </w:tc>
        <w:tc>
          <w:tcPr>
            <w:tcW w:w="3674" w:type="dxa"/>
            <w:vMerge/>
          </w:tcPr>
          <w:p w14:paraId="34CCCEDC" w14:textId="77777777" w:rsidR="000615F5" w:rsidRPr="0069141E" w:rsidRDefault="000615F5" w:rsidP="00DD5B4B">
            <w:pPr>
              <w:spacing w:after="0" w:line="240" w:lineRule="auto"/>
              <w:rPr>
                <w:rFonts w:cs="Times New Roman"/>
                <w:szCs w:val="24"/>
              </w:rPr>
            </w:pPr>
          </w:p>
        </w:tc>
      </w:tr>
      <w:tr w:rsidR="000615F5" w:rsidRPr="0069141E" w14:paraId="42DBB0AF" w14:textId="77777777" w:rsidTr="00DD5B4B">
        <w:trPr>
          <w:trHeight w:val="310"/>
        </w:trPr>
        <w:tc>
          <w:tcPr>
            <w:tcW w:w="5070" w:type="dxa"/>
          </w:tcPr>
          <w:p w14:paraId="1F9C7956" w14:textId="77777777" w:rsidR="000615F5" w:rsidRPr="0069141E" w:rsidRDefault="000615F5" w:rsidP="00DD5B4B">
            <w:pPr>
              <w:spacing w:after="0" w:line="240" w:lineRule="auto"/>
              <w:rPr>
                <w:rFonts w:cs="Times New Roman"/>
                <w:szCs w:val="24"/>
              </w:rPr>
            </w:pPr>
            <w:r>
              <w:rPr>
                <w:rFonts w:cs="Times New Roman"/>
                <w:szCs w:val="24"/>
              </w:rPr>
              <w:t>Maithê Gomes da Piedade</w:t>
            </w:r>
          </w:p>
        </w:tc>
        <w:tc>
          <w:tcPr>
            <w:tcW w:w="1451" w:type="dxa"/>
          </w:tcPr>
          <w:p w14:paraId="50E7A844" w14:textId="77777777" w:rsidR="000615F5" w:rsidRPr="0069141E" w:rsidRDefault="000615F5" w:rsidP="00DD5B4B">
            <w:pPr>
              <w:spacing w:after="0" w:line="240" w:lineRule="auto"/>
              <w:rPr>
                <w:rFonts w:cs="Times New Roman"/>
                <w:szCs w:val="24"/>
              </w:rPr>
            </w:pPr>
            <w:r w:rsidRPr="0069141E">
              <w:rPr>
                <w:rFonts w:cs="Times New Roman"/>
                <w:szCs w:val="24"/>
              </w:rPr>
              <w:t>P</w:t>
            </w:r>
          </w:p>
        </w:tc>
        <w:tc>
          <w:tcPr>
            <w:tcW w:w="3674" w:type="dxa"/>
            <w:vMerge/>
          </w:tcPr>
          <w:p w14:paraId="622F123E" w14:textId="77777777" w:rsidR="000615F5" w:rsidRPr="0069141E" w:rsidRDefault="000615F5" w:rsidP="00DD5B4B">
            <w:pPr>
              <w:spacing w:after="0" w:line="240" w:lineRule="auto"/>
              <w:rPr>
                <w:rFonts w:cs="Times New Roman"/>
                <w:szCs w:val="24"/>
              </w:rPr>
            </w:pPr>
          </w:p>
        </w:tc>
      </w:tr>
      <w:tr w:rsidR="000615F5" w:rsidRPr="0069141E" w14:paraId="186F3387" w14:textId="77777777" w:rsidTr="00DD5B4B">
        <w:trPr>
          <w:trHeight w:val="310"/>
        </w:trPr>
        <w:tc>
          <w:tcPr>
            <w:tcW w:w="5070" w:type="dxa"/>
          </w:tcPr>
          <w:p w14:paraId="01161374" w14:textId="77777777" w:rsidR="000615F5" w:rsidRPr="0069141E" w:rsidRDefault="000615F5" w:rsidP="00DD5B4B">
            <w:pPr>
              <w:spacing w:after="0" w:line="240" w:lineRule="auto"/>
              <w:rPr>
                <w:rFonts w:cs="Times New Roman"/>
                <w:szCs w:val="24"/>
              </w:rPr>
            </w:pPr>
            <w:r>
              <w:rPr>
                <w:rFonts w:cs="Times New Roman"/>
                <w:szCs w:val="24"/>
              </w:rPr>
              <w:t>Melissa Fraga Barboza</w:t>
            </w:r>
          </w:p>
        </w:tc>
        <w:tc>
          <w:tcPr>
            <w:tcW w:w="1451" w:type="dxa"/>
          </w:tcPr>
          <w:p w14:paraId="46F4EF81" w14:textId="77777777" w:rsidR="000615F5" w:rsidRPr="0069141E" w:rsidRDefault="000615F5" w:rsidP="00DD5B4B">
            <w:pPr>
              <w:spacing w:after="0" w:line="240" w:lineRule="auto"/>
              <w:rPr>
                <w:rFonts w:cs="Times New Roman"/>
                <w:szCs w:val="24"/>
              </w:rPr>
            </w:pPr>
            <w:r w:rsidRPr="0069141E">
              <w:rPr>
                <w:rFonts w:cs="Times New Roman"/>
                <w:szCs w:val="24"/>
              </w:rPr>
              <w:t>P</w:t>
            </w:r>
          </w:p>
        </w:tc>
        <w:tc>
          <w:tcPr>
            <w:tcW w:w="3674" w:type="dxa"/>
            <w:vMerge/>
          </w:tcPr>
          <w:p w14:paraId="3D9501B4" w14:textId="77777777" w:rsidR="000615F5" w:rsidRPr="0069141E" w:rsidRDefault="000615F5" w:rsidP="00DD5B4B">
            <w:pPr>
              <w:spacing w:after="0" w:line="240" w:lineRule="auto"/>
              <w:rPr>
                <w:rFonts w:cs="Times New Roman"/>
                <w:szCs w:val="24"/>
              </w:rPr>
            </w:pPr>
          </w:p>
        </w:tc>
      </w:tr>
    </w:tbl>
    <w:p w14:paraId="7D189369" w14:textId="77777777" w:rsidR="000615F5" w:rsidRDefault="000615F5" w:rsidP="000615F5">
      <w:pPr>
        <w:spacing w:after="0"/>
        <w:rPr>
          <w:rFonts w:cs="Times New Roman"/>
          <w:szCs w:val="24"/>
        </w:rPr>
      </w:pPr>
      <w:r w:rsidRPr="00DA74DB">
        <w:rPr>
          <w:rFonts w:cs="Times New Roman"/>
          <w:szCs w:val="24"/>
        </w:rPr>
        <w:br w:type="page"/>
      </w:r>
    </w:p>
    <w:p w14:paraId="147401D5" w14:textId="7620A1D5" w:rsidR="00E925AA" w:rsidRPr="0069141E" w:rsidRDefault="00F17F6A" w:rsidP="00E925AA">
      <w:pPr>
        <w:spacing w:after="0"/>
        <w:rPr>
          <w:rFonts w:cs="Times New Roman"/>
          <w:szCs w:val="24"/>
        </w:rPr>
      </w:pPr>
      <w:r>
        <w:rPr>
          <w:noProof/>
        </w:rPr>
        <w:lastRenderedPageBreak/>
        <w:pict w14:anchorId="250CC650">
          <v:shape id="_x0000_s1172" type="#_x0000_t202" style="position:absolute;margin-left:214.05pt;margin-top:-16.95pt;width:291pt;height:59.25p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GlgwIAAJQ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zf/NAoKyj22D8OmtHyli8V8n3DfLhnDmcJ+wL3Q7jDj9SA&#10;jwStRMkG3J/37iMeWxy1lFQ4mzn1v7fMCUr0D4PNf9kbDOIwp8NgOO7jwZ1rVucasy0XgJ3Tw01k&#10;eRIjPuiDKB2UT7hG5jEqqpjhGDun4SAuQrMxcA1xMZ8nEI6vZeHGPFgeXUeWY5891k/M2bbPA07I&#10;LRymmE3etHuDjZYG5tsAUqVZiDw3rLb84+inaWrXVNwt5+eEOi3T2Qs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SISR&#10;pYMCAACUBQAADgAAAAAAAAAAAAAAAAAuAgAAZHJzL2Uyb0RvYy54bWxQSwECLQAUAAYACAAAACEA&#10;bj/4tN4AAAALAQAADwAAAAAAAAAAAAAAAADdBAAAZHJzL2Rvd25yZXYueG1sUEsFBgAAAAAEAAQA&#10;8wAAAOgFAAAAAA==&#10;" fillcolor="white [3201]" strokeweight=".5pt">
            <v:textbox>
              <w:txbxContent>
                <w:p w14:paraId="4D26CC95" w14:textId="77777777" w:rsidR="00E925AA" w:rsidRPr="00B0578E" w:rsidRDefault="00E925AA" w:rsidP="00E925A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4834EC3" w14:textId="5F1CD961" w:rsidR="00E925AA" w:rsidRPr="00A66129" w:rsidRDefault="00E925AA" w:rsidP="00E925A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Revisão/Discussão sobre a Home e o design do serviço</w:t>
                  </w:r>
                </w:p>
              </w:txbxContent>
            </v:textbox>
          </v:shape>
        </w:pict>
      </w:r>
      <w:r w:rsidR="00E925AA" w:rsidRPr="0069141E">
        <w:rPr>
          <w:rFonts w:cs="Times New Roman"/>
          <w:noProof/>
          <w:szCs w:val="24"/>
          <w:lang w:eastAsia="pt-BR"/>
        </w:rPr>
        <w:drawing>
          <wp:inline distT="0" distB="0" distL="0" distR="0" wp14:anchorId="62A1FD04" wp14:editId="7B74680D">
            <wp:extent cx="2505075" cy="845469"/>
            <wp:effectExtent l="0" t="0" r="0" b="0"/>
            <wp:docPr id="2096" name="Imagem 209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4176FC74" w14:textId="55AE6A65" w:rsidR="00E925AA" w:rsidRPr="0069141E" w:rsidRDefault="00F17F6A" w:rsidP="00E925AA">
      <w:pPr>
        <w:spacing w:after="0"/>
        <w:rPr>
          <w:rFonts w:cs="Times New Roman"/>
          <w:szCs w:val="24"/>
        </w:rPr>
      </w:pPr>
      <w:r>
        <w:rPr>
          <w:noProof/>
        </w:rPr>
        <w:pict w14:anchorId="382745D2">
          <v:shape id="_x0000_s1171" type="#_x0000_t202" style="position:absolute;margin-left:299.25pt;margin-top:15pt;width:203pt;height:29.15pt;z-index:25200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BR1aKmrgEAADsDAAAOAAAAAAAAAAAAAAAAAC4CAABkcnMvZTJvRG9jLnhtbFBL&#10;AQItABQABgAIAAAAIQAUThQX3QAAAAoBAAAPAAAAAAAAAAAAAAAAAAgEAABkcnMvZG93bnJldi54&#10;bWxQSwUGAAAAAAQABADzAAAAEgUAAAAA&#10;" filled="f" stroked="f">
            <v:textbox style="mso-fit-shape-to-text:t">
              <w:txbxContent>
                <w:p w14:paraId="48283198" w14:textId="1315FCA5" w:rsidR="00E925AA" w:rsidRPr="007F0382" w:rsidRDefault="00E925AA" w:rsidP="00E925A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w:t>
                  </w:r>
                  <w:r w:rsidR="00531AF9">
                    <w:rPr>
                      <w:rFonts w:ascii="Comic Sans MS" w:hAnsi="Comic Sans MS" w:cstheme="minorBidi"/>
                      <w:color w:val="000000" w:themeColor="text1"/>
                      <w:kern w:val="24"/>
                    </w:rPr>
                    <w:t>4</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0922D83F">
          <v:shape id="_x0000_s1170" type="#_x0000_t202" style="position:absolute;margin-left:2.25pt;margin-top:15.95pt;width:131.5pt;height:24.25pt;z-index:25200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" filled="f" stroked="f">
            <v:textbox style="mso-fit-shape-to-text:t">
              <w:txbxContent>
                <w:p w14:paraId="257C51C9" w14:textId="77777777" w:rsidR="00E925AA" w:rsidRDefault="00E925AA" w:rsidP="00E925A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0CBFD133" w14:textId="77777777" w:rsidR="00E925AA" w:rsidRPr="0069141E" w:rsidRDefault="00E925AA" w:rsidP="00E925AA">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E925AA" w:rsidRPr="000615F5" w14:paraId="782440B5" w14:textId="77777777" w:rsidTr="00DD5B4B">
        <w:tc>
          <w:tcPr>
            <w:tcW w:w="10116" w:type="dxa"/>
          </w:tcPr>
          <w:p w14:paraId="35C949F3" w14:textId="77777777" w:rsidR="00E925AA" w:rsidRPr="00640BBA" w:rsidRDefault="00E925A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556A1F89" w14:textId="751FA2A6" w:rsidR="00E925AA" w:rsidRPr="000615F5" w:rsidRDefault="004804EC" w:rsidP="00DD5B4B">
            <w:pPr>
              <w:shd w:val="clear" w:color="auto" w:fill="FFFFFF"/>
              <w:spacing w:line="375" w:lineRule="atLeast"/>
              <w:rPr>
                <w:rFonts w:eastAsia="Times New Roman" w:cs="Times New Roman"/>
                <w:lang w:eastAsia="pt-BR"/>
              </w:rPr>
            </w:pPr>
            <w:r>
              <w:t xml:space="preserve">Getninjas. Getninjas, 2021, </w:t>
            </w:r>
            <w:r w:rsidRPr="004804EC">
              <w:t>plataforma de contratação de serviços</w:t>
            </w:r>
            <w:r>
              <w:t xml:space="preserve">. Disponível em: </w:t>
            </w:r>
            <w:hyperlink r:id="rId60" w:history="1">
              <w:r w:rsidRPr="00F81E14">
                <w:rPr>
                  <w:rStyle w:val="Hyperlink"/>
                  <w:rFonts w:eastAsia="Times New Roman" w:cs="Times New Roman"/>
                  <w:lang w:eastAsia="pt-BR"/>
                </w:rPr>
                <w:t>https://www.getninjas.com.br/</w:t>
              </w:r>
            </w:hyperlink>
            <w:r w:rsidR="00E925AA">
              <w:rPr>
                <w:rFonts w:eastAsia="Times New Roman" w:cs="Times New Roman"/>
                <w:lang w:eastAsia="pt-BR"/>
              </w:rPr>
              <w:t xml:space="preserve"> </w:t>
            </w:r>
            <w:r>
              <w:rPr>
                <w:rFonts w:eastAsia="Times New Roman" w:cs="Times New Roman"/>
                <w:lang w:eastAsia="pt-BR"/>
              </w:rPr>
              <w:t>. Acesso em: 14 de janeiro de 2022</w:t>
            </w:r>
            <w:r w:rsidR="004C3A18">
              <w:rPr>
                <w:rFonts w:eastAsia="Times New Roman" w:cs="Times New Roman"/>
                <w:lang w:eastAsia="pt-BR"/>
              </w:rPr>
              <w:t>;</w:t>
            </w:r>
            <w:r w:rsidR="00E925AA" w:rsidRPr="00E925AA">
              <w:rPr>
                <w:rFonts w:eastAsia="Times New Roman" w:cs="Times New Roman"/>
                <w:lang w:eastAsia="pt-BR"/>
              </w:rPr>
              <w:br/>
            </w:r>
            <w:r w:rsidR="00A93050">
              <w:t xml:space="preserve">Helpymy, Helpymy, 2021, </w:t>
            </w:r>
            <w:r w:rsidR="00636259">
              <w:t xml:space="preserve">plataforma de contratação e divulgação de serviços de cuidados de idosos. </w:t>
            </w:r>
            <w:r w:rsidR="00636259" w:rsidRPr="00636259">
              <w:t>Dispon</w:t>
            </w:r>
            <w:r w:rsidR="00636259">
              <w:t xml:space="preserve">ível em: </w:t>
            </w:r>
            <w:hyperlink r:id="rId61" w:history="1">
              <w:r w:rsidR="00636259" w:rsidRPr="00F81E14">
                <w:rPr>
                  <w:rStyle w:val="Hyperlink"/>
                  <w:rFonts w:cs="Times New Roman"/>
                  <w:bdr w:val="none" w:sz="0" w:space="0" w:color="auto" w:frame="1"/>
                </w:rPr>
                <w:t>https://helpmy.com.br/</w:t>
              </w:r>
            </w:hyperlink>
            <w:r w:rsidR="00636259">
              <w:rPr>
                <w:rFonts w:cs="Times New Roman"/>
                <w:bdr w:val="none" w:sz="0" w:space="0" w:color="auto" w:frame="1"/>
              </w:rPr>
              <w:t>. Acesso em 14 de janeiro de 2022</w:t>
            </w:r>
            <w:r w:rsidR="004C3A18">
              <w:rPr>
                <w:rFonts w:cs="Times New Roman"/>
                <w:bdr w:val="none" w:sz="0" w:space="0" w:color="auto" w:frame="1"/>
              </w:rPr>
              <w:t>;</w:t>
            </w:r>
            <w:r w:rsidR="00E925AA" w:rsidRPr="00636259">
              <w:rPr>
                <w:rFonts w:cs="Times New Roman"/>
              </w:rPr>
              <w:br/>
            </w:r>
            <w:r w:rsidR="00636259">
              <w:t xml:space="preserve">Discord, Discord, 2021, </w:t>
            </w:r>
            <w:r w:rsidR="00F51FBA">
              <w:t xml:space="preserve">plataforma online de comunicação instantânea para comunidades. Disponível em: </w:t>
            </w:r>
            <w:hyperlink r:id="rId62" w:history="1">
              <w:r w:rsidR="00F51FBA" w:rsidRPr="00F81E14">
                <w:rPr>
                  <w:rStyle w:val="Hyperlink"/>
                  <w:rFonts w:cs="Times New Roman"/>
                </w:rPr>
                <w:t>https://discord.com/</w:t>
              </w:r>
            </w:hyperlink>
            <w:r w:rsidR="00E925AA" w:rsidRPr="00636259">
              <w:rPr>
                <w:rFonts w:cs="Times New Roman"/>
              </w:rPr>
              <w:t xml:space="preserve"> </w:t>
            </w:r>
            <w:r w:rsidR="00F51FBA">
              <w:rPr>
                <w:rFonts w:cs="Times New Roman"/>
              </w:rPr>
              <w:t xml:space="preserve"> Acesso em 14 de janeiro de 2022</w:t>
            </w:r>
            <w:r w:rsidR="004C3A18">
              <w:rPr>
                <w:rFonts w:cs="Times New Roman"/>
              </w:rPr>
              <w:t>;</w:t>
            </w:r>
            <w:r w:rsidR="00E925AA" w:rsidRPr="00636259">
              <w:rPr>
                <w:rFonts w:cs="Times New Roman"/>
              </w:rPr>
              <w:br/>
            </w:r>
            <w:r w:rsidR="00BB48C1">
              <w:t>K</w:t>
            </w:r>
            <w:r w:rsidR="000C38A2">
              <w:t xml:space="preserve">UMAR, Amit. </w:t>
            </w:r>
            <w:r w:rsidR="000C38A2" w:rsidRPr="007972A7">
              <w:t xml:space="preserve">Landing Page. Behance, 2021. </w:t>
            </w:r>
            <w:r w:rsidR="000C38A2" w:rsidRPr="000C38A2">
              <w:t xml:space="preserve">Disponível </w:t>
            </w:r>
            <w:r w:rsidR="000C38A2">
              <w:t xml:space="preserve">em: </w:t>
            </w:r>
            <w:hyperlink r:id="rId63" w:history="1">
              <w:r w:rsidR="000C38A2" w:rsidRPr="00F81E14">
                <w:rPr>
                  <w:rStyle w:val="Hyperlink"/>
                  <w:rFonts w:cs="Times New Roman"/>
                </w:rPr>
                <w:t>https://www.behance.net/gallery/123637717/landing-page/modules/702703677</w:t>
              </w:r>
            </w:hyperlink>
            <w:r w:rsidR="00E925AA" w:rsidRPr="000C38A2">
              <w:rPr>
                <w:rFonts w:cs="Times New Roman"/>
              </w:rPr>
              <w:t xml:space="preserve"> </w:t>
            </w:r>
            <w:r w:rsidR="000C38A2">
              <w:rPr>
                <w:rFonts w:cs="Times New Roman"/>
              </w:rPr>
              <w:t>. Acesso em 14 de janeiro de 2022.</w:t>
            </w:r>
            <w:r w:rsidR="00E925AA" w:rsidRPr="000C38A2">
              <w:rPr>
                <w:rFonts w:cs="Times New Roman"/>
              </w:rPr>
              <w:br/>
            </w:r>
            <w:r w:rsidR="00850680">
              <w:t xml:space="preserve">CuidaLife, CuidaLife, 2021, plataforma healthplace que oferece serviços da área da saúde. Disponível em: </w:t>
            </w:r>
            <w:hyperlink r:id="rId64" w:history="1">
              <w:r w:rsidR="00850680" w:rsidRPr="00F81E14">
                <w:rPr>
                  <w:rStyle w:val="Hyperlink"/>
                  <w:rFonts w:cs="Times New Roman"/>
                </w:rPr>
                <w:t>https://cuida.life/?gclid=CjwKCAiA24SPBhB0EiwAjBgkhmnrbLcH23KIVY-08iqH7gHmjNujorWNXB1vpfYju6f0NXwDGktCnRoCEcYQAvD_BwE</w:t>
              </w:r>
            </w:hyperlink>
            <w:r w:rsidR="00E925AA" w:rsidRPr="000C38A2">
              <w:rPr>
                <w:rFonts w:cs="Times New Roman"/>
              </w:rPr>
              <w:t xml:space="preserve"> </w:t>
            </w:r>
            <w:r w:rsidR="00850680">
              <w:rPr>
                <w:rFonts w:cs="Times New Roman"/>
              </w:rPr>
              <w:t>. Acesso em 14 de janeiro de 2022;</w:t>
            </w:r>
            <w:r w:rsidR="00E925AA" w:rsidRPr="000C38A2">
              <w:rPr>
                <w:rFonts w:cs="Times New Roman"/>
              </w:rPr>
              <w:br/>
            </w:r>
            <w:r w:rsidR="000615F5">
              <w:t xml:space="preserve">Krampus Productions, médico doutor, idosos, mais velhos. </w:t>
            </w:r>
            <w:r w:rsidR="000615F5" w:rsidRPr="000615F5">
              <w:t>Pexels, 2021. Disponív</w:t>
            </w:r>
            <w:r w:rsidR="000615F5">
              <w:t>el em:</w:t>
            </w:r>
            <w:r w:rsidR="000615F5" w:rsidRPr="000615F5">
              <w:t xml:space="preserve"> </w:t>
            </w:r>
            <w:hyperlink r:id="rId65" w:history="1">
              <w:r w:rsidR="000615F5" w:rsidRPr="000615F5">
                <w:rPr>
                  <w:rStyle w:val="Hyperlink"/>
                  <w:rFonts w:cs="Times New Roman"/>
                </w:rPr>
                <w:t>https://www.pexels.com/pt-br/foto/medico-doutor-idosos-mais-velhos-8949833/</w:t>
              </w:r>
            </w:hyperlink>
            <w:r w:rsidR="0012158B" w:rsidRPr="000615F5">
              <w:rPr>
                <w:rFonts w:cs="Times New Roman"/>
              </w:rPr>
              <w:t xml:space="preserve"> </w:t>
            </w:r>
            <w:r w:rsidR="000615F5">
              <w:rPr>
                <w:rFonts w:cs="Times New Roman"/>
              </w:rPr>
              <w:t>. Acesso em 14 de janeiro de 2022</w:t>
            </w:r>
            <w:r w:rsidR="00E925AA" w:rsidRPr="000615F5">
              <w:rPr>
                <w:rFonts w:cs="Times New Roman"/>
              </w:rPr>
              <w:br/>
            </w:r>
          </w:p>
          <w:p w14:paraId="6348BA69" w14:textId="77777777" w:rsidR="00E925AA" w:rsidRPr="000615F5" w:rsidRDefault="00E925AA" w:rsidP="00DD5B4B">
            <w:pPr>
              <w:rPr>
                <w:rFonts w:cs="Times New Roman"/>
                <w:color w:val="000000" w:themeColor="text1"/>
                <w:kern w:val="24"/>
                <w:szCs w:val="24"/>
              </w:rPr>
            </w:pPr>
          </w:p>
        </w:tc>
      </w:tr>
      <w:tr w:rsidR="00E925AA" w:rsidRPr="0069141E" w14:paraId="67BC6B76" w14:textId="77777777" w:rsidTr="00DD5B4B">
        <w:tc>
          <w:tcPr>
            <w:tcW w:w="10116" w:type="dxa"/>
          </w:tcPr>
          <w:p w14:paraId="21D3558B" w14:textId="77777777" w:rsidR="00E925AA" w:rsidRPr="0069141E" w:rsidRDefault="00E925A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3857DA7" w14:textId="77777777" w:rsidR="00E925AA" w:rsidRPr="0069141E" w:rsidRDefault="00E925AA" w:rsidP="00DD5B4B">
            <w:pPr>
              <w:tabs>
                <w:tab w:val="left" w:pos="2475"/>
              </w:tabs>
              <w:rPr>
                <w:rFonts w:cs="Times New Roman"/>
                <w:color w:val="000000" w:themeColor="text1"/>
                <w:kern w:val="24"/>
              </w:rPr>
            </w:pPr>
          </w:p>
          <w:p w14:paraId="214C4881" w14:textId="464E1D74" w:rsidR="00E925AA" w:rsidRPr="00F74A2C" w:rsidRDefault="0012158B" w:rsidP="00DD5B4B">
            <w:pPr>
              <w:tabs>
                <w:tab w:val="left" w:pos="2475"/>
              </w:tabs>
              <w:rPr>
                <w:rFonts w:cs="Times New Roman"/>
                <w:color w:val="000000" w:themeColor="text1"/>
                <w:kern w:val="24"/>
                <w:szCs w:val="24"/>
              </w:rPr>
            </w:pPr>
            <w:r>
              <w:rPr>
                <w:rFonts w:cs="Times New Roman"/>
                <w:color w:val="000000" w:themeColor="text1"/>
                <w:kern w:val="24"/>
                <w:szCs w:val="24"/>
              </w:rPr>
              <w:t>Foi discutido sobre o futuro design do site, tendo um maior foco no design próprio da home, assim debatendo sobre as posições dos elementos, as suas cores e contrastes.</w:t>
            </w:r>
          </w:p>
          <w:p w14:paraId="068642C6" w14:textId="77777777" w:rsidR="00E925AA" w:rsidRPr="0069141E" w:rsidRDefault="00E925AA" w:rsidP="00DD5B4B">
            <w:pPr>
              <w:tabs>
                <w:tab w:val="left" w:pos="2475"/>
              </w:tabs>
              <w:rPr>
                <w:rFonts w:cs="Times New Roman"/>
                <w:kern w:val="24"/>
                <w:szCs w:val="32"/>
              </w:rPr>
            </w:pPr>
          </w:p>
        </w:tc>
      </w:tr>
      <w:tr w:rsidR="00E925AA" w:rsidRPr="0069141E" w14:paraId="0D5816BE" w14:textId="77777777" w:rsidTr="00DD5B4B">
        <w:tc>
          <w:tcPr>
            <w:tcW w:w="10116" w:type="dxa"/>
          </w:tcPr>
          <w:p w14:paraId="42737D49" w14:textId="77777777" w:rsidR="00E925AA" w:rsidRPr="0069141E" w:rsidRDefault="00E925A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39A372E" w14:textId="77777777" w:rsidR="00E925AA" w:rsidRPr="0069141E" w:rsidRDefault="00E925AA" w:rsidP="00DD5B4B">
            <w:pPr>
              <w:tabs>
                <w:tab w:val="left" w:pos="2475"/>
              </w:tabs>
              <w:jc w:val="both"/>
              <w:rPr>
                <w:rFonts w:cs="Times New Roman"/>
                <w:kern w:val="24"/>
                <w:szCs w:val="28"/>
              </w:rPr>
            </w:pPr>
          </w:p>
          <w:p w14:paraId="777CE487" w14:textId="080764AA" w:rsidR="00E925AA" w:rsidRPr="0069141E" w:rsidRDefault="0012158B" w:rsidP="00DD5B4B">
            <w:pPr>
              <w:tabs>
                <w:tab w:val="left" w:pos="2475"/>
              </w:tabs>
              <w:jc w:val="both"/>
              <w:rPr>
                <w:rFonts w:cs="Times New Roman"/>
                <w:kern w:val="24"/>
                <w:szCs w:val="28"/>
              </w:rPr>
            </w:pPr>
            <w:r>
              <w:rPr>
                <w:rFonts w:cs="Times New Roman"/>
                <w:color w:val="000000" w:themeColor="text1"/>
                <w:kern w:val="24"/>
                <w:szCs w:val="24"/>
              </w:rPr>
              <w:t>Não fugir demais do antigo design e perder totalmente a identidade visual já consolidada</w:t>
            </w:r>
            <w:r w:rsidR="004C3A18">
              <w:rPr>
                <w:rFonts w:cs="Times New Roman"/>
                <w:color w:val="000000" w:themeColor="text1"/>
                <w:kern w:val="24"/>
                <w:szCs w:val="24"/>
              </w:rPr>
              <w:t>, e ao mesmo tempo</w:t>
            </w:r>
            <w:r>
              <w:rPr>
                <w:rFonts w:cs="Times New Roman"/>
                <w:color w:val="000000" w:themeColor="text1"/>
                <w:kern w:val="24"/>
                <w:szCs w:val="24"/>
              </w:rPr>
              <w:t xml:space="preserve"> entrar em um bom consenso.</w:t>
            </w:r>
          </w:p>
        </w:tc>
      </w:tr>
      <w:tr w:rsidR="00E925AA" w:rsidRPr="0069141E" w14:paraId="0D796759" w14:textId="77777777" w:rsidTr="00DD5B4B">
        <w:tc>
          <w:tcPr>
            <w:tcW w:w="10116" w:type="dxa"/>
          </w:tcPr>
          <w:p w14:paraId="076D28B4" w14:textId="77777777" w:rsidR="00E925AA" w:rsidRPr="0069141E" w:rsidRDefault="00E925A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1BF4548" w14:textId="77777777" w:rsidR="00E925AA" w:rsidRDefault="00E925AA" w:rsidP="00DD5B4B">
            <w:pPr>
              <w:textAlignment w:val="baseline"/>
              <w:rPr>
                <w:rFonts w:eastAsia="Times New Roman" w:cs="Times New Roman"/>
                <w:color w:val="000000"/>
                <w:lang w:eastAsia="pt-BR"/>
              </w:rPr>
            </w:pPr>
          </w:p>
          <w:p w14:paraId="21D17E00" w14:textId="4251C29C" w:rsidR="00E925AA" w:rsidRDefault="0012158B" w:rsidP="00DD5B4B">
            <w:pPr>
              <w:textAlignment w:val="baseline"/>
              <w:rPr>
                <w:rFonts w:eastAsia="Times New Roman" w:cs="Times New Roman"/>
                <w:color w:val="000000"/>
                <w:lang w:eastAsia="pt-BR"/>
              </w:rPr>
            </w:pPr>
            <w:r>
              <w:rPr>
                <w:rFonts w:eastAsia="Times New Roman" w:cs="Times New Roman"/>
                <w:color w:val="000000"/>
                <w:lang w:eastAsia="pt-BR"/>
              </w:rPr>
              <w:t xml:space="preserve">As orientações sempre apontavam para um design mais minimalista por nossa parte, assim diminuindo a poluição visual </w:t>
            </w:r>
            <w:r w:rsidR="00531AF9">
              <w:rPr>
                <w:rFonts w:eastAsia="Times New Roman" w:cs="Times New Roman"/>
                <w:color w:val="000000"/>
                <w:lang w:eastAsia="pt-BR"/>
              </w:rPr>
              <w:t>e</w:t>
            </w:r>
            <w:r>
              <w:rPr>
                <w:rFonts w:eastAsia="Times New Roman" w:cs="Times New Roman"/>
                <w:color w:val="000000"/>
                <w:lang w:eastAsia="pt-BR"/>
              </w:rPr>
              <w:t xml:space="preserve"> de informação, </w:t>
            </w:r>
            <w:r w:rsidR="00531AF9">
              <w:rPr>
                <w:rFonts w:eastAsia="Times New Roman" w:cs="Times New Roman"/>
                <w:color w:val="000000"/>
                <w:lang w:eastAsia="pt-BR"/>
              </w:rPr>
              <w:t>consequentemente buscamos deixar o conteúdo do site mais minimalista e intuitivo.</w:t>
            </w:r>
          </w:p>
          <w:p w14:paraId="7CDB8B3C" w14:textId="77777777" w:rsidR="00E925AA" w:rsidRPr="0069141E" w:rsidRDefault="00E925AA" w:rsidP="00DD5B4B">
            <w:pPr>
              <w:textAlignment w:val="baseline"/>
              <w:rPr>
                <w:rFonts w:cs="Times New Roman"/>
                <w:color w:val="000000" w:themeColor="text1"/>
                <w:kern w:val="24"/>
                <w:szCs w:val="24"/>
              </w:rPr>
            </w:pPr>
          </w:p>
        </w:tc>
      </w:tr>
      <w:tr w:rsidR="00E925AA" w:rsidRPr="0069141E" w14:paraId="5670D4C8" w14:textId="77777777" w:rsidTr="00DD5B4B">
        <w:tc>
          <w:tcPr>
            <w:tcW w:w="10116" w:type="dxa"/>
          </w:tcPr>
          <w:p w14:paraId="057E8033" w14:textId="77777777" w:rsidR="00E925AA" w:rsidRPr="0069141E" w:rsidRDefault="00E925AA" w:rsidP="00DD5B4B">
            <w:pPr>
              <w:rPr>
                <w:rFonts w:cs="Times New Roman"/>
                <w:color w:val="000000" w:themeColor="text1"/>
                <w:kern w:val="24"/>
                <w:szCs w:val="24"/>
              </w:rPr>
            </w:pPr>
            <w:r w:rsidRPr="0069141E">
              <w:rPr>
                <w:rFonts w:cs="Times New Roman"/>
                <w:color w:val="000000" w:themeColor="text1"/>
                <w:kern w:val="24"/>
                <w:szCs w:val="24"/>
              </w:rPr>
              <w:lastRenderedPageBreak/>
              <w:t>Orientações do Professor quanto as atividades a serem desenvolvidas:</w:t>
            </w:r>
          </w:p>
          <w:p w14:paraId="6108E736" w14:textId="77777777" w:rsidR="00E925AA" w:rsidRDefault="00E925AA" w:rsidP="00DD5B4B">
            <w:pPr>
              <w:textAlignment w:val="baseline"/>
              <w:rPr>
                <w:rFonts w:eastAsia="Times New Roman" w:cs="Times New Roman"/>
                <w:color w:val="000000"/>
                <w:lang w:eastAsia="pt-BR"/>
              </w:rPr>
            </w:pPr>
          </w:p>
          <w:p w14:paraId="2D9AF5C9" w14:textId="24DF0EEC" w:rsidR="00E925AA" w:rsidRPr="0069141E" w:rsidRDefault="00335C73" w:rsidP="00DD5B4B">
            <w:pPr>
              <w:textAlignment w:val="baseline"/>
              <w:rPr>
                <w:rFonts w:eastAsia="Times New Roman" w:cs="Times New Roman"/>
                <w:color w:val="000000"/>
                <w:lang w:eastAsia="pt-BR"/>
              </w:rPr>
            </w:pPr>
            <w:r>
              <w:rPr>
                <w:rFonts w:eastAsia="Times New Roman" w:cs="Times New Roman"/>
                <w:color w:val="000000"/>
                <w:lang w:eastAsia="pt-BR"/>
              </w:rPr>
              <w:t xml:space="preserve">Manter uma identidade visual entre as abas do site e </w:t>
            </w:r>
            <w:r w:rsidR="00AA13BD">
              <w:rPr>
                <w:rFonts w:eastAsia="Times New Roman" w:cs="Times New Roman"/>
                <w:color w:val="000000"/>
                <w:lang w:eastAsia="pt-BR"/>
              </w:rPr>
              <w:t>trabalhar em</w:t>
            </w:r>
            <w:r>
              <w:rPr>
                <w:rFonts w:eastAsia="Times New Roman" w:cs="Times New Roman"/>
                <w:color w:val="000000"/>
                <w:lang w:eastAsia="pt-BR"/>
              </w:rPr>
              <w:t xml:space="preserve"> uma boa respon</w:t>
            </w:r>
            <w:r w:rsidR="00AA13BD">
              <w:rPr>
                <w:rFonts w:eastAsia="Times New Roman" w:cs="Times New Roman"/>
                <w:color w:val="000000"/>
                <w:lang w:eastAsia="pt-BR"/>
              </w:rPr>
              <w:t>sividade em todo site.</w:t>
            </w:r>
          </w:p>
          <w:p w14:paraId="2CD3DA77" w14:textId="77777777" w:rsidR="00E925AA" w:rsidRPr="0069141E" w:rsidRDefault="00E925AA" w:rsidP="00DD5B4B">
            <w:pPr>
              <w:textAlignment w:val="baseline"/>
              <w:rPr>
                <w:rFonts w:cs="Times New Roman"/>
                <w:szCs w:val="24"/>
              </w:rPr>
            </w:pPr>
          </w:p>
        </w:tc>
      </w:tr>
    </w:tbl>
    <w:p w14:paraId="419FD66C" w14:textId="77777777" w:rsidR="00E925AA" w:rsidRPr="0069141E" w:rsidRDefault="00E925AA" w:rsidP="00E925AA">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E925AA" w:rsidRPr="0069141E" w14:paraId="40C9698B" w14:textId="77777777" w:rsidTr="00DD5B4B">
        <w:trPr>
          <w:trHeight w:val="310"/>
        </w:trPr>
        <w:tc>
          <w:tcPr>
            <w:tcW w:w="5070" w:type="dxa"/>
          </w:tcPr>
          <w:p w14:paraId="2BF1B7F0" w14:textId="77777777" w:rsidR="00E925AA" w:rsidRPr="0069141E" w:rsidRDefault="00E925AA" w:rsidP="00DD5B4B">
            <w:pPr>
              <w:spacing w:after="0" w:line="240" w:lineRule="auto"/>
              <w:rPr>
                <w:rFonts w:cs="Times New Roman"/>
                <w:b/>
                <w:szCs w:val="24"/>
              </w:rPr>
            </w:pPr>
            <w:r w:rsidRPr="0069141E">
              <w:rPr>
                <w:rFonts w:cs="Times New Roman"/>
                <w:b/>
                <w:szCs w:val="24"/>
              </w:rPr>
              <w:t>Ciência do Grupo:</w:t>
            </w:r>
          </w:p>
        </w:tc>
        <w:tc>
          <w:tcPr>
            <w:tcW w:w="1451" w:type="dxa"/>
          </w:tcPr>
          <w:p w14:paraId="732A4FB2" w14:textId="77777777" w:rsidR="00E925AA" w:rsidRPr="0069141E" w:rsidRDefault="00E925AA"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394053E1" w14:textId="77777777" w:rsidR="00E925AA" w:rsidRPr="0069141E" w:rsidRDefault="00E925AA" w:rsidP="00DD5B4B">
            <w:pPr>
              <w:spacing w:after="0" w:line="240" w:lineRule="auto"/>
              <w:rPr>
                <w:rFonts w:cs="Times New Roman"/>
                <w:b/>
                <w:szCs w:val="24"/>
              </w:rPr>
            </w:pPr>
            <w:r w:rsidRPr="0069141E">
              <w:rPr>
                <w:rFonts w:cs="Times New Roman"/>
                <w:b/>
                <w:szCs w:val="24"/>
              </w:rPr>
              <w:t>Ciência dos Professor(es)</w:t>
            </w:r>
          </w:p>
          <w:p w14:paraId="73DEAE16" w14:textId="77777777" w:rsidR="00E925AA" w:rsidRPr="0069141E" w:rsidRDefault="00E925AA" w:rsidP="00DD5B4B">
            <w:pPr>
              <w:spacing w:after="0" w:line="240" w:lineRule="auto"/>
              <w:rPr>
                <w:rFonts w:cs="Times New Roman"/>
                <w:b/>
                <w:szCs w:val="24"/>
              </w:rPr>
            </w:pPr>
          </w:p>
        </w:tc>
      </w:tr>
      <w:tr w:rsidR="00E925AA" w:rsidRPr="0069141E" w14:paraId="295D8F87" w14:textId="77777777" w:rsidTr="00DD5B4B">
        <w:trPr>
          <w:trHeight w:val="310"/>
        </w:trPr>
        <w:tc>
          <w:tcPr>
            <w:tcW w:w="5070" w:type="dxa"/>
          </w:tcPr>
          <w:p w14:paraId="09E2D48A" w14:textId="77777777" w:rsidR="00E925AA" w:rsidRPr="006E4AE8" w:rsidRDefault="00E925AA" w:rsidP="00DD5B4B">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5E0059D8" w14:textId="77777777" w:rsidR="00E925AA" w:rsidRPr="006E4AE8" w:rsidRDefault="00E925AA" w:rsidP="00DD5B4B">
            <w:pPr>
              <w:spacing w:after="0" w:line="240" w:lineRule="auto"/>
              <w:rPr>
                <w:rFonts w:cs="Times New Roman"/>
                <w:bCs/>
                <w:szCs w:val="24"/>
              </w:rPr>
            </w:pPr>
            <w:r w:rsidRPr="006E4AE8">
              <w:rPr>
                <w:rFonts w:cs="Times New Roman"/>
                <w:bCs/>
                <w:szCs w:val="24"/>
              </w:rPr>
              <w:t>P</w:t>
            </w:r>
          </w:p>
        </w:tc>
        <w:tc>
          <w:tcPr>
            <w:tcW w:w="3674" w:type="dxa"/>
            <w:vMerge/>
          </w:tcPr>
          <w:p w14:paraId="4E8397A6" w14:textId="77777777" w:rsidR="00E925AA" w:rsidRPr="0069141E" w:rsidRDefault="00E925AA" w:rsidP="00DD5B4B">
            <w:pPr>
              <w:spacing w:after="0" w:line="240" w:lineRule="auto"/>
              <w:rPr>
                <w:rFonts w:cs="Times New Roman"/>
                <w:b/>
                <w:szCs w:val="24"/>
              </w:rPr>
            </w:pPr>
          </w:p>
        </w:tc>
      </w:tr>
      <w:tr w:rsidR="00E925AA" w:rsidRPr="0069141E" w14:paraId="4ABDDC3B" w14:textId="77777777" w:rsidTr="00DD5B4B">
        <w:trPr>
          <w:trHeight w:val="310"/>
        </w:trPr>
        <w:tc>
          <w:tcPr>
            <w:tcW w:w="5070" w:type="dxa"/>
          </w:tcPr>
          <w:p w14:paraId="0557E7D1" w14:textId="77777777" w:rsidR="00E925AA" w:rsidRPr="0069141E" w:rsidRDefault="00E925AA" w:rsidP="00DD5B4B">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1864F221" w14:textId="77777777" w:rsidR="00E925AA" w:rsidRPr="0069141E" w:rsidRDefault="00E925AA" w:rsidP="00DD5B4B">
            <w:pPr>
              <w:spacing w:after="0" w:line="240" w:lineRule="auto"/>
              <w:rPr>
                <w:rFonts w:cs="Times New Roman"/>
                <w:szCs w:val="24"/>
              </w:rPr>
            </w:pPr>
            <w:r>
              <w:rPr>
                <w:rFonts w:cs="Times New Roman"/>
                <w:szCs w:val="24"/>
              </w:rPr>
              <w:t>P</w:t>
            </w:r>
          </w:p>
        </w:tc>
        <w:tc>
          <w:tcPr>
            <w:tcW w:w="3674" w:type="dxa"/>
            <w:vMerge/>
          </w:tcPr>
          <w:p w14:paraId="73A98E1D" w14:textId="77777777" w:rsidR="00E925AA" w:rsidRPr="0069141E" w:rsidRDefault="00E925AA" w:rsidP="00DD5B4B">
            <w:pPr>
              <w:spacing w:after="0" w:line="240" w:lineRule="auto"/>
              <w:rPr>
                <w:rFonts w:cs="Times New Roman"/>
                <w:szCs w:val="24"/>
              </w:rPr>
            </w:pPr>
          </w:p>
        </w:tc>
      </w:tr>
      <w:tr w:rsidR="00E925AA" w:rsidRPr="0069141E" w14:paraId="1968359A" w14:textId="77777777" w:rsidTr="00DD5B4B">
        <w:trPr>
          <w:trHeight w:val="310"/>
        </w:trPr>
        <w:tc>
          <w:tcPr>
            <w:tcW w:w="5070" w:type="dxa"/>
          </w:tcPr>
          <w:p w14:paraId="70B69A46" w14:textId="77777777" w:rsidR="00E925AA" w:rsidRPr="0069141E" w:rsidRDefault="00E925AA" w:rsidP="00DD5B4B">
            <w:pPr>
              <w:spacing w:after="0" w:line="240" w:lineRule="auto"/>
              <w:rPr>
                <w:rFonts w:cs="Times New Roman"/>
                <w:szCs w:val="24"/>
              </w:rPr>
            </w:pPr>
            <w:r>
              <w:rPr>
                <w:rFonts w:cs="Times New Roman"/>
                <w:szCs w:val="24"/>
              </w:rPr>
              <w:t>Cesar Mâncio Silva</w:t>
            </w:r>
          </w:p>
        </w:tc>
        <w:tc>
          <w:tcPr>
            <w:tcW w:w="1451" w:type="dxa"/>
          </w:tcPr>
          <w:p w14:paraId="28495D47" w14:textId="77777777" w:rsidR="00E925AA" w:rsidRPr="0069141E" w:rsidRDefault="00E925AA" w:rsidP="00DD5B4B">
            <w:pPr>
              <w:spacing w:after="0" w:line="240" w:lineRule="auto"/>
              <w:rPr>
                <w:rFonts w:cs="Times New Roman"/>
                <w:szCs w:val="24"/>
              </w:rPr>
            </w:pPr>
            <w:r>
              <w:rPr>
                <w:rFonts w:cs="Times New Roman"/>
                <w:szCs w:val="24"/>
              </w:rPr>
              <w:t>P</w:t>
            </w:r>
          </w:p>
        </w:tc>
        <w:tc>
          <w:tcPr>
            <w:tcW w:w="3674" w:type="dxa"/>
            <w:vMerge/>
          </w:tcPr>
          <w:p w14:paraId="218C2B5C" w14:textId="77777777" w:rsidR="00E925AA" w:rsidRPr="0069141E" w:rsidRDefault="00E925AA" w:rsidP="00DD5B4B">
            <w:pPr>
              <w:spacing w:after="0" w:line="240" w:lineRule="auto"/>
              <w:rPr>
                <w:rFonts w:cs="Times New Roman"/>
                <w:szCs w:val="24"/>
              </w:rPr>
            </w:pPr>
          </w:p>
        </w:tc>
      </w:tr>
      <w:tr w:rsidR="00E925AA" w:rsidRPr="0069141E" w14:paraId="22CD2F0A" w14:textId="77777777" w:rsidTr="00DD5B4B">
        <w:trPr>
          <w:trHeight w:val="310"/>
        </w:trPr>
        <w:tc>
          <w:tcPr>
            <w:tcW w:w="5070" w:type="dxa"/>
          </w:tcPr>
          <w:p w14:paraId="4DDD0BDE" w14:textId="77777777" w:rsidR="00E925AA" w:rsidRPr="0069141E" w:rsidRDefault="00E925AA" w:rsidP="00DD5B4B">
            <w:pPr>
              <w:spacing w:after="0" w:line="240" w:lineRule="auto"/>
              <w:rPr>
                <w:rFonts w:cs="Times New Roman"/>
                <w:szCs w:val="24"/>
              </w:rPr>
            </w:pPr>
            <w:r>
              <w:rPr>
                <w:rFonts w:cs="Times New Roman"/>
                <w:szCs w:val="24"/>
              </w:rPr>
              <w:t>Maithê Gomes da Piedade</w:t>
            </w:r>
          </w:p>
        </w:tc>
        <w:tc>
          <w:tcPr>
            <w:tcW w:w="1451" w:type="dxa"/>
          </w:tcPr>
          <w:p w14:paraId="341D22F5" w14:textId="77777777" w:rsidR="00E925AA" w:rsidRPr="0069141E" w:rsidRDefault="00E925AA" w:rsidP="00DD5B4B">
            <w:pPr>
              <w:spacing w:after="0" w:line="240" w:lineRule="auto"/>
              <w:rPr>
                <w:rFonts w:cs="Times New Roman"/>
                <w:szCs w:val="24"/>
              </w:rPr>
            </w:pPr>
            <w:r w:rsidRPr="0069141E">
              <w:rPr>
                <w:rFonts w:cs="Times New Roman"/>
                <w:szCs w:val="24"/>
              </w:rPr>
              <w:t>P</w:t>
            </w:r>
          </w:p>
        </w:tc>
        <w:tc>
          <w:tcPr>
            <w:tcW w:w="3674" w:type="dxa"/>
            <w:vMerge/>
          </w:tcPr>
          <w:p w14:paraId="5CD2ECA4" w14:textId="77777777" w:rsidR="00E925AA" w:rsidRPr="0069141E" w:rsidRDefault="00E925AA" w:rsidP="00DD5B4B">
            <w:pPr>
              <w:spacing w:after="0" w:line="240" w:lineRule="auto"/>
              <w:rPr>
                <w:rFonts w:cs="Times New Roman"/>
                <w:szCs w:val="24"/>
              </w:rPr>
            </w:pPr>
          </w:p>
        </w:tc>
      </w:tr>
      <w:tr w:rsidR="00E925AA" w:rsidRPr="0069141E" w14:paraId="717C44CD" w14:textId="77777777" w:rsidTr="00DD5B4B">
        <w:trPr>
          <w:trHeight w:val="310"/>
        </w:trPr>
        <w:tc>
          <w:tcPr>
            <w:tcW w:w="5070" w:type="dxa"/>
          </w:tcPr>
          <w:p w14:paraId="349255D8" w14:textId="77777777" w:rsidR="00E925AA" w:rsidRPr="0069141E" w:rsidRDefault="00E925AA" w:rsidP="00DD5B4B">
            <w:pPr>
              <w:spacing w:after="0" w:line="240" w:lineRule="auto"/>
              <w:rPr>
                <w:rFonts w:cs="Times New Roman"/>
                <w:szCs w:val="24"/>
              </w:rPr>
            </w:pPr>
            <w:r>
              <w:rPr>
                <w:rFonts w:cs="Times New Roman"/>
                <w:szCs w:val="24"/>
              </w:rPr>
              <w:t>Melissa Fraga Barboza</w:t>
            </w:r>
          </w:p>
        </w:tc>
        <w:tc>
          <w:tcPr>
            <w:tcW w:w="1451" w:type="dxa"/>
          </w:tcPr>
          <w:p w14:paraId="6CF416AF" w14:textId="77777777" w:rsidR="00E925AA" w:rsidRPr="0069141E" w:rsidRDefault="00E925AA" w:rsidP="00DD5B4B">
            <w:pPr>
              <w:spacing w:after="0" w:line="240" w:lineRule="auto"/>
              <w:rPr>
                <w:rFonts w:cs="Times New Roman"/>
                <w:szCs w:val="24"/>
              </w:rPr>
            </w:pPr>
            <w:r w:rsidRPr="0069141E">
              <w:rPr>
                <w:rFonts w:cs="Times New Roman"/>
                <w:szCs w:val="24"/>
              </w:rPr>
              <w:t>P</w:t>
            </w:r>
          </w:p>
        </w:tc>
        <w:tc>
          <w:tcPr>
            <w:tcW w:w="3674" w:type="dxa"/>
            <w:vMerge/>
          </w:tcPr>
          <w:p w14:paraId="6B1721E5" w14:textId="77777777" w:rsidR="00E925AA" w:rsidRPr="0069141E" w:rsidRDefault="00E925AA" w:rsidP="00DD5B4B">
            <w:pPr>
              <w:spacing w:after="0" w:line="240" w:lineRule="auto"/>
              <w:rPr>
                <w:rFonts w:cs="Times New Roman"/>
                <w:szCs w:val="24"/>
              </w:rPr>
            </w:pPr>
          </w:p>
        </w:tc>
      </w:tr>
    </w:tbl>
    <w:p w14:paraId="47685AFE" w14:textId="77777777" w:rsidR="00E925AA" w:rsidRDefault="00E925AA" w:rsidP="00E925AA">
      <w:pPr>
        <w:spacing w:after="0"/>
        <w:rPr>
          <w:rFonts w:cs="Times New Roman"/>
          <w:szCs w:val="24"/>
        </w:rPr>
      </w:pPr>
      <w:r w:rsidRPr="00DA74DB">
        <w:rPr>
          <w:rFonts w:cs="Times New Roman"/>
          <w:szCs w:val="24"/>
        </w:rPr>
        <w:br w:type="page"/>
      </w:r>
    </w:p>
    <w:p w14:paraId="23D60F90" w14:textId="4D67F44D" w:rsidR="00F74A2C" w:rsidRPr="0069141E" w:rsidRDefault="00F17F6A" w:rsidP="00F74A2C">
      <w:pPr>
        <w:spacing w:after="0"/>
        <w:rPr>
          <w:rFonts w:cs="Times New Roman"/>
          <w:szCs w:val="24"/>
        </w:rPr>
      </w:pPr>
      <w:r>
        <w:rPr>
          <w:noProof/>
        </w:rPr>
        <w:lastRenderedPageBreak/>
        <w:pict w14:anchorId="1863F2D8">
          <v:shape id="_x0000_s1169" type="#_x0000_t202" style="position:absolute;margin-left:214.05pt;margin-top:-16.95pt;width:291pt;height:59.25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KTggIAAJQ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" fillcolor="white [3201]" strokeweight=".5pt">
            <v:textbox>
              <w:txbxContent>
                <w:p w14:paraId="5C68B99D" w14:textId="77777777" w:rsidR="00F74A2C" w:rsidRPr="00B0578E" w:rsidRDefault="00F74A2C" w:rsidP="00F74A2C">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8A5B352" w14:textId="42987AA5" w:rsidR="00F74A2C" w:rsidRPr="00A66129" w:rsidRDefault="00F74A2C" w:rsidP="00F74A2C">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w:t>
                  </w:r>
                  <w:r w:rsidR="004467B1">
                    <w:rPr>
                      <w:rFonts w:ascii="Arial" w:hAnsi="Arial" w:cs="Arial"/>
                      <w:color w:val="C45911" w:themeColor="accent2" w:themeShade="BF"/>
                      <w:kern w:val="24"/>
                      <w:sz w:val="20"/>
                      <w:szCs w:val="24"/>
                    </w:rPr>
                    <w:t xml:space="preserve">Voltando ao trabalho com foco em </w:t>
                  </w:r>
                  <w:r w:rsidR="004467B1" w:rsidRPr="004467B1">
                    <w:rPr>
                      <w:rFonts w:ascii="Arial" w:hAnsi="Arial" w:cs="Arial"/>
                      <w:i/>
                      <w:iCs/>
                      <w:color w:val="C45911" w:themeColor="accent2" w:themeShade="BF"/>
                      <w:kern w:val="24"/>
                      <w:sz w:val="20"/>
                      <w:szCs w:val="24"/>
                    </w:rPr>
                    <w:t>back-end</w:t>
                  </w:r>
                </w:p>
              </w:txbxContent>
            </v:textbox>
          </v:shape>
        </w:pict>
      </w:r>
      <w:r w:rsidR="00F74A2C" w:rsidRPr="0069141E">
        <w:rPr>
          <w:rFonts w:cs="Times New Roman"/>
          <w:noProof/>
          <w:szCs w:val="24"/>
          <w:lang w:eastAsia="pt-BR"/>
        </w:rPr>
        <w:drawing>
          <wp:inline distT="0" distB="0" distL="0" distR="0" wp14:anchorId="4C1E7682" wp14:editId="47B5437A">
            <wp:extent cx="2505075" cy="845469"/>
            <wp:effectExtent l="0" t="0" r="0" b="0"/>
            <wp:docPr id="2074" name="Imagem 207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661FCCD8" w14:textId="264D63C6" w:rsidR="00F74A2C" w:rsidRPr="0069141E" w:rsidRDefault="00F17F6A" w:rsidP="00F74A2C">
      <w:pPr>
        <w:spacing w:after="0"/>
        <w:rPr>
          <w:rFonts w:cs="Times New Roman"/>
          <w:szCs w:val="24"/>
        </w:rPr>
      </w:pPr>
      <w:r>
        <w:rPr>
          <w:noProof/>
        </w:rPr>
        <w:pict w14:anchorId="08830B19">
          <v:shape id="_x0000_s1168" type="#_x0000_t202" style="position:absolute;margin-left:299.25pt;margin-top:15pt;width:203pt;height:29.15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M6zW6StAQAAOwMAAA4AAAAAAAAAAAAAAAAALgIAAGRycy9lMm9Eb2MueG1sUEsB&#10;Ai0AFAAGAAgAAAAhABROFBfdAAAACgEAAA8AAAAAAAAAAAAAAAAABwQAAGRycy9kb3ducmV2Lnht&#10;bFBLBQYAAAAABAAEAPMAAAARBQAAAAA=&#10;" filled="f" stroked="f">
            <v:textbox style="mso-fit-shape-to-text:t">
              <w:txbxContent>
                <w:p w14:paraId="0BB628C8" w14:textId="0F93EBF2" w:rsidR="00F74A2C" w:rsidRPr="007F0382" w:rsidRDefault="00F74A2C" w:rsidP="00F74A2C">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w:t>
                  </w:r>
                  <w:r w:rsidR="004467B1">
                    <w:rPr>
                      <w:rFonts w:ascii="Comic Sans MS" w:hAnsi="Comic Sans MS" w:cstheme="minorBidi"/>
                      <w:color w:val="000000" w:themeColor="text1"/>
                      <w:kern w:val="24"/>
                    </w:rPr>
                    <w:t>3</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22</w:t>
                  </w:r>
                </w:p>
              </w:txbxContent>
            </v:textbox>
          </v:shape>
        </w:pict>
      </w:r>
      <w:r>
        <w:rPr>
          <w:noProof/>
        </w:rPr>
        <w:pict w14:anchorId="20733BE9">
          <v:shape id="_x0000_s1167" type="#_x0000_t202" style="position:absolute;margin-left:2.25pt;margin-top:15.95pt;width:131.5pt;height:24.25pt;z-index:25199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EGVVAisAQAAOwMAAA4AAAAAAAAAAAAAAAAALgIAAGRycy9lMm9Eb2MueG1sUEsBAi0A&#10;FAAGAAgAAAAhAGAFGHLbAAAABwEAAA8AAAAAAAAAAAAAAAAABgQAAGRycy9kb3ducmV2LnhtbFBL&#10;BQYAAAAABAAEAPMAAAAOBQAAAAA=&#10;" filled="f" stroked="f">
            <v:textbox style="mso-fit-shape-to-text:t">
              <w:txbxContent>
                <w:p w14:paraId="57BB6A96" w14:textId="77777777" w:rsidR="00F74A2C" w:rsidRDefault="00F74A2C" w:rsidP="00F74A2C">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D0269E2" w14:textId="77777777" w:rsidR="00F74A2C" w:rsidRPr="0069141E" w:rsidRDefault="00F74A2C" w:rsidP="00F74A2C">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F74A2C" w:rsidRPr="002A263E" w14:paraId="7A060A3E" w14:textId="77777777" w:rsidTr="00DD5B4B">
        <w:tc>
          <w:tcPr>
            <w:tcW w:w="10116" w:type="dxa"/>
          </w:tcPr>
          <w:p w14:paraId="10A50721" w14:textId="77777777" w:rsidR="00F74A2C" w:rsidRPr="00640BBA" w:rsidRDefault="00F74A2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3D10F0B" w14:textId="77777777" w:rsidR="00F74A2C" w:rsidRPr="00F74A2C" w:rsidRDefault="00F74A2C" w:rsidP="00F74A2C">
            <w:pPr>
              <w:rPr>
                <w:rFonts w:cs="Times New Roman"/>
                <w:szCs w:val="24"/>
              </w:rPr>
            </w:pPr>
            <w:r w:rsidRPr="00F74A2C">
              <w:rPr>
                <w:rFonts w:cs="Times New Roman"/>
                <w:color w:val="000000" w:themeColor="text1"/>
                <w:kern w:val="24"/>
                <w:szCs w:val="24"/>
              </w:rPr>
              <w:t>NODE STUDIO TREINAMENTOS</w:t>
            </w:r>
            <w:r w:rsidRPr="00F74A2C">
              <w:rPr>
                <w:rFonts w:cs="Times New Roman"/>
                <w:szCs w:val="24"/>
              </w:rPr>
              <w:t xml:space="preserve">. “Curso de PHP 7 – Aula 43 – Senhas seguras com </w:t>
            </w:r>
            <w:r w:rsidRPr="00C45075">
              <w:rPr>
                <w:rFonts w:cs="Times New Roman"/>
                <w:szCs w:val="24"/>
              </w:rPr>
              <w:t>password</w:t>
            </w:r>
            <w:r w:rsidRPr="00F74A2C">
              <w:rPr>
                <w:rFonts w:cs="Times New Roman"/>
                <w:szCs w:val="24"/>
              </w:rPr>
              <w:t xml:space="preserve"> hash” Youtube, 2019. Disponível em: </w:t>
            </w:r>
            <w:hyperlink r:id="rId66" w:history="1">
              <w:r w:rsidRPr="00F74A2C">
                <w:rPr>
                  <w:rStyle w:val="Hyperlink"/>
                  <w:rFonts w:cs="Times New Roman"/>
                  <w:szCs w:val="24"/>
                </w:rPr>
                <w:t>https://www.youtube.com/watch?v=F1bLyT55BWM</w:t>
              </w:r>
            </w:hyperlink>
            <w:r w:rsidRPr="00F74A2C">
              <w:rPr>
                <w:rFonts w:cs="Times New Roman"/>
                <w:szCs w:val="24"/>
              </w:rPr>
              <w:t>. Acesso em: 13 de janeiro de 2022.</w:t>
            </w:r>
          </w:p>
          <w:p w14:paraId="363B2051" w14:textId="20381F6B" w:rsidR="00F74A2C" w:rsidRPr="00F74A2C" w:rsidRDefault="00F74A2C" w:rsidP="00F74A2C">
            <w:pPr>
              <w:rPr>
                <w:rFonts w:cs="Times New Roman"/>
                <w:szCs w:val="24"/>
              </w:rPr>
            </w:pPr>
            <w:r w:rsidRPr="00F74A2C">
              <w:rPr>
                <w:rFonts w:cs="Times New Roman"/>
                <w:szCs w:val="24"/>
                <w:lang w:val="en-US"/>
              </w:rPr>
              <w:t xml:space="preserve">CODINGNEPAL. “Chat Application using PHP with MySQL &amp; JavaScript” </w:t>
            </w:r>
            <w:r w:rsidR="00C45075" w:rsidRPr="00F74A2C">
              <w:rPr>
                <w:rFonts w:cs="Times New Roman"/>
                <w:szCs w:val="24"/>
                <w:lang w:val="en-US"/>
              </w:rPr>
              <w:t>YouTube</w:t>
            </w:r>
            <w:r w:rsidRPr="00F74A2C">
              <w:rPr>
                <w:rFonts w:cs="Times New Roman"/>
                <w:szCs w:val="24"/>
                <w:lang w:val="en-US"/>
              </w:rPr>
              <w:t xml:space="preserve">, 2021. </w:t>
            </w:r>
            <w:r w:rsidRPr="00F74A2C">
              <w:rPr>
                <w:rFonts w:cs="Times New Roman"/>
                <w:szCs w:val="24"/>
              </w:rPr>
              <w:t xml:space="preserve">Disponível em: </w:t>
            </w:r>
            <w:hyperlink r:id="rId67" w:history="1">
              <w:r w:rsidRPr="00F74A2C">
                <w:rPr>
                  <w:rStyle w:val="Hyperlink"/>
                  <w:rFonts w:cs="Times New Roman"/>
                </w:rPr>
                <w:t>https://www.youtube.com/watch?v=VnvzxGWiK54&amp;t=14s</w:t>
              </w:r>
            </w:hyperlink>
            <w:r w:rsidRPr="00F74A2C">
              <w:rPr>
                <w:rFonts w:cs="Times New Roman"/>
              </w:rPr>
              <w:t>.</w:t>
            </w:r>
            <w:r w:rsidRPr="00F74A2C">
              <w:rPr>
                <w:rFonts w:cs="Times New Roman"/>
                <w:szCs w:val="24"/>
              </w:rPr>
              <w:t xml:space="preserve"> Acesso em: 13 de janeiro de 2022.</w:t>
            </w:r>
          </w:p>
          <w:p w14:paraId="15539F11" w14:textId="77777777" w:rsidR="00F74A2C" w:rsidRPr="00F74A2C" w:rsidRDefault="00F74A2C" w:rsidP="00F74A2C">
            <w:pPr>
              <w:rPr>
                <w:rFonts w:cs="Times New Roman"/>
                <w:szCs w:val="24"/>
              </w:rPr>
            </w:pPr>
            <w:r w:rsidRPr="00F74A2C">
              <w:rPr>
                <w:rFonts w:cs="Times New Roman"/>
                <w:szCs w:val="24"/>
              </w:rPr>
              <w:t xml:space="preserve">HCODE. “Tag section do HTML 5” Youtube, 2020. Disponível em: </w:t>
            </w:r>
            <w:hyperlink r:id="rId68" w:history="1">
              <w:r w:rsidRPr="00F74A2C">
                <w:rPr>
                  <w:rStyle w:val="Hyperlink"/>
                  <w:rFonts w:cs="Times New Roman"/>
                </w:rPr>
                <w:t>https://www.youtube.com/watch?v=Y_lv0Zl09Eo</w:t>
              </w:r>
            </w:hyperlink>
            <w:r w:rsidRPr="00F74A2C">
              <w:rPr>
                <w:rFonts w:cs="Times New Roman"/>
              </w:rPr>
              <w:t>.</w:t>
            </w:r>
            <w:r w:rsidRPr="00F74A2C">
              <w:rPr>
                <w:rFonts w:cs="Times New Roman"/>
                <w:szCs w:val="24"/>
              </w:rPr>
              <w:t xml:space="preserve"> Acesso em: 13 de janeiro de 2022.</w:t>
            </w:r>
          </w:p>
          <w:p w14:paraId="440A0845" w14:textId="77777777" w:rsidR="00F74A2C" w:rsidRPr="00F74A2C" w:rsidRDefault="00F74A2C" w:rsidP="00F74A2C">
            <w:pPr>
              <w:rPr>
                <w:rFonts w:cs="Times New Roman"/>
                <w:szCs w:val="24"/>
              </w:rPr>
            </w:pPr>
            <w:r w:rsidRPr="00F74A2C">
              <w:rPr>
                <w:rFonts w:cs="Times New Roman"/>
                <w:szCs w:val="24"/>
              </w:rPr>
              <w:t xml:space="preserve">LAYERCOMP. “Grid do Bootstrap - Tutorial de Como Criar Layouts Responsivos” Youtube, 2020. Disponível em: </w:t>
            </w:r>
            <w:hyperlink r:id="rId69" w:history="1">
              <w:r w:rsidRPr="00F74A2C">
                <w:rPr>
                  <w:rStyle w:val="Hyperlink"/>
                  <w:rFonts w:cs="Times New Roman"/>
                </w:rPr>
                <w:t>https://www.youtube.com/watch?v=VUAReozpoDo</w:t>
              </w:r>
            </w:hyperlink>
            <w:r w:rsidRPr="00F74A2C">
              <w:rPr>
                <w:rFonts w:cs="Times New Roman"/>
              </w:rPr>
              <w:t>.</w:t>
            </w:r>
            <w:r w:rsidRPr="00F74A2C">
              <w:rPr>
                <w:rFonts w:cs="Times New Roman"/>
                <w:szCs w:val="24"/>
              </w:rPr>
              <w:t xml:space="preserve"> Acesso em: 13 de janeiro de 2022.</w:t>
            </w:r>
          </w:p>
          <w:p w14:paraId="4FEC28A4" w14:textId="1F0AA7BF" w:rsidR="00F74A2C" w:rsidRPr="00F74A2C" w:rsidRDefault="00F74A2C" w:rsidP="00F74A2C">
            <w:pPr>
              <w:rPr>
                <w:rFonts w:cs="Times New Roman"/>
                <w:szCs w:val="24"/>
              </w:rPr>
            </w:pPr>
            <w:r w:rsidRPr="00F74A2C">
              <w:rPr>
                <w:rFonts w:cs="Times New Roman"/>
                <w:szCs w:val="24"/>
              </w:rPr>
              <w:t xml:space="preserve">MATHEUS BATTISTI – HORA DE CODAR. “Aprenda Bootstrap 5 criando um projeto - curso fundamentos de Bootstrap 2021” Youtube, 2021. Disponível em: </w:t>
            </w:r>
            <w:hyperlink r:id="rId70" w:history="1">
              <w:r w:rsidRPr="00F74A2C">
                <w:rPr>
                  <w:rStyle w:val="Hyperlink"/>
                  <w:rFonts w:cs="Times New Roman"/>
                </w:rPr>
                <w:t>https://www.youtube.com/watch?v=jJUpJA1GJHw</w:t>
              </w:r>
            </w:hyperlink>
            <w:r w:rsidRPr="00F74A2C">
              <w:rPr>
                <w:rFonts w:cs="Times New Roman"/>
              </w:rPr>
              <w:t>.</w:t>
            </w:r>
            <w:r w:rsidRPr="00F74A2C">
              <w:rPr>
                <w:rFonts w:cs="Times New Roman"/>
                <w:szCs w:val="24"/>
              </w:rPr>
              <w:t xml:space="preserve"> Acesso em: 13 de janeiro de 2022.</w:t>
            </w:r>
          </w:p>
          <w:p w14:paraId="260F3290" w14:textId="77777777" w:rsidR="00F74A2C" w:rsidRDefault="00F74A2C" w:rsidP="00DD5B4B">
            <w:pPr>
              <w:shd w:val="clear" w:color="auto" w:fill="FFFFFF"/>
              <w:spacing w:line="375" w:lineRule="atLeast"/>
              <w:rPr>
                <w:rFonts w:eastAsia="Times New Roman" w:cs="Times New Roman"/>
                <w:lang w:eastAsia="pt-BR"/>
              </w:rPr>
            </w:pPr>
          </w:p>
          <w:p w14:paraId="30139348" w14:textId="77777777" w:rsidR="00F74A2C" w:rsidRPr="002A263E" w:rsidRDefault="00F74A2C" w:rsidP="00DD5B4B">
            <w:pPr>
              <w:rPr>
                <w:rFonts w:cs="Times New Roman"/>
                <w:color w:val="000000" w:themeColor="text1"/>
                <w:kern w:val="24"/>
                <w:szCs w:val="24"/>
              </w:rPr>
            </w:pPr>
          </w:p>
        </w:tc>
      </w:tr>
      <w:tr w:rsidR="00F74A2C" w:rsidRPr="0069141E" w14:paraId="296089C2" w14:textId="77777777" w:rsidTr="00DD5B4B">
        <w:tc>
          <w:tcPr>
            <w:tcW w:w="10116" w:type="dxa"/>
          </w:tcPr>
          <w:p w14:paraId="54C3EB9A" w14:textId="77777777" w:rsidR="00F74A2C" w:rsidRPr="0069141E" w:rsidRDefault="00F74A2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B324F2E" w14:textId="77777777" w:rsidR="00F74A2C" w:rsidRPr="0069141E" w:rsidRDefault="00F74A2C" w:rsidP="00DD5B4B">
            <w:pPr>
              <w:tabs>
                <w:tab w:val="left" w:pos="2475"/>
              </w:tabs>
              <w:rPr>
                <w:rFonts w:cs="Times New Roman"/>
                <w:color w:val="000000" w:themeColor="text1"/>
                <w:kern w:val="24"/>
              </w:rPr>
            </w:pPr>
          </w:p>
          <w:p w14:paraId="168FDF15" w14:textId="6DA7500B" w:rsidR="00F74A2C" w:rsidRPr="00F74A2C" w:rsidRDefault="00F74A2C" w:rsidP="00F74A2C">
            <w:pPr>
              <w:tabs>
                <w:tab w:val="left" w:pos="2475"/>
              </w:tabs>
              <w:rPr>
                <w:rFonts w:cs="Times New Roman"/>
                <w:color w:val="000000" w:themeColor="text1"/>
                <w:kern w:val="24"/>
                <w:szCs w:val="24"/>
              </w:rPr>
            </w:pPr>
            <w:r>
              <w:rPr>
                <w:rFonts w:cs="Times New Roman"/>
                <w:color w:val="000000" w:themeColor="text1"/>
                <w:kern w:val="24"/>
                <w:szCs w:val="24"/>
              </w:rPr>
              <w:t>Foram revisados sobre os</w:t>
            </w:r>
            <w:r w:rsidRPr="00F74A2C">
              <w:rPr>
                <w:rFonts w:cs="Times New Roman"/>
                <w:color w:val="000000" w:themeColor="text1"/>
                <w:kern w:val="24"/>
                <w:szCs w:val="24"/>
              </w:rPr>
              <w:t xml:space="preserve"> </w:t>
            </w:r>
            <w:r w:rsidRPr="00F74A2C">
              <w:rPr>
                <w:rFonts w:cs="Times New Roman"/>
                <w:i/>
                <w:iCs/>
                <w:color w:val="000000" w:themeColor="text1"/>
                <w:kern w:val="24"/>
                <w:szCs w:val="24"/>
              </w:rPr>
              <w:t>cardviews</w:t>
            </w:r>
            <w:r w:rsidRPr="00F74A2C">
              <w:rPr>
                <w:rFonts w:cs="Times New Roman"/>
                <w:color w:val="000000" w:themeColor="text1"/>
                <w:kern w:val="24"/>
                <w:szCs w:val="24"/>
              </w:rPr>
              <w:t xml:space="preserve"> da aba do</w:t>
            </w:r>
            <w:r>
              <w:rPr>
                <w:rFonts w:cs="Times New Roman"/>
                <w:color w:val="000000" w:themeColor="text1"/>
                <w:kern w:val="24"/>
                <w:szCs w:val="24"/>
              </w:rPr>
              <w:t>s</w:t>
            </w:r>
            <w:r w:rsidRPr="00F74A2C">
              <w:rPr>
                <w:rFonts w:cs="Times New Roman"/>
                <w:color w:val="000000" w:themeColor="text1"/>
                <w:kern w:val="24"/>
                <w:szCs w:val="24"/>
              </w:rPr>
              <w:t xml:space="preserve"> cuidadores para deixá-los responsivos</w:t>
            </w:r>
            <w:r>
              <w:rPr>
                <w:rFonts w:cs="Times New Roman"/>
                <w:color w:val="000000" w:themeColor="text1"/>
                <w:kern w:val="24"/>
                <w:szCs w:val="24"/>
              </w:rPr>
              <w:t>, também b</w:t>
            </w:r>
            <w:r w:rsidRPr="00F74A2C">
              <w:rPr>
                <w:rFonts w:cs="Times New Roman"/>
                <w:color w:val="000000" w:themeColor="text1"/>
                <w:kern w:val="24"/>
                <w:szCs w:val="24"/>
              </w:rPr>
              <w:t>uscamos aprender</w:t>
            </w:r>
            <w:r>
              <w:rPr>
                <w:rFonts w:cs="Times New Roman"/>
                <w:color w:val="000000" w:themeColor="text1"/>
                <w:kern w:val="24"/>
                <w:szCs w:val="24"/>
              </w:rPr>
              <w:t>mos sobre e fazer</w:t>
            </w:r>
            <w:r w:rsidRPr="00F74A2C">
              <w:rPr>
                <w:rFonts w:cs="Times New Roman"/>
                <w:color w:val="000000" w:themeColor="text1"/>
                <w:kern w:val="24"/>
                <w:szCs w:val="24"/>
              </w:rPr>
              <w:t xml:space="preserve"> as senhas criptografadas para aplicar</w:t>
            </w:r>
            <w:r>
              <w:rPr>
                <w:rFonts w:cs="Times New Roman"/>
                <w:color w:val="000000" w:themeColor="text1"/>
                <w:kern w:val="24"/>
                <w:szCs w:val="24"/>
              </w:rPr>
              <w:t xml:space="preserve"> em nosso</w:t>
            </w:r>
            <w:r w:rsidRPr="00F74A2C">
              <w:rPr>
                <w:rFonts w:cs="Times New Roman"/>
                <w:color w:val="000000" w:themeColor="text1"/>
                <w:kern w:val="24"/>
                <w:szCs w:val="24"/>
              </w:rPr>
              <w:t xml:space="preserve"> banco de dados.</w:t>
            </w:r>
          </w:p>
          <w:p w14:paraId="286DF668" w14:textId="6C695F9F" w:rsidR="00F74A2C" w:rsidRPr="00F74A2C" w:rsidRDefault="00F74A2C" w:rsidP="00F74A2C">
            <w:pPr>
              <w:tabs>
                <w:tab w:val="left" w:pos="2475"/>
              </w:tabs>
              <w:rPr>
                <w:rFonts w:cs="Times New Roman"/>
                <w:color w:val="000000" w:themeColor="text1"/>
                <w:kern w:val="24"/>
                <w:szCs w:val="24"/>
              </w:rPr>
            </w:pPr>
            <w:r>
              <w:rPr>
                <w:rFonts w:cs="Times New Roman"/>
                <w:color w:val="000000" w:themeColor="text1"/>
                <w:kern w:val="24"/>
                <w:szCs w:val="24"/>
              </w:rPr>
              <w:t xml:space="preserve">Também foi considerado anteriormente </w:t>
            </w:r>
            <w:r w:rsidR="00781B6A">
              <w:rPr>
                <w:rFonts w:cs="Times New Roman"/>
                <w:color w:val="000000" w:themeColor="text1"/>
                <w:kern w:val="24"/>
                <w:szCs w:val="24"/>
              </w:rPr>
              <w:t>a revisão do design de algumas abas do site do produto, portanto hoje se teve o início das modificações pendentes de algumas abas.</w:t>
            </w:r>
          </w:p>
          <w:p w14:paraId="1D92BC17" w14:textId="4524A4F8" w:rsidR="00F74A2C" w:rsidRPr="00F74A2C" w:rsidRDefault="00781B6A" w:rsidP="00F74A2C">
            <w:pPr>
              <w:tabs>
                <w:tab w:val="left" w:pos="2475"/>
              </w:tabs>
              <w:rPr>
                <w:rFonts w:cs="Times New Roman"/>
                <w:color w:val="000000" w:themeColor="text1"/>
                <w:kern w:val="24"/>
                <w:szCs w:val="24"/>
              </w:rPr>
            </w:pPr>
            <w:r>
              <w:rPr>
                <w:rFonts w:cs="Times New Roman"/>
                <w:color w:val="000000" w:themeColor="text1"/>
                <w:kern w:val="24"/>
                <w:szCs w:val="24"/>
              </w:rPr>
              <w:t>Houve o início do planejamento de</w:t>
            </w:r>
            <w:r w:rsidR="00F74A2C" w:rsidRPr="00F74A2C">
              <w:rPr>
                <w:rFonts w:cs="Times New Roman"/>
                <w:color w:val="000000" w:themeColor="text1"/>
                <w:kern w:val="24"/>
                <w:szCs w:val="24"/>
              </w:rPr>
              <w:t xml:space="preserve"> design e local onde o chat de conversa entre o cliente e o cuidador </w:t>
            </w:r>
            <w:r>
              <w:rPr>
                <w:rFonts w:cs="Times New Roman"/>
                <w:color w:val="000000" w:themeColor="text1"/>
                <w:kern w:val="24"/>
                <w:szCs w:val="24"/>
              </w:rPr>
              <w:t>irá</w:t>
            </w:r>
            <w:r w:rsidR="00F74A2C" w:rsidRPr="00F74A2C">
              <w:rPr>
                <w:rFonts w:cs="Times New Roman"/>
                <w:color w:val="000000" w:themeColor="text1"/>
                <w:kern w:val="24"/>
                <w:szCs w:val="24"/>
              </w:rPr>
              <w:t xml:space="preserve"> aparecer.</w:t>
            </w:r>
          </w:p>
          <w:p w14:paraId="32C77858" w14:textId="77777777" w:rsidR="00F74A2C" w:rsidRPr="0069141E" w:rsidRDefault="00F74A2C" w:rsidP="00DD5B4B">
            <w:pPr>
              <w:tabs>
                <w:tab w:val="left" w:pos="2475"/>
              </w:tabs>
              <w:rPr>
                <w:rFonts w:cs="Times New Roman"/>
                <w:kern w:val="24"/>
                <w:szCs w:val="32"/>
              </w:rPr>
            </w:pPr>
          </w:p>
        </w:tc>
      </w:tr>
      <w:tr w:rsidR="00F74A2C" w:rsidRPr="0069141E" w14:paraId="641DE0AC" w14:textId="77777777" w:rsidTr="00DD5B4B">
        <w:tc>
          <w:tcPr>
            <w:tcW w:w="10116" w:type="dxa"/>
          </w:tcPr>
          <w:p w14:paraId="77919D62" w14:textId="77777777" w:rsidR="00F74A2C" w:rsidRPr="0069141E" w:rsidRDefault="00F74A2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284FA480" w14:textId="77777777" w:rsidR="00F74A2C" w:rsidRPr="0069141E" w:rsidRDefault="00F74A2C" w:rsidP="00DD5B4B">
            <w:pPr>
              <w:tabs>
                <w:tab w:val="left" w:pos="2475"/>
              </w:tabs>
              <w:jc w:val="both"/>
              <w:rPr>
                <w:rFonts w:cs="Times New Roman"/>
                <w:kern w:val="24"/>
                <w:szCs w:val="28"/>
              </w:rPr>
            </w:pPr>
          </w:p>
          <w:p w14:paraId="7AD91A52" w14:textId="77777777" w:rsidR="00781B6A" w:rsidRPr="00781B6A" w:rsidRDefault="00781B6A" w:rsidP="00781B6A">
            <w:pPr>
              <w:tabs>
                <w:tab w:val="left" w:pos="2475"/>
              </w:tabs>
              <w:jc w:val="both"/>
              <w:rPr>
                <w:rFonts w:cs="Times New Roman"/>
                <w:color w:val="000000" w:themeColor="text1"/>
                <w:kern w:val="24"/>
                <w:szCs w:val="24"/>
              </w:rPr>
            </w:pPr>
            <w:r w:rsidRPr="00781B6A">
              <w:rPr>
                <w:rFonts w:cs="Times New Roman"/>
                <w:color w:val="000000" w:themeColor="text1"/>
                <w:kern w:val="24"/>
                <w:szCs w:val="24"/>
              </w:rPr>
              <w:t>Aplicar a função das senhas criptografadas no banco de dados.</w:t>
            </w:r>
          </w:p>
          <w:p w14:paraId="0304A440" w14:textId="75D3BB2A" w:rsidR="00F74A2C" w:rsidRPr="0069141E" w:rsidRDefault="00781B6A" w:rsidP="00781B6A">
            <w:pPr>
              <w:tabs>
                <w:tab w:val="left" w:pos="2475"/>
              </w:tabs>
              <w:jc w:val="both"/>
              <w:rPr>
                <w:rFonts w:cs="Times New Roman"/>
                <w:kern w:val="24"/>
                <w:szCs w:val="28"/>
              </w:rPr>
            </w:pPr>
            <w:r w:rsidRPr="00781B6A">
              <w:rPr>
                <w:rFonts w:cs="Times New Roman"/>
                <w:color w:val="000000" w:themeColor="text1"/>
                <w:kern w:val="24"/>
                <w:szCs w:val="24"/>
              </w:rPr>
              <w:t>Decidir uma melhor forma para o chat de conversa dentro do site.</w:t>
            </w:r>
          </w:p>
        </w:tc>
      </w:tr>
      <w:tr w:rsidR="00F74A2C" w:rsidRPr="0069141E" w14:paraId="67E6C47B" w14:textId="77777777" w:rsidTr="00DD5B4B">
        <w:tc>
          <w:tcPr>
            <w:tcW w:w="10116" w:type="dxa"/>
          </w:tcPr>
          <w:p w14:paraId="694113E1" w14:textId="77777777" w:rsidR="00F74A2C" w:rsidRPr="0069141E" w:rsidRDefault="00F74A2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0A49714" w14:textId="77777777" w:rsidR="00F74A2C" w:rsidRDefault="00F74A2C" w:rsidP="00DD5B4B">
            <w:pPr>
              <w:textAlignment w:val="baseline"/>
              <w:rPr>
                <w:rFonts w:eastAsia="Times New Roman" w:cs="Times New Roman"/>
                <w:color w:val="000000"/>
                <w:lang w:eastAsia="pt-BR"/>
              </w:rPr>
            </w:pPr>
          </w:p>
          <w:p w14:paraId="454482CD" w14:textId="22F8E324" w:rsidR="00F74A2C" w:rsidRDefault="00781B6A" w:rsidP="00DD5B4B">
            <w:pPr>
              <w:textAlignment w:val="baseline"/>
              <w:rPr>
                <w:rFonts w:eastAsia="Times New Roman" w:cs="Times New Roman"/>
                <w:color w:val="000000"/>
                <w:lang w:eastAsia="pt-BR"/>
              </w:rPr>
            </w:pPr>
            <w:r>
              <w:rPr>
                <w:rFonts w:eastAsia="Times New Roman" w:cs="Times New Roman"/>
                <w:color w:val="000000"/>
                <w:lang w:eastAsia="pt-BR"/>
              </w:rPr>
              <w:t>Uma vez foi dito a nós por uma ex-professora de Banco de Dados que atualmente trabalha na direção da escola que a alma de qualquer projeto é o seu back-end, ou seja, a forma que seu banco de dados foi feito. Por isso visamos nessa reunião as senhas criptografadas para mais uma medida de segurança.</w:t>
            </w:r>
          </w:p>
          <w:p w14:paraId="705AD693" w14:textId="77777777" w:rsidR="00F74A2C" w:rsidRPr="0069141E" w:rsidRDefault="00F74A2C" w:rsidP="00DD5B4B">
            <w:pPr>
              <w:textAlignment w:val="baseline"/>
              <w:rPr>
                <w:rFonts w:cs="Times New Roman"/>
                <w:color w:val="000000" w:themeColor="text1"/>
                <w:kern w:val="24"/>
                <w:szCs w:val="24"/>
              </w:rPr>
            </w:pPr>
          </w:p>
        </w:tc>
      </w:tr>
      <w:tr w:rsidR="00F74A2C" w:rsidRPr="0069141E" w14:paraId="737ACDE7" w14:textId="77777777" w:rsidTr="00DD5B4B">
        <w:tc>
          <w:tcPr>
            <w:tcW w:w="10116" w:type="dxa"/>
          </w:tcPr>
          <w:p w14:paraId="1B0C7EEC" w14:textId="77777777" w:rsidR="00F74A2C" w:rsidRPr="0069141E" w:rsidRDefault="00F74A2C"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96DEE36" w14:textId="77777777" w:rsidR="00F74A2C" w:rsidRDefault="00F74A2C" w:rsidP="00DD5B4B">
            <w:pPr>
              <w:textAlignment w:val="baseline"/>
              <w:rPr>
                <w:rFonts w:eastAsia="Times New Roman" w:cs="Times New Roman"/>
                <w:color w:val="000000"/>
                <w:lang w:eastAsia="pt-BR"/>
              </w:rPr>
            </w:pPr>
          </w:p>
          <w:p w14:paraId="19587C97" w14:textId="2C1F6352" w:rsidR="00F74A2C" w:rsidRPr="0069141E" w:rsidRDefault="00781B6A" w:rsidP="00DD5B4B">
            <w:pPr>
              <w:textAlignment w:val="baseline"/>
              <w:rPr>
                <w:rFonts w:eastAsia="Times New Roman" w:cs="Times New Roman"/>
                <w:color w:val="000000"/>
                <w:lang w:eastAsia="pt-BR"/>
              </w:rPr>
            </w:pPr>
            <w:r>
              <w:rPr>
                <w:rFonts w:eastAsia="Times New Roman" w:cs="Times New Roman"/>
                <w:color w:val="000000"/>
                <w:lang w:eastAsia="pt-BR"/>
              </w:rPr>
              <w:t>Ao final do período letivo do ano passado</w:t>
            </w:r>
            <w:r w:rsidR="00617C0F">
              <w:rPr>
                <w:rFonts w:eastAsia="Times New Roman" w:cs="Times New Roman"/>
                <w:color w:val="000000"/>
                <w:lang w:eastAsia="pt-BR"/>
              </w:rPr>
              <w:t xml:space="preserve"> um conselho de nossa orientadora foi dado para a equipe, o conselho se tratava em elaborar ainda mais o produto em período de recesso, para assim ser possível um retorno as aulas de uma forma não abrupta, ou sem precisar ter que lembrar detalhes do produto em cima do prazo. Portanto, aqui estamos trabalhando, mais uma vez acatando um conselho.</w:t>
            </w:r>
          </w:p>
          <w:p w14:paraId="72B060B4" w14:textId="77777777" w:rsidR="00F74A2C" w:rsidRPr="0069141E" w:rsidRDefault="00F74A2C" w:rsidP="00DD5B4B">
            <w:pPr>
              <w:textAlignment w:val="baseline"/>
              <w:rPr>
                <w:rFonts w:cs="Times New Roman"/>
                <w:szCs w:val="24"/>
              </w:rPr>
            </w:pPr>
          </w:p>
        </w:tc>
      </w:tr>
    </w:tbl>
    <w:p w14:paraId="493A0224" w14:textId="77777777" w:rsidR="00F74A2C" w:rsidRPr="0069141E" w:rsidRDefault="00F74A2C" w:rsidP="00F74A2C">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F74A2C" w:rsidRPr="0069141E" w14:paraId="3DFAAA37" w14:textId="77777777" w:rsidTr="00DD5B4B">
        <w:trPr>
          <w:trHeight w:val="310"/>
        </w:trPr>
        <w:tc>
          <w:tcPr>
            <w:tcW w:w="5070" w:type="dxa"/>
          </w:tcPr>
          <w:p w14:paraId="5170F638" w14:textId="77777777" w:rsidR="00F74A2C" w:rsidRPr="0069141E" w:rsidRDefault="00F74A2C" w:rsidP="00DD5B4B">
            <w:pPr>
              <w:spacing w:after="0" w:line="240" w:lineRule="auto"/>
              <w:rPr>
                <w:rFonts w:cs="Times New Roman"/>
                <w:b/>
                <w:szCs w:val="24"/>
              </w:rPr>
            </w:pPr>
            <w:r w:rsidRPr="0069141E">
              <w:rPr>
                <w:rFonts w:cs="Times New Roman"/>
                <w:b/>
                <w:szCs w:val="24"/>
              </w:rPr>
              <w:t>Ciência do Grupo:</w:t>
            </w:r>
          </w:p>
        </w:tc>
        <w:tc>
          <w:tcPr>
            <w:tcW w:w="1451" w:type="dxa"/>
          </w:tcPr>
          <w:p w14:paraId="75A2A5B2" w14:textId="77777777" w:rsidR="00F74A2C" w:rsidRPr="0069141E" w:rsidRDefault="00F74A2C"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7BBB9852" w14:textId="77777777" w:rsidR="00F74A2C" w:rsidRPr="0069141E" w:rsidRDefault="00F74A2C" w:rsidP="00DD5B4B">
            <w:pPr>
              <w:spacing w:after="0" w:line="240" w:lineRule="auto"/>
              <w:rPr>
                <w:rFonts w:cs="Times New Roman"/>
                <w:b/>
                <w:szCs w:val="24"/>
              </w:rPr>
            </w:pPr>
            <w:r w:rsidRPr="0069141E">
              <w:rPr>
                <w:rFonts w:cs="Times New Roman"/>
                <w:b/>
                <w:szCs w:val="24"/>
              </w:rPr>
              <w:t>Ciência dos Professor(es)</w:t>
            </w:r>
          </w:p>
          <w:p w14:paraId="66CF68F7" w14:textId="77777777" w:rsidR="00F74A2C" w:rsidRPr="0069141E" w:rsidRDefault="00F74A2C" w:rsidP="00DD5B4B">
            <w:pPr>
              <w:spacing w:after="0" w:line="240" w:lineRule="auto"/>
              <w:rPr>
                <w:rFonts w:cs="Times New Roman"/>
                <w:b/>
                <w:szCs w:val="24"/>
              </w:rPr>
            </w:pPr>
          </w:p>
        </w:tc>
      </w:tr>
      <w:tr w:rsidR="00F74A2C" w:rsidRPr="0069141E" w14:paraId="58C761C5" w14:textId="77777777" w:rsidTr="00DD5B4B">
        <w:trPr>
          <w:trHeight w:val="310"/>
        </w:trPr>
        <w:tc>
          <w:tcPr>
            <w:tcW w:w="5070" w:type="dxa"/>
          </w:tcPr>
          <w:p w14:paraId="5460DBB1" w14:textId="77777777" w:rsidR="00F74A2C" w:rsidRPr="006E4AE8" w:rsidRDefault="00F74A2C" w:rsidP="00DD5B4B">
            <w:pPr>
              <w:spacing w:after="0" w:line="240" w:lineRule="auto"/>
              <w:rPr>
                <w:rFonts w:cs="Times New Roman"/>
                <w:bCs/>
                <w:szCs w:val="24"/>
              </w:rPr>
            </w:pPr>
            <w:r w:rsidRPr="006E4AE8">
              <w:rPr>
                <w:rFonts w:cs="Times New Roman"/>
                <w:bCs/>
                <w:szCs w:val="24"/>
              </w:rPr>
              <w:t>Alex</w:t>
            </w:r>
            <w:r>
              <w:rPr>
                <w:rFonts w:cs="Times New Roman"/>
                <w:bCs/>
                <w:szCs w:val="24"/>
              </w:rPr>
              <w:t xml:space="preserve"> Aparecido de Lima</w:t>
            </w:r>
          </w:p>
        </w:tc>
        <w:tc>
          <w:tcPr>
            <w:tcW w:w="1451" w:type="dxa"/>
          </w:tcPr>
          <w:p w14:paraId="22D8FBBB" w14:textId="77777777" w:rsidR="00F74A2C" w:rsidRPr="006E4AE8" w:rsidRDefault="00F74A2C" w:rsidP="00DD5B4B">
            <w:pPr>
              <w:spacing w:after="0" w:line="240" w:lineRule="auto"/>
              <w:rPr>
                <w:rFonts w:cs="Times New Roman"/>
                <w:bCs/>
                <w:szCs w:val="24"/>
              </w:rPr>
            </w:pPr>
            <w:r w:rsidRPr="006E4AE8">
              <w:rPr>
                <w:rFonts w:cs="Times New Roman"/>
                <w:bCs/>
                <w:szCs w:val="24"/>
              </w:rPr>
              <w:t>P</w:t>
            </w:r>
          </w:p>
        </w:tc>
        <w:tc>
          <w:tcPr>
            <w:tcW w:w="3674" w:type="dxa"/>
            <w:vMerge/>
          </w:tcPr>
          <w:p w14:paraId="793DF405" w14:textId="77777777" w:rsidR="00F74A2C" w:rsidRPr="0069141E" w:rsidRDefault="00F74A2C" w:rsidP="00DD5B4B">
            <w:pPr>
              <w:spacing w:after="0" w:line="240" w:lineRule="auto"/>
              <w:rPr>
                <w:rFonts w:cs="Times New Roman"/>
                <w:b/>
                <w:szCs w:val="24"/>
              </w:rPr>
            </w:pPr>
          </w:p>
        </w:tc>
      </w:tr>
      <w:tr w:rsidR="00F74A2C" w:rsidRPr="0069141E" w14:paraId="0BEE0CEB" w14:textId="77777777" w:rsidTr="00DD5B4B">
        <w:trPr>
          <w:trHeight w:val="310"/>
        </w:trPr>
        <w:tc>
          <w:tcPr>
            <w:tcW w:w="5070" w:type="dxa"/>
          </w:tcPr>
          <w:p w14:paraId="73FEA971" w14:textId="77777777" w:rsidR="00F74A2C" w:rsidRPr="0069141E" w:rsidRDefault="00F74A2C" w:rsidP="00DD5B4B">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0BB73CF4" w14:textId="77777777" w:rsidR="00F74A2C" w:rsidRPr="0069141E" w:rsidRDefault="00F74A2C" w:rsidP="00DD5B4B">
            <w:pPr>
              <w:spacing w:after="0" w:line="240" w:lineRule="auto"/>
              <w:rPr>
                <w:rFonts w:cs="Times New Roman"/>
                <w:szCs w:val="24"/>
              </w:rPr>
            </w:pPr>
            <w:r>
              <w:rPr>
                <w:rFonts w:cs="Times New Roman"/>
                <w:szCs w:val="24"/>
              </w:rPr>
              <w:t>P</w:t>
            </w:r>
          </w:p>
        </w:tc>
        <w:tc>
          <w:tcPr>
            <w:tcW w:w="3674" w:type="dxa"/>
            <w:vMerge/>
          </w:tcPr>
          <w:p w14:paraId="0FAA1B82" w14:textId="77777777" w:rsidR="00F74A2C" w:rsidRPr="0069141E" w:rsidRDefault="00F74A2C" w:rsidP="00DD5B4B">
            <w:pPr>
              <w:spacing w:after="0" w:line="240" w:lineRule="auto"/>
              <w:rPr>
                <w:rFonts w:cs="Times New Roman"/>
                <w:szCs w:val="24"/>
              </w:rPr>
            </w:pPr>
          </w:p>
        </w:tc>
      </w:tr>
      <w:tr w:rsidR="00F74A2C" w:rsidRPr="0069141E" w14:paraId="50BEA28E" w14:textId="77777777" w:rsidTr="00DD5B4B">
        <w:trPr>
          <w:trHeight w:val="310"/>
        </w:trPr>
        <w:tc>
          <w:tcPr>
            <w:tcW w:w="5070" w:type="dxa"/>
          </w:tcPr>
          <w:p w14:paraId="467239CF" w14:textId="77777777" w:rsidR="00F74A2C" w:rsidRPr="0069141E" w:rsidRDefault="00F74A2C" w:rsidP="00DD5B4B">
            <w:pPr>
              <w:spacing w:after="0" w:line="240" w:lineRule="auto"/>
              <w:rPr>
                <w:rFonts w:cs="Times New Roman"/>
                <w:szCs w:val="24"/>
              </w:rPr>
            </w:pPr>
            <w:r>
              <w:rPr>
                <w:rFonts w:cs="Times New Roman"/>
                <w:szCs w:val="24"/>
              </w:rPr>
              <w:t>Cesar Mâncio Silva</w:t>
            </w:r>
          </w:p>
        </w:tc>
        <w:tc>
          <w:tcPr>
            <w:tcW w:w="1451" w:type="dxa"/>
          </w:tcPr>
          <w:p w14:paraId="27209B02" w14:textId="77777777" w:rsidR="00F74A2C" w:rsidRPr="0069141E" w:rsidRDefault="00F74A2C" w:rsidP="00DD5B4B">
            <w:pPr>
              <w:spacing w:after="0" w:line="240" w:lineRule="auto"/>
              <w:rPr>
                <w:rFonts w:cs="Times New Roman"/>
                <w:szCs w:val="24"/>
              </w:rPr>
            </w:pPr>
            <w:r>
              <w:rPr>
                <w:rFonts w:cs="Times New Roman"/>
                <w:szCs w:val="24"/>
              </w:rPr>
              <w:t>P</w:t>
            </w:r>
          </w:p>
        </w:tc>
        <w:tc>
          <w:tcPr>
            <w:tcW w:w="3674" w:type="dxa"/>
            <w:vMerge/>
          </w:tcPr>
          <w:p w14:paraId="28E76947" w14:textId="77777777" w:rsidR="00F74A2C" w:rsidRPr="0069141E" w:rsidRDefault="00F74A2C" w:rsidP="00DD5B4B">
            <w:pPr>
              <w:spacing w:after="0" w:line="240" w:lineRule="auto"/>
              <w:rPr>
                <w:rFonts w:cs="Times New Roman"/>
                <w:szCs w:val="24"/>
              </w:rPr>
            </w:pPr>
          </w:p>
        </w:tc>
      </w:tr>
      <w:tr w:rsidR="00F74A2C" w:rsidRPr="0069141E" w14:paraId="0E056B97" w14:textId="77777777" w:rsidTr="00DD5B4B">
        <w:trPr>
          <w:trHeight w:val="310"/>
        </w:trPr>
        <w:tc>
          <w:tcPr>
            <w:tcW w:w="5070" w:type="dxa"/>
          </w:tcPr>
          <w:p w14:paraId="3C6F12A7" w14:textId="77777777" w:rsidR="00F74A2C" w:rsidRPr="0069141E" w:rsidRDefault="00F74A2C" w:rsidP="00DD5B4B">
            <w:pPr>
              <w:spacing w:after="0" w:line="240" w:lineRule="auto"/>
              <w:rPr>
                <w:rFonts w:cs="Times New Roman"/>
                <w:szCs w:val="24"/>
              </w:rPr>
            </w:pPr>
            <w:r>
              <w:rPr>
                <w:rFonts w:cs="Times New Roman"/>
                <w:szCs w:val="24"/>
              </w:rPr>
              <w:t>Maithê Gomes da Piedade</w:t>
            </w:r>
          </w:p>
        </w:tc>
        <w:tc>
          <w:tcPr>
            <w:tcW w:w="1451" w:type="dxa"/>
          </w:tcPr>
          <w:p w14:paraId="0C2B6E2F" w14:textId="77777777" w:rsidR="00F74A2C" w:rsidRPr="0069141E" w:rsidRDefault="00F74A2C" w:rsidP="00DD5B4B">
            <w:pPr>
              <w:spacing w:after="0" w:line="240" w:lineRule="auto"/>
              <w:rPr>
                <w:rFonts w:cs="Times New Roman"/>
                <w:szCs w:val="24"/>
              </w:rPr>
            </w:pPr>
            <w:r w:rsidRPr="0069141E">
              <w:rPr>
                <w:rFonts w:cs="Times New Roman"/>
                <w:szCs w:val="24"/>
              </w:rPr>
              <w:t>P</w:t>
            </w:r>
          </w:p>
        </w:tc>
        <w:tc>
          <w:tcPr>
            <w:tcW w:w="3674" w:type="dxa"/>
            <w:vMerge/>
          </w:tcPr>
          <w:p w14:paraId="792EA88F" w14:textId="77777777" w:rsidR="00F74A2C" w:rsidRPr="0069141E" w:rsidRDefault="00F74A2C" w:rsidP="00DD5B4B">
            <w:pPr>
              <w:spacing w:after="0" w:line="240" w:lineRule="auto"/>
              <w:rPr>
                <w:rFonts w:cs="Times New Roman"/>
                <w:szCs w:val="24"/>
              </w:rPr>
            </w:pPr>
          </w:p>
        </w:tc>
      </w:tr>
      <w:tr w:rsidR="00F74A2C" w:rsidRPr="0069141E" w14:paraId="25B5826B" w14:textId="77777777" w:rsidTr="00DD5B4B">
        <w:trPr>
          <w:trHeight w:val="310"/>
        </w:trPr>
        <w:tc>
          <w:tcPr>
            <w:tcW w:w="5070" w:type="dxa"/>
          </w:tcPr>
          <w:p w14:paraId="00FD3A3B" w14:textId="77777777" w:rsidR="00F74A2C" w:rsidRPr="0069141E" w:rsidRDefault="00F74A2C" w:rsidP="00DD5B4B">
            <w:pPr>
              <w:spacing w:after="0" w:line="240" w:lineRule="auto"/>
              <w:rPr>
                <w:rFonts w:cs="Times New Roman"/>
                <w:szCs w:val="24"/>
              </w:rPr>
            </w:pPr>
            <w:r>
              <w:rPr>
                <w:rFonts w:cs="Times New Roman"/>
                <w:szCs w:val="24"/>
              </w:rPr>
              <w:t>Melissa Fraga Barboza</w:t>
            </w:r>
          </w:p>
        </w:tc>
        <w:tc>
          <w:tcPr>
            <w:tcW w:w="1451" w:type="dxa"/>
          </w:tcPr>
          <w:p w14:paraId="0DAF89A8" w14:textId="77777777" w:rsidR="00F74A2C" w:rsidRPr="0069141E" w:rsidRDefault="00F74A2C" w:rsidP="00DD5B4B">
            <w:pPr>
              <w:spacing w:after="0" w:line="240" w:lineRule="auto"/>
              <w:rPr>
                <w:rFonts w:cs="Times New Roman"/>
                <w:szCs w:val="24"/>
              </w:rPr>
            </w:pPr>
            <w:r w:rsidRPr="0069141E">
              <w:rPr>
                <w:rFonts w:cs="Times New Roman"/>
                <w:szCs w:val="24"/>
              </w:rPr>
              <w:t>P</w:t>
            </w:r>
          </w:p>
        </w:tc>
        <w:tc>
          <w:tcPr>
            <w:tcW w:w="3674" w:type="dxa"/>
            <w:vMerge/>
          </w:tcPr>
          <w:p w14:paraId="2240A98E" w14:textId="77777777" w:rsidR="00F74A2C" w:rsidRPr="0069141E" w:rsidRDefault="00F74A2C" w:rsidP="00DD5B4B">
            <w:pPr>
              <w:spacing w:after="0" w:line="240" w:lineRule="auto"/>
              <w:rPr>
                <w:rFonts w:cs="Times New Roman"/>
                <w:szCs w:val="24"/>
              </w:rPr>
            </w:pPr>
          </w:p>
        </w:tc>
      </w:tr>
    </w:tbl>
    <w:p w14:paraId="3F590C30" w14:textId="77777777" w:rsidR="00F74A2C" w:rsidRDefault="00F74A2C" w:rsidP="00F74A2C">
      <w:pPr>
        <w:spacing w:after="0"/>
        <w:rPr>
          <w:rFonts w:cs="Times New Roman"/>
          <w:szCs w:val="24"/>
        </w:rPr>
      </w:pPr>
      <w:r w:rsidRPr="00DA74DB">
        <w:rPr>
          <w:rFonts w:cs="Times New Roman"/>
          <w:szCs w:val="24"/>
        </w:rPr>
        <w:br w:type="page"/>
      </w:r>
    </w:p>
    <w:p w14:paraId="1767E483" w14:textId="02CE701E" w:rsidR="0051748B" w:rsidRPr="0069141E" w:rsidRDefault="00F17F6A" w:rsidP="0051748B">
      <w:pPr>
        <w:spacing w:after="0"/>
        <w:rPr>
          <w:rFonts w:cs="Times New Roman"/>
          <w:szCs w:val="24"/>
        </w:rPr>
      </w:pPr>
      <w:r>
        <w:rPr>
          <w:noProof/>
        </w:rPr>
        <w:lastRenderedPageBreak/>
        <w:pict w14:anchorId="471EC73E">
          <v:shape id="_x0000_s1166" type="#_x0000_t202" style="position:absolute;margin-left:214.05pt;margin-top:-16.95pt;width:291pt;height:59.25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Smq3&#10;yIMCAACUBQAADgAAAAAAAAAAAAAAAAAuAgAAZHJzL2Uyb0RvYy54bWxQSwECLQAUAAYACAAAACEA&#10;bj/4tN4AAAALAQAADwAAAAAAAAAAAAAAAADdBAAAZHJzL2Rvd25yZXYueG1sUEsFBgAAAAAEAAQA&#10;8wAAAOgFAAAAAA==&#10;" fillcolor="white [3201]" strokeweight=".5pt">
            <v:textbox>
              <w:txbxContent>
                <w:p w14:paraId="14EECB68" w14:textId="77777777" w:rsidR="0051748B" w:rsidRPr="00B0578E" w:rsidRDefault="0051748B" w:rsidP="0051748B">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27FDFFCB" w14:textId="56442844" w:rsidR="0051748B" w:rsidRPr="00A66129" w:rsidRDefault="0051748B" w:rsidP="0051748B">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A introdução d</w:t>
                  </w:r>
                  <w:r w:rsidR="00BC5D69">
                    <w:rPr>
                      <w:rFonts w:ascii="Arial" w:hAnsi="Arial" w:cs="Arial"/>
                      <w:color w:val="C45911" w:themeColor="accent2" w:themeShade="BF"/>
                      <w:kern w:val="24"/>
                      <w:sz w:val="20"/>
                      <w:szCs w:val="24"/>
                    </w:rPr>
                    <w:t>e uma nova integrante</w:t>
                  </w:r>
                </w:p>
              </w:txbxContent>
            </v:textbox>
          </v:shape>
        </w:pict>
      </w:r>
      <w:r w:rsidR="0051748B" w:rsidRPr="0069141E">
        <w:rPr>
          <w:rFonts w:cs="Times New Roman"/>
          <w:noProof/>
          <w:szCs w:val="24"/>
          <w:lang w:eastAsia="pt-BR"/>
        </w:rPr>
        <w:drawing>
          <wp:inline distT="0" distB="0" distL="0" distR="0" wp14:anchorId="7A28E58B" wp14:editId="0DFB1211">
            <wp:extent cx="2505075" cy="845469"/>
            <wp:effectExtent l="0" t="0" r="0" b="0"/>
            <wp:docPr id="2060" name="Imagem 206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7B636C8" w14:textId="1A758C23" w:rsidR="0051748B" w:rsidRPr="0069141E" w:rsidRDefault="00F17F6A" w:rsidP="0051748B">
      <w:pPr>
        <w:spacing w:after="0"/>
        <w:rPr>
          <w:rFonts w:cs="Times New Roman"/>
          <w:szCs w:val="24"/>
        </w:rPr>
      </w:pPr>
      <w:r>
        <w:rPr>
          <w:noProof/>
        </w:rPr>
        <w:pict w14:anchorId="5A30BAA7">
          <v:shape id="_x0000_s1165" type="#_x0000_t202" style="position:absolute;margin-left:299.25pt;margin-top:15pt;width:203pt;height:29.15pt;z-index:25199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AwfPeetAQAAPAMAAA4AAAAAAAAAAAAAAAAALgIAAGRycy9lMm9Eb2MueG1sUEsB&#10;Ai0AFAAGAAgAAAAhABROFBfdAAAACgEAAA8AAAAAAAAAAAAAAAAABwQAAGRycy9kb3ducmV2Lnht&#10;bFBLBQYAAAAABAAEAPMAAAARBQAAAAA=&#10;" filled="f" stroked="f">
            <v:textbox style="mso-fit-shape-to-text:t">
              <w:txbxContent>
                <w:p w14:paraId="0E8B050D" w14:textId="42DF47C7" w:rsidR="0051748B" w:rsidRPr="007F0382" w:rsidRDefault="0051748B" w:rsidP="0051748B">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w:t>
                  </w:r>
                  <w:r w:rsidR="00880998">
                    <w:rPr>
                      <w:rFonts w:ascii="Comic Sans MS" w:hAnsi="Comic Sans MS" w:cstheme="minorBidi"/>
                      <w:color w:val="000000" w:themeColor="text1"/>
                      <w:kern w:val="24"/>
                    </w:rPr>
                    <w:t>12</w:t>
                  </w:r>
                  <w:r w:rsidRPr="007F0382">
                    <w:rPr>
                      <w:rFonts w:ascii="Comic Sans MS" w:hAnsi="Comic Sans MS" w:cstheme="minorBidi"/>
                      <w:color w:val="000000" w:themeColor="text1"/>
                      <w:kern w:val="24"/>
                    </w:rPr>
                    <w:t>/</w:t>
                  </w:r>
                  <w:r w:rsidR="00880998">
                    <w:rPr>
                      <w:rFonts w:ascii="Comic Sans MS" w:hAnsi="Comic Sans MS" w:cstheme="minorBidi"/>
                      <w:color w:val="000000" w:themeColor="text1"/>
                      <w:kern w:val="24"/>
                    </w:rPr>
                    <w:t>0</w:t>
                  </w:r>
                  <w:r>
                    <w:rPr>
                      <w:rFonts w:ascii="Comic Sans MS" w:hAnsi="Comic Sans MS" w:cstheme="minorBidi"/>
                      <w:color w:val="000000" w:themeColor="text1"/>
                      <w:kern w:val="24"/>
                    </w:rPr>
                    <w:t>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w:t>
                  </w:r>
                  <w:r w:rsidR="00880998">
                    <w:rPr>
                      <w:rFonts w:ascii="Comic Sans MS" w:hAnsi="Comic Sans MS" w:cstheme="minorBidi"/>
                      <w:color w:val="000000" w:themeColor="text1"/>
                      <w:kern w:val="24"/>
                    </w:rPr>
                    <w:t>2</w:t>
                  </w:r>
                </w:p>
              </w:txbxContent>
            </v:textbox>
          </v:shape>
        </w:pict>
      </w:r>
      <w:r>
        <w:rPr>
          <w:noProof/>
        </w:rPr>
        <w:pict w14:anchorId="45791A0A">
          <v:shape id="_x0000_s1164" type="#_x0000_t202" style="position:absolute;margin-left:2.25pt;margin-top:15.95pt;width:131.5pt;height:24.25pt;z-index:25199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DvAeQUrQEAADwDAAAOAAAAAAAAAAAAAAAAAC4CAABkcnMvZTJvRG9jLnhtbFBLAQIt&#10;ABQABgAIAAAAIQBgBRhy2wAAAAcBAAAPAAAAAAAAAAAAAAAAAAcEAABkcnMvZG93bnJldi54bWxQ&#10;SwUGAAAAAAQABADzAAAADwUAAAAA&#10;" filled="f" stroked="f">
            <v:textbox style="mso-fit-shape-to-text:t">
              <w:txbxContent>
                <w:p w14:paraId="684C89E2" w14:textId="77777777" w:rsidR="0051748B" w:rsidRDefault="0051748B" w:rsidP="0051748B">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74604B2E" w14:textId="77777777" w:rsidR="0051748B" w:rsidRPr="0069141E" w:rsidRDefault="0051748B" w:rsidP="0051748B">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51748B" w:rsidRPr="002A263E" w14:paraId="1AE3ECF8" w14:textId="77777777" w:rsidTr="00DD5B4B">
        <w:tc>
          <w:tcPr>
            <w:tcW w:w="10116" w:type="dxa"/>
          </w:tcPr>
          <w:p w14:paraId="2D310A37" w14:textId="77777777" w:rsidR="0051748B" w:rsidRPr="00640BBA" w:rsidRDefault="0051748B"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D61A60A" w14:textId="77777777" w:rsidR="0051748B" w:rsidRDefault="0051748B" w:rsidP="00DD5B4B">
            <w:pPr>
              <w:shd w:val="clear" w:color="auto" w:fill="FFFFFF"/>
              <w:spacing w:line="375" w:lineRule="atLeast"/>
              <w:rPr>
                <w:rFonts w:eastAsia="Times New Roman" w:cs="Times New Roman"/>
                <w:lang w:eastAsia="pt-BR"/>
              </w:rPr>
            </w:pPr>
          </w:p>
          <w:p w14:paraId="5D9792B4" w14:textId="77777777" w:rsidR="0051748B" w:rsidRPr="002A263E" w:rsidRDefault="0051748B" w:rsidP="00DD5B4B">
            <w:pPr>
              <w:rPr>
                <w:rFonts w:cs="Times New Roman"/>
                <w:color w:val="000000" w:themeColor="text1"/>
                <w:kern w:val="24"/>
                <w:szCs w:val="24"/>
              </w:rPr>
            </w:pPr>
          </w:p>
        </w:tc>
      </w:tr>
      <w:tr w:rsidR="0051748B" w:rsidRPr="0069141E" w14:paraId="55C3FAFA" w14:textId="77777777" w:rsidTr="00DD5B4B">
        <w:tc>
          <w:tcPr>
            <w:tcW w:w="10116" w:type="dxa"/>
          </w:tcPr>
          <w:p w14:paraId="350696F3" w14:textId="77777777" w:rsidR="0051748B" w:rsidRPr="0069141E" w:rsidRDefault="0051748B"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58D9AC3C" w14:textId="77777777" w:rsidR="0051748B" w:rsidRPr="0069141E" w:rsidRDefault="0051748B" w:rsidP="00DD5B4B">
            <w:pPr>
              <w:tabs>
                <w:tab w:val="left" w:pos="2475"/>
              </w:tabs>
              <w:rPr>
                <w:rFonts w:cs="Times New Roman"/>
                <w:color w:val="000000" w:themeColor="text1"/>
                <w:kern w:val="24"/>
              </w:rPr>
            </w:pPr>
          </w:p>
          <w:p w14:paraId="31B17056" w14:textId="3A0DB3AD" w:rsidR="0051748B" w:rsidRPr="0069141E" w:rsidRDefault="00C11B0C" w:rsidP="00DD5B4B">
            <w:pPr>
              <w:rPr>
                <w:rFonts w:cs="Times New Roman"/>
                <w:shd w:val="clear" w:color="auto" w:fill="FFFFFF"/>
              </w:rPr>
            </w:pPr>
            <w:r>
              <w:rPr>
                <w:rFonts w:cs="Times New Roman"/>
                <w:shd w:val="clear" w:color="auto" w:fill="FFFFFF"/>
              </w:rPr>
              <w:t xml:space="preserve">Após diversas reuniões, o projeto se consolidou bastante e criou uma boa base, </w:t>
            </w:r>
            <w:r w:rsidR="005A27C8">
              <w:rPr>
                <w:rFonts w:cs="Times New Roman"/>
                <w:shd w:val="clear" w:color="auto" w:fill="FFFFFF"/>
              </w:rPr>
              <w:t xml:space="preserve">assim conseguindo criar uma identidade como produto. E como o produto, a equipe também se consolidou e amadureceu </w:t>
            </w:r>
            <w:r w:rsidR="00880998">
              <w:rPr>
                <w:rFonts w:cs="Times New Roman"/>
                <w:shd w:val="clear" w:color="auto" w:fill="FFFFFF"/>
              </w:rPr>
              <w:t>simultaneamente</w:t>
            </w:r>
            <w:r w:rsidR="007B1377">
              <w:rPr>
                <w:rFonts w:cs="Times New Roman"/>
                <w:shd w:val="clear" w:color="auto" w:fill="FFFFFF"/>
              </w:rPr>
              <w:t>, porém, o Carer You também possuía grandes laços com as outras equipes, especialmente pela equipe responsável pela “Rose Marie”</w:t>
            </w:r>
            <w:r w:rsidR="00030976">
              <w:rPr>
                <w:rFonts w:cs="Times New Roman"/>
                <w:shd w:val="clear" w:color="auto" w:fill="FFFFFF"/>
              </w:rPr>
              <w:t>, essa qual sempre tivemos uma relação de boa vizinhança</w:t>
            </w:r>
            <w:r w:rsidR="001F388A">
              <w:rPr>
                <w:rFonts w:cs="Times New Roman"/>
                <w:shd w:val="clear" w:color="auto" w:fill="FFFFFF"/>
              </w:rPr>
              <w:t xml:space="preserve"> e uma das integrantes dessa equipe era a Melissa, a qual infelizmente com o final de “Rose Marie” não possuía mais uma equipe. Melissa era regularmente presente em nossas reuniões, mesmo não fazendo parte do Carer You, e com o final de sua equipe, decidimos a encaixar em nosso time, porém agora de forma formal.</w:t>
            </w:r>
          </w:p>
          <w:p w14:paraId="7F2F545A" w14:textId="77777777" w:rsidR="0051748B" w:rsidRPr="0069141E" w:rsidRDefault="0051748B" w:rsidP="00DD5B4B">
            <w:pPr>
              <w:tabs>
                <w:tab w:val="left" w:pos="2475"/>
              </w:tabs>
              <w:rPr>
                <w:rFonts w:cs="Times New Roman"/>
                <w:kern w:val="24"/>
                <w:szCs w:val="32"/>
              </w:rPr>
            </w:pPr>
          </w:p>
        </w:tc>
      </w:tr>
      <w:tr w:rsidR="0051748B" w:rsidRPr="0069141E" w14:paraId="3CE5D9C8" w14:textId="77777777" w:rsidTr="00DD5B4B">
        <w:tc>
          <w:tcPr>
            <w:tcW w:w="10116" w:type="dxa"/>
          </w:tcPr>
          <w:p w14:paraId="5A803371" w14:textId="77777777" w:rsidR="0051748B" w:rsidRPr="0069141E" w:rsidRDefault="0051748B"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342621A" w14:textId="77777777" w:rsidR="0051748B" w:rsidRPr="0069141E" w:rsidRDefault="0051748B" w:rsidP="00DD5B4B">
            <w:pPr>
              <w:tabs>
                <w:tab w:val="left" w:pos="2475"/>
              </w:tabs>
              <w:jc w:val="both"/>
              <w:rPr>
                <w:rFonts w:cs="Times New Roman"/>
                <w:kern w:val="24"/>
                <w:szCs w:val="28"/>
              </w:rPr>
            </w:pPr>
          </w:p>
          <w:p w14:paraId="5F3F2354" w14:textId="18879B6A" w:rsidR="0051748B" w:rsidRPr="0069141E" w:rsidRDefault="001F388A" w:rsidP="00DD5B4B">
            <w:pPr>
              <w:tabs>
                <w:tab w:val="left" w:pos="2475"/>
              </w:tabs>
              <w:jc w:val="both"/>
              <w:rPr>
                <w:rFonts w:cs="Times New Roman"/>
                <w:kern w:val="24"/>
                <w:szCs w:val="28"/>
              </w:rPr>
            </w:pPr>
            <w:r>
              <w:rPr>
                <w:rFonts w:cs="Times New Roman"/>
                <w:kern w:val="24"/>
                <w:szCs w:val="28"/>
              </w:rPr>
              <w:t>Não houve dificuldades na inserção da Melissa como uma nova integrante na equipe, pois ela já muitas vezes era presente em nossas atividades</w:t>
            </w:r>
            <w:r w:rsidR="00242E6F">
              <w:rPr>
                <w:rFonts w:cs="Times New Roman"/>
                <w:kern w:val="24"/>
                <w:szCs w:val="28"/>
              </w:rPr>
              <w:t xml:space="preserve"> e havia uma boa relação </w:t>
            </w:r>
            <w:r w:rsidR="00C45075">
              <w:rPr>
                <w:rFonts w:cs="Times New Roman"/>
                <w:kern w:val="24"/>
                <w:szCs w:val="28"/>
              </w:rPr>
              <w:t>às</w:t>
            </w:r>
            <w:r w:rsidR="00242E6F">
              <w:rPr>
                <w:rFonts w:cs="Times New Roman"/>
                <w:kern w:val="24"/>
                <w:szCs w:val="28"/>
              </w:rPr>
              <w:t xml:space="preserve"> vezes até mesmo em cooperação. Apenas se tornou formal.</w:t>
            </w:r>
          </w:p>
          <w:p w14:paraId="143B2ACE" w14:textId="77777777" w:rsidR="0051748B" w:rsidRPr="0069141E" w:rsidRDefault="0051748B" w:rsidP="00DD5B4B">
            <w:pPr>
              <w:tabs>
                <w:tab w:val="left" w:pos="2475"/>
              </w:tabs>
              <w:jc w:val="both"/>
              <w:rPr>
                <w:rFonts w:cs="Times New Roman"/>
                <w:kern w:val="24"/>
                <w:szCs w:val="28"/>
              </w:rPr>
            </w:pPr>
          </w:p>
        </w:tc>
      </w:tr>
      <w:tr w:rsidR="0051748B" w:rsidRPr="0069141E" w14:paraId="4995573D" w14:textId="77777777" w:rsidTr="00DD5B4B">
        <w:tc>
          <w:tcPr>
            <w:tcW w:w="10116" w:type="dxa"/>
          </w:tcPr>
          <w:p w14:paraId="58E0A94B" w14:textId="77777777" w:rsidR="0051748B" w:rsidRPr="0069141E" w:rsidRDefault="0051748B"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DCB81B5" w14:textId="77777777" w:rsidR="0051748B" w:rsidRDefault="0051748B" w:rsidP="00DD5B4B">
            <w:pPr>
              <w:textAlignment w:val="baseline"/>
              <w:rPr>
                <w:rFonts w:eastAsia="Times New Roman" w:cs="Times New Roman"/>
                <w:color w:val="000000"/>
                <w:lang w:eastAsia="pt-BR"/>
              </w:rPr>
            </w:pPr>
          </w:p>
          <w:p w14:paraId="433BBFF7" w14:textId="205A459B" w:rsidR="0051748B" w:rsidRDefault="00242E6F" w:rsidP="00DD5B4B">
            <w:pPr>
              <w:textAlignment w:val="baseline"/>
              <w:rPr>
                <w:rFonts w:eastAsia="Times New Roman" w:cs="Times New Roman"/>
                <w:color w:val="000000"/>
                <w:lang w:eastAsia="pt-BR"/>
              </w:rPr>
            </w:pPr>
            <w:r>
              <w:rPr>
                <w:rFonts w:eastAsia="Times New Roman" w:cs="Times New Roman"/>
                <w:color w:val="000000"/>
                <w:lang w:eastAsia="pt-BR"/>
              </w:rPr>
              <w:t xml:space="preserve">Os professores sempre alertavam como uma equipe de TCC poderia se desfazer, por </w:t>
            </w:r>
            <w:r w:rsidR="000A443C">
              <w:rPr>
                <w:rFonts w:eastAsia="Times New Roman" w:cs="Times New Roman"/>
                <w:color w:val="000000"/>
                <w:lang w:eastAsia="pt-BR"/>
              </w:rPr>
              <w:t>esse</w:t>
            </w:r>
            <w:r>
              <w:rPr>
                <w:rFonts w:eastAsia="Times New Roman" w:cs="Times New Roman"/>
                <w:color w:val="000000"/>
                <w:lang w:eastAsia="pt-BR"/>
              </w:rPr>
              <w:t xml:space="preserve"> motivo eles induziam que os grupos sempre possuíssem 4 integrantes para possivelmente futuramente poderem abranger mais uma pessoa. O Carer You acatou o conselho.</w:t>
            </w:r>
          </w:p>
          <w:p w14:paraId="66403DF2" w14:textId="77777777" w:rsidR="0051748B" w:rsidRPr="0069141E" w:rsidRDefault="0051748B" w:rsidP="00DD5B4B">
            <w:pPr>
              <w:textAlignment w:val="baseline"/>
              <w:rPr>
                <w:rFonts w:cs="Times New Roman"/>
                <w:color w:val="000000" w:themeColor="text1"/>
                <w:kern w:val="24"/>
                <w:szCs w:val="24"/>
              </w:rPr>
            </w:pPr>
          </w:p>
        </w:tc>
      </w:tr>
      <w:tr w:rsidR="0051748B" w:rsidRPr="0069141E" w14:paraId="6E4CED3E" w14:textId="77777777" w:rsidTr="00DD5B4B">
        <w:tc>
          <w:tcPr>
            <w:tcW w:w="10116" w:type="dxa"/>
          </w:tcPr>
          <w:p w14:paraId="01408F56" w14:textId="77777777" w:rsidR="0051748B" w:rsidRPr="0069141E" w:rsidRDefault="0051748B"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4C7975B" w14:textId="77777777" w:rsidR="0051748B" w:rsidRDefault="0051748B" w:rsidP="00DD5B4B">
            <w:pPr>
              <w:textAlignment w:val="baseline"/>
              <w:rPr>
                <w:rFonts w:eastAsia="Times New Roman" w:cs="Times New Roman"/>
                <w:color w:val="000000"/>
                <w:lang w:eastAsia="pt-BR"/>
              </w:rPr>
            </w:pPr>
          </w:p>
          <w:p w14:paraId="180651FB" w14:textId="1E7611A4" w:rsidR="0051748B" w:rsidRPr="0069141E" w:rsidRDefault="00242E6F" w:rsidP="00DD5B4B">
            <w:pPr>
              <w:textAlignment w:val="baseline"/>
              <w:rPr>
                <w:rFonts w:eastAsia="Times New Roman" w:cs="Times New Roman"/>
                <w:color w:val="000000"/>
                <w:lang w:eastAsia="pt-BR"/>
              </w:rPr>
            </w:pPr>
            <w:r>
              <w:rPr>
                <w:rFonts w:eastAsia="Times New Roman" w:cs="Times New Roman"/>
                <w:color w:val="000000"/>
                <w:lang w:eastAsia="pt-BR"/>
              </w:rPr>
              <w:t xml:space="preserve">A alocação de tarefas para mais um integrante quando esse é inserido em meio ao trabalho já produzido pode ser de início um pouco difícil, contudo uma boa redistribuição de tarefas com uma ajuda de mais uma pessoa sempre é útil </w:t>
            </w:r>
            <w:r w:rsidR="006E4AE8">
              <w:rPr>
                <w:rFonts w:eastAsia="Times New Roman" w:cs="Times New Roman"/>
                <w:color w:val="000000"/>
                <w:lang w:eastAsia="pt-BR"/>
              </w:rPr>
              <w:t>e</w:t>
            </w:r>
            <w:r>
              <w:rPr>
                <w:rFonts w:eastAsia="Times New Roman" w:cs="Times New Roman"/>
                <w:color w:val="000000"/>
                <w:lang w:eastAsia="pt-BR"/>
              </w:rPr>
              <w:t xml:space="preserve"> muito favorável.</w:t>
            </w:r>
          </w:p>
          <w:p w14:paraId="4583D9F2" w14:textId="77777777" w:rsidR="0051748B" w:rsidRPr="0069141E" w:rsidRDefault="0051748B" w:rsidP="00DD5B4B">
            <w:pPr>
              <w:textAlignment w:val="baseline"/>
              <w:rPr>
                <w:rFonts w:cs="Times New Roman"/>
                <w:szCs w:val="24"/>
              </w:rPr>
            </w:pPr>
          </w:p>
        </w:tc>
      </w:tr>
    </w:tbl>
    <w:p w14:paraId="18366142" w14:textId="77777777" w:rsidR="0051748B" w:rsidRPr="0069141E" w:rsidRDefault="0051748B" w:rsidP="0051748B">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1748B" w:rsidRPr="0069141E" w14:paraId="4FFEC2CE" w14:textId="77777777" w:rsidTr="00DD5B4B">
        <w:trPr>
          <w:trHeight w:val="310"/>
        </w:trPr>
        <w:tc>
          <w:tcPr>
            <w:tcW w:w="5070" w:type="dxa"/>
          </w:tcPr>
          <w:p w14:paraId="793DCCA8" w14:textId="77777777" w:rsidR="0051748B" w:rsidRPr="0069141E" w:rsidRDefault="0051748B" w:rsidP="00DD5B4B">
            <w:pPr>
              <w:spacing w:after="0" w:line="240" w:lineRule="auto"/>
              <w:rPr>
                <w:rFonts w:cs="Times New Roman"/>
                <w:b/>
                <w:szCs w:val="24"/>
              </w:rPr>
            </w:pPr>
            <w:r w:rsidRPr="0069141E">
              <w:rPr>
                <w:rFonts w:cs="Times New Roman"/>
                <w:b/>
                <w:szCs w:val="24"/>
              </w:rPr>
              <w:t>Ciência do Grupo:</w:t>
            </w:r>
          </w:p>
        </w:tc>
        <w:tc>
          <w:tcPr>
            <w:tcW w:w="1451" w:type="dxa"/>
          </w:tcPr>
          <w:p w14:paraId="52E14543" w14:textId="77777777" w:rsidR="0051748B" w:rsidRPr="0069141E" w:rsidRDefault="0051748B"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272AFB7A" w14:textId="77777777" w:rsidR="0051748B" w:rsidRPr="0069141E" w:rsidRDefault="0051748B" w:rsidP="00DD5B4B">
            <w:pPr>
              <w:spacing w:after="0" w:line="240" w:lineRule="auto"/>
              <w:rPr>
                <w:rFonts w:cs="Times New Roman"/>
                <w:b/>
                <w:szCs w:val="24"/>
              </w:rPr>
            </w:pPr>
            <w:r w:rsidRPr="0069141E">
              <w:rPr>
                <w:rFonts w:cs="Times New Roman"/>
                <w:b/>
                <w:szCs w:val="24"/>
              </w:rPr>
              <w:t>Ciência dos Professor(es)</w:t>
            </w:r>
          </w:p>
          <w:p w14:paraId="36FE2C85" w14:textId="77777777" w:rsidR="0051748B" w:rsidRPr="0069141E" w:rsidRDefault="0051748B" w:rsidP="00DD5B4B">
            <w:pPr>
              <w:spacing w:after="0" w:line="240" w:lineRule="auto"/>
              <w:rPr>
                <w:rFonts w:cs="Times New Roman"/>
                <w:b/>
                <w:szCs w:val="24"/>
              </w:rPr>
            </w:pPr>
          </w:p>
        </w:tc>
      </w:tr>
      <w:tr w:rsidR="006E4AE8" w:rsidRPr="0069141E" w14:paraId="27E25567" w14:textId="77777777" w:rsidTr="00DD5B4B">
        <w:trPr>
          <w:trHeight w:val="310"/>
        </w:trPr>
        <w:tc>
          <w:tcPr>
            <w:tcW w:w="5070" w:type="dxa"/>
          </w:tcPr>
          <w:p w14:paraId="3117AF1A" w14:textId="7C9290FB" w:rsidR="006E4AE8" w:rsidRPr="006E4AE8" w:rsidRDefault="006E4AE8" w:rsidP="00DD5B4B">
            <w:pPr>
              <w:spacing w:after="0" w:line="240" w:lineRule="auto"/>
              <w:rPr>
                <w:rFonts w:cs="Times New Roman"/>
                <w:bCs/>
                <w:szCs w:val="24"/>
              </w:rPr>
            </w:pPr>
            <w:r w:rsidRPr="006E4AE8">
              <w:rPr>
                <w:rFonts w:cs="Times New Roman"/>
                <w:bCs/>
                <w:szCs w:val="24"/>
              </w:rPr>
              <w:lastRenderedPageBreak/>
              <w:t>Alex</w:t>
            </w:r>
            <w:r>
              <w:rPr>
                <w:rFonts w:cs="Times New Roman"/>
                <w:bCs/>
                <w:szCs w:val="24"/>
              </w:rPr>
              <w:t xml:space="preserve"> Aparecido de Lima</w:t>
            </w:r>
          </w:p>
        </w:tc>
        <w:tc>
          <w:tcPr>
            <w:tcW w:w="1451" w:type="dxa"/>
          </w:tcPr>
          <w:p w14:paraId="74A53EF3" w14:textId="1DD0E4FF" w:rsidR="006E4AE8" w:rsidRPr="006E4AE8" w:rsidRDefault="006E4AE8" w:rsidP="00DD5B4B">
            <w:pPr>
              <w:spacing w:after="0" w:line="240" w:lineRule="auto"/>
              <w:rPr>
                <w:rFonts w:cs="Times New Roman"/>
                <w:bCs/>
                <w:szCs w:val="24"/>
              </w:rPr>
            </w:pPr>
            <w:r w:rsidRPr="006E4AE8">
              <w:rPr>
                <w:rFonts w:cs="Times New Roman"/>
                <w:bCs/>
                <w:szCs w:val="24"/>
              </w:rPr>
              <w:t>P</w:t>
            </w:r>
          </w:p>
        </w:tc>
        <w:tc>
          <w:tcPr>
            <w:tcW w:w="3674" w:type="dxa"/>
            <w:vMerge/>
          </w:tcPr>
          <w:p w14:paraId="026CED90" w14:textId="77777777" w:rsidR="006E4AE8" w:rsidRPr="0069141E" w:rsidRDefault="006E4AE8" w:rsidP="00DD5B4B">
            <w:pPr>
              <w:spacing w:after="0" w:line="240" w:lineRule="auto"/>
              <w:rPr>
                <w:rFonts w:cs="Times New Roman"/>
                <w:b/>
                <w:szCs w:val="24"/>
              </w:rPr>
            </w:pPr>
          </w:p>
        </w:tc>
      </w:tr>
      <w:tr w:rsidR="006E4AE8" w:rsidRPr="0069141E" w14:paraId="51F24695" w14:textId="77777777" w:rsidTr="00DD5B4B">
        <w:trPr>
          <w:trHeight w:val="310"/>
        </w:trPr>
        <w:tc>
          <w:tcPr>
            <w:tcW w:w="5070" w:type="dxa"/>
          </w:tcPr>
          <w:p w14:paraId="7B844687" w14:textId="2FA3550B" w:rsidR="006E4AE8" w:rsidRPr="0069141E" w:rsidRDefault="006E4AE8" w:rsidP="006E4AE8">
            <w:pPr>
              <w:spacing w:after="0" w:line="240" w:lineRule="auto"/>
              <w:rPr>
                <w:rFonts w:cs="Times New Roman"/>
                <w:szCs w:val="24"/>
              </w:rPr>
            </w:pPr>
            <w:r w:rsidRPr="0069141E">
              <w:rPr>
                <w:rFonts w:cs="Times New Roman"/>
                <w:szCs w:val="24"/>
              </w:rPr>
              <w:t>Anderson Portes do Nasciment</w:t>
            </w:r>
            <w:r>
              <w:rPr>
                <w:rFonts w:cs="Times New Roman"/>
                <w:szCs w:val="24"/>
              </w:rPr>
              <w:t>o</w:t>
            </w:r>
          </w:p>
        </w:tc>
        <w:tc>
          <w:tcPr>
            <w:tcW w:w="1451" w:type="dxa"/>
          </w:tcPr>
          <w:p w14:paraId="1C92A640" w14:textId="77777777" w:rsidR="006E4AE8" w:rsidRPr="0069141E" w:rsidRDefault="006E4AE8" w:rsidP="006E4AE8">
            <w:pPr>
              <w:spacing w:after="0" w:line="240" w:lineRule="auto"/>
              <w:rPr>
                <w:rFonts w:cs="Times New Roman"/>
                <w:szCs w:val="24"/>
              </w:rPr>
            </w:pPr>
            <w:r>
              <w:rPr>
                <w:rFonts w:cs="Times New Roman"/>
                <w:szCs w:val="24"/>
              </w:rPr>
              <w:t>P</w:t>
            </w:r>
          </w:p>
        </w:tc>
        <w:tc>
          <w:tcPr>
            <w:tcW w:w="3674" w:type="dxa"/>
            <w:vMerge/>
          </w:tcPr>
          <w:p w14:paraId="4100ACCF" w14:textId="77777777" w:rsidR="006E4AE8" w:rsidRPr="0069141E" w:rsidRDefault="006E4AE8" w:rsidP="006E4AE8">
            <w:pPr>
              <w:spacing w:after="0" w:line="240" w:lineRule="auto"/>
              <w:rPr>
                <w:rFonts w:cs="Times New Roman"/>
                <w:szCs w:val="24"/>
              </w:rPr>
            </w:pPr>
          </w:p>
        </w:tc>
      </w:tr>
      <w:tr w:rsidR="006E4AE8" w:rsidRPr="0069141E" w14:paraId="4E8BFC20" w14:textId="77777777" w:rsidTr="00DD5B4B">
        <w:trPr>
          <w:trHeight w:val="310"/>
        </w:trPr>
        <w:tc>
          <w:tcPr>
            <w:tcW w:w="5070" w:type="dxa"/>
          </w:tcPr>
          <w:p w14:paraId="568AA39C" w14:textId="011EDF94" w:rsidR="006E4AE8" w:rsidRPr="0069141E" w:rsidRDefault="006E4AE8" w:rsidP="006E4AE8">
            <w:pPr>
              <w:spacing w:after="0" w:line="240" w:lineRule="auto"/>
              <w:rPr>
                <w:rFonts w:cs="Times New Roman"/>
                <w:szCs w:val="24"/>
              </w:rPr>
            </w:pPr>
            <w:r>
              <w:rPr>
                <w:rFonts w:cs="Times New Roman"/>
                <w:szCs w:val="24"/>
              </w:rPr>
              <w:t>Cesar Mâncio Silva</w:t>
            </w:r>
          </w:p>
        </w:tc>
        <w:tc>
          <w:tcPr>
            <w:tcW w:w="1451" w:type="dxa"/>
          </w:tcPr>
          <w:p w14:paraId="1FB37D94" w14:textId="77777777" w:rsidR="006E4AE8" w:rsidRPr="0069141E" w:rsidRDefault="006E4AE8" w:rsidP="006E4AE8">
            <w:pPr>
              <w:spacing w:after="0" w:line="240" w:lineRule="auto"/>
              <w:rPr>
                <w:rFonts w:cs="Times New Roman"/>
                <w:szCs w:val="24"/>
              </w:rPr>
            </w:pPr>
            <w:r>
              <w:rPr>
                <w:rFonts w:cs="Times New Roman"/>
                <w:szCs w:val="24"/>
              </w:rPr>
              <w:t>P</w:t>
            </w:r>
          </w:p>
        </w:tc>
        <w:tc>
          <w:tcPr>
            <w:tcW w:w="3674" w:type="dxa"/>
            <w:vMerge/>
          </w:tcPr>
          <w:p w14:paraId="43E54B71" w14:textId="77777777" w:rsidR="006E4AE8" w:rsidRPr="0069141E" w:rsidRDefault="006E4AE8" w:rsidP="006E4AE8">
            <w:pPr>
              <w:spacing w:after="0" w:line="240" w:lineRule="auto"/>
              <w:rPr>
                <w:rFonts w:cs="Times New Roman"/>
                <w:szCs w:val="24"/>
              </w:rPr>
            </w:pPr>
          </w:p>
        </w:tc>
      </w:tr>
      <w:tr w:rsidR="006E4AE8" w:rsidRPr="0069141E" w14:paraId="55AF66E8" w14:textId="77777777" w:rsidTr="00DD5B4B">
        <w:trPr>
          <w:trHeight w:val="310"/>
        </w:trPr>
        <w:tc>
          <w:tcPr>
            <w:tcW w:w="5070" w:type="dxa"/>
          </w:tcPr>
          <w:p w14:paraId="6B543BCD" w14:textId="0B72595C" w:rsidR="006E4AE8" w:rsidRPr="0069141E" w:rsidRDefault="006E4AE8" w:rsidP="006E4AE8">
            <w:pPr>
              <w:spacing w:after="0" w:line="240" w:lineRule="auto"/>
              <w:rPr>
                <w:rFonts w:cs="Times New Roman"/>
                <w:szCs w:val="24"/>
              </w:rPr>
            </w:pPr>
            <w:r>
              <w:rPr>
                <w:rFonts w:cs="Times New Roman"/>
                <w:szCs w:val="24"/>
              </w:rPr>
              <w:t>Maithê Gomes da Piedade</w:t>
            </w:r>
          </w:p>
        </w:tc>
        <w:tc>
          <w:tcPr>
            <w:tcW w:w="1451" w:type="dxa"/>
          </w:tcPr>
          <w:p w14:paraId="1987220F" w14:textId="77777777" w:rsidR="006E4AE8" w:rsidRPr="0069141E" w:rsidRDefault="006E4AE8" w:rsidP="006E4AE8">
            <w:pPr>
              <w:spacing w:after="0" w:line="240" w:lineRule="auto"/>
              <w:rPr>
                <w:rFonts w:cs="Times New Roman"/>
                <w:szCs w:val="24"/>
              </w:rPr>
            </w:pPr>
            <w:r w:rsidRPr="0069141E">
              <w:rPr>
                <w:rFonts w:cs="Times New Roman"/>
                <w:szCs w:val="24"/>
              </w:rPr>
              <w:t>P</w:t>
            </w:r>
          </w:p>
        </w:tc>
        <w:tc>
          <w:tcPr>
            <w:tcW w:w="3674" w:type="dxa"/>
            <w:vMerge/>
          </w:tcPr>
          <w:p w14:paraId="70325337" w14:textId="77777777" w:rsidR="006E4AE8" w:rsidRPr="0069141E" w:rsidRDefault="006E4AE8" w:rsidP="006E4AE8">
            <w:pPr>
              <w:spacing w:after="0" w:line="240" w:lineRule="auto"/>
              <w:rPr>
                <w:rFonts w:cs="Times New Roman"/>
                <w:szCs w:val="24"/>
              </w:rPr>
            </w:pPr>
          </w:p>
        </w:tc>
      </w:tr>
      <w:tr w:rsidR="006E4AE8" w:rsidRPr="0069141E" w14:paraId="6AA7CD09" w14:textId="77777777" w:rsidTr="00DD5B4B">
        <w:trPr>
          <w:trHeight w:val="310"/>
        </w:trPr>
        <w:tc>
          <w:tcPr>
            <w:tcW w:w="5070" w:type="dxa"/>
          </w:tcPr>
          <w:p w14:paraId="450BAAEC" w14:textId="06E29780" w:rsidR="006E4AE8" w:rsidRPr="0069141E" w:rsidRDefault="006E4AE8" w:rsidP="006E4AE8">
            <w:pPr>
              <w:spacing w:after="0" w:line="240" w:lineRule="auto"/>
              <w:rPr>
                <w:rFonts w:cs="Times New Roman"/>
                <w:szCs w:val="24"/>
              </w:rPr>
            </w:pPr>
            <w:r>
              <w:rPr>
                <w:rFonts w:cs="Times New Roman"/>
                <w:szCs w:val="24"/>
              </w:rPr>
              <w:t>Melissa Fraga Barboza</w:t>
            </w:r>
          </w:p>
        </w:tc>
        <w:tc>
          <w:tcPr>
            <w:tcW w:w="1451" w:type="dxa"/>
          </w:tcPr>
          <w:p w14:paraId="6BA8F500" w14:textId="77777777" w:rsidR="006E4AE8" w:rsidRPr="0069141E" w:rsidRDefault="006E4AE8" w:rsidP="006E4AE8">
            <w:pPr>
              <w:spacing w:after="0" w:line="240" w:lineRule="auto"/>
              <w:rPr>
                <w:rFonts w:cs="Times New Roman"/>
                <w:szCs w:val="24"/>
              </w:rPr>
            </w:pPr>
            <w:r w:rsidRPr="0069141E">
              <w:rPr>
                <w:rFonts w:cs="Times New Roman"/>
                <w:szCs w:val="24"/>
              </w:rPr>
              <w:t>P</w:t>
            </w:r>
          </w:p>
        </w:tc>
        <w:tc>
          <w:tcPr>
            <w:tcW w:w="3674" w:type="dxa"/>
            <w:vMerge/>
          </w:tcPr>
          <w:p w14:paraId="4BCBF5F6" w14:textId="77777777" w:rsidR="006E4AE8" w:rsidRPr="0069141E" w:rsidRDefault="006E4AE8" w:rsidP="006E4AE8">
            <w:pPr>
              <w:spacing w:after="0" w:line="240" w:lineRule="auto"/>
              <w:rPr>
                <w:rFonts w:cs="Times New Roman"/>
                <w:szCs w:val="24"/>
              </w:rPr>
            </w:pPr>
          </w:p>
        </w:tc>
      </w:tr>
    </w:tbl>
    <w:p w14:paraId="4271B6F9" w14:textId="77777777" w:rsidR="0051748B" w:rsidRDefault="0051748B" w:rsidP="0051748B">
      <w:pPr>
        <w:spacing w:after="0"/>
        <w:rPr>
          <w:rFonts w:cs="Times New Roman"/>
          <w:szCs w:val="24"/>
        </w:rPr>
      </w:pPr>
      <w:r w:rsidRPr="00DA74DB">
        <w:rPr>
          <w:rFonts w:cs="Times New Roman"/>
          <w:szCs w:val="24"/>
        </w:rPr>
        <w:br w:type="page"/>
      </w:r>
    </w:p>
    <w:p w14:paraId="47D89397" w14:textId="2347FEC8" w:rsidR="00640BBA" w:rsidRPr="0069141E" w:rsidRDefault="00F17F6A" w:rsidP="00640BBA">
      <w:pPr>
        <w:spacing w:after="0"/>
        <w:rPr>
          <w:rFonts w:cs="Times New Roman"/>
          <w:szCs w:val="24"/>
        </w:rPr>
      </w:pPr>
      <w:r>
        <w:rPr>
          <w:noProof/>
        </w:rPr>
        <w:lastRenderedPageBreak/>
        <w:pict w14:anchorId="2C7BC52C">
          <v:shape id="_x0000_s1163" type="#_x0000_t202" style="position:absolute;margin-left:214.05pt;margin-top:-16.95pt;width:291pt;height:59.2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iuhA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wbpX/olBUUe2wgB81secuXCgm/YT7cM4fDhI2BCyLc4Udq&#10;wFeCVqJkA+7Pe/cRjz2OWkoqHM6c+t9b5gQl+ofB7r/sDQZxmtNhMBz38eDONatzjdmWC8DW6eEq&#10;sjyJER/0QZQOyifcI/MYFVXMcIyd03AQF6FZGbiHuJjPEwjn17JwYx4sj64jzbHRHusn5mzb6AFH&#10;5BYOY8wmb/q9wUZLA/NtAKnSMESiG1bbB8DZT+PU7qm4XM7PCXXaprMX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ONb&#10;uK6EAgAAlQUAAA4AAAAAAAAAAAAAAAAALgIAAGRycy9lMm9Eb2MueG1sUEsBAi0AFAAGAAgAAAAh&#10;AG4/+LTeAAAACwEAAA8AAAAAAAAAAAAAAAAA3gQAAGRycy9kb3ducmV2LnhtbFBLBQYAAAAABAAE&#10;APMAAADpBQAAAAA=&#10;" fillcolor="white [3201]" strokeweight=".5pt">
            <v:textbox>
              <w:txbxContent>
                <w:p w14:paraId="4267795C" w14:textId="77777777" w:rsidR="00640BBA" w:rsidRPr="00B0578E" w:rsidRDefault="00640BBA" w:rsidP="00640BB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6A791BF" w14:textId="001258B3" w:rsidR="00640BBA" w:rsidRPr="00A66129" w:rsidRDefault="00640BBA" w:rsidP="00640BB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Arrumando erros do nosso trabalho 2 </w:t>
                  </w:r>
                </w:p>
              </w:txbxContent>
            </v:textbox>
          </v:shape>
        </w:pict>
      </w:r>
      <w:r w:rsidR="00640BBA" w:rsidRPr="0069141E">
        <w:rPr>
          <w:rFonts w:cs="Times New Roman"/>
          <w:noProof/>
          <w:szCs w:val="24"/>
          <w:lang w:eastAsia="pt-BR"/>
        </w:rPr>
        <w:drawing>
          <wp:inline distT="0" distB="0" distL="0" distR="0" wp14:anchorId="3A2DC35D" wp14:editId="08AC9AB5">
            <wp:extent cx="2505075" cy="845469"/>
            <wp:effectExtent l="0" t="0" r="0" b="0"/>
            <wp:docPr id="2090" name="Imagem 209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AA2F626" w14:textId="759D88A7" w:rsidR="00640BBA" w:rsidRPr="0069141E" w:rsidRDefault="00F17F6A" w:rsidP="00640BBA">
      <w:pPr>
        <w:spacing w:after="0"/>
        <w:rPr>
          <w:rFonts w:cs="Times New Roman"/>
          <w:szCs w:val="24"/>
        </w:rPr>
      </w:pPr>
      <w:r>
        <w:rPr>
          <w:noProof/>
        </w:rPr>
        <w:pict w14:anchorId="003B14E7">
          <v:shape id="_x0000_s1162" type="#_x0000_t202" style="position:absolute;margin-left:299.25pt;margin-top:15pt;width:203pt;height:29.15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CTecTlrgEAADwDAAAOAAAAAAAAAAAAAAAAAC4CAABkcnMvZTJvRG9jLnhtbFBL&#10;AQItABQABgAIAAAAIQAUThQX3QAAAAoBAAAPAAAAAAAAAAAAAAAAAAgEAABkcnMvZG93bnJldi54&#10;bWxQSwUGAAAAAAQABADzAAAAEgUAAAAA&#10;" filled="f" stroked="f">
            <v:textbox style="mso-fit-shape-to-text:t">
              <w:txbxContent>
                <w:p w14:paraId="49E393FE" w14:textId="3EE96BAC" w:rsidR="00640BBA" w:rsidRPr="007F0382" w:rsidRDefault="00640BBA" w:rsidP="00640BB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18</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66F31082">
          <v:shape id="_x0000_s1161" type="#_x0000_t202" style="position:absolute;margin-left:2.25pt;margin-top:15.95pt;width:131.5pt;height:24.25pt;z-index:25199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BOqu8TrQEAADwDAAAOAAAAAAAAAAAAAAAAAC4CAABkcnMvZTJvRG9jLnhtbFBLAQIt&#10;ABQABgAIAAAAIQBgBRhy2wAAAAcBAAAPAAAAAAAAAAAAAAAAAAcEAABkcnMvZG93bnJldi54bWxQ&#10;SwUGAAAAAAQABADzAAAADwUAAAAA&#10;" filled="f" stroked="f">
            <v:textbox style="mso-fit-shape-to-text:t">
              <w:txbxContent>
                <w:p w14:paraId="3EA1614B" w14:textId="77777777" w:rsidR="00640BBA" w:rsidRDefault="00640BBA" w:rsidP="00640BB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8C9F808" w14:textId="77777777" w:rsidR="00640BBA" w:rsidRPr="0069141E" w:rsidRDefault="00640BBA" w:rsidP="00640BBA">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640BBA" w:rsidRPr="002A263E" w14:paraId="007F96A9" w14:textId="77777777" w:rsidTr="00DD5B4B">
        <w:tc>
          <w:tcPr>
            <w:tcW w:w="10116" w:type="dxa"/>
          </w:tcPr>
          <w:p w14:paraId="3DC63B6F" w14:textId="711EAAFE" w:rsidR="00640BBA" w:rsidRPr="00640BBA" w:rsidRDefault="00640BBA" w:rsidP="00640BBA">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7B69CDF" w14:textId="77777777" w:rsidR="00640BBA" w:rsidRDefault="00640BBA" w:rsidP="00DD5B4B">
            <w:pPr>
              <w:shd w:val="clear" w:color="auto" w:fill="FFFFFF"/>
              <w:spacing w:line="375" w:lineRule="atLeast"/>
              <w:rPr>
                <w:rFonts w:eastAsia="Times New Roman" w:cs="Times New Roman"/>
                <w:lang w:eastAsia="pt-BR"/>
              </w:rPr>
            </w:pPr>
          </w:p>
          <w:p w14:paraId="73ACE6E2" w14:textId="5C8199FA" w:rsidR="00640BBA" w:rsidRDefault="00640BBA" w:rsidP="00DD5B4B">
            <w:pPr>
              <w:spacing w:line="240" w:lineRule="auto"/>
              <w:rPr>
                <w:rFonts w:cs="Times New Roman"/>
                <w:szCs w:val="24"/>
              </w:rPr>
            </w:pPr>
            <w:r>
              <w:rPr>
                <w:rFonts w:cs="Times New Roman"/>
                <w:szCs w:val="24"/>
              </w:rPr>
              <w:t xml:space="preserve">Record TV Goiás, “MERCADO DE TRABALHO: CRESCE A PROCURA POR CUIDADORES DE IDOSOS”, Youtube, 2021. Disponível: </w:t>
            </w:r>
            <w:hyperlink r:id="rId71" w:history="1">
              <w:r w:rsidRPr="00ED7B86">
                <w:rPr>
                  <w:rStyle w:val="Hyperlink"/>
                  <w:rFonts w:cs="Times New Roman"/>
                  <w:szCs w:val="24"/>
                </w:rPr>
                <w:t>https://www.youtube.com/watch?v=lgDmMnZHOpY</w:t>
              </w:r>
            </w:hyperlink>
            <w:r>
              <w:rPr>
                <w:rFonts w:cs="Times New Roman"/>
                <w:szCs w:val="24"/>
              </w:rPr>
              <w:t xml:space="preserve"> . Acesso em: 19 de novembro de 2021.</w:t>
            </w:r>
          </w:p>
          <w:p w14:paraId="72FD0401" w14:textId="6F8F81B0" w:rsidR="00640BBA" w:rsidRDefault="00640BBA" w:rsidP="00DD5B4B">
            <w:pPr>
              <w:spacing w:line="240" w:lineRule="auto"/>
              <w:rPr>
                <w:rFonts w:cs="Times New Roman"/>
                <w:szCs w:val="24"/>
              </w:rPr>
            </w:pPr>
          </w:p>
          <w:p w14:paraId="169281F8" w14:textId="66C775E0" w:rsidR="00640BBA" w:rsidRDefault="00640BBA" w:rsidP="00640BBA">
            <w:pPr>
              <w:spacing w:line="240" w:lineRule="auto"/>
              <w:rPr>
                <w:rFonts w:cs="Times New Roman"/>
                <w:szCs w:val="24"/>
              </w:rPr>
            </w:pPr>
            <w:r>
              <w:rPr>
                <w:rFonts w:cs="Times New Roman"/>
                <w:szCs w:val="24"/>
              </w:rPr>
              <w:t xml:space="preserve">MACHADO, Adriano Colodette, “A procura por cuidadores de idosos vem crescendo a cada dia”, Acvida, 2020. Disponível em: </w:t>
            </w:r>
            <w:hyperlink r:id="rId72" w:history="1">
              <w:r w:rsidRPr="00ED7B86">
                <w:rPr>
                  <w:rStyle w:val="Hyperlink"/>
                  <w:rFonts w:cs="Times New Roman"/>
                  <w:szCs w:val="24"/>
                </w:rPr>
                <w:t>https://acvida.com.br/cuidadores/procura-por-cuidadores-vem-crescendo/</w:t>
              </w:r>
            </w:hyperlink>
            <w:r>
              <w:rPr>
                <w:rFonts w:cs="Times New Roman"/>
                <w:szCs w:val="24"/>
              </w:rPr>
              <w:t xml:space="preserve"> . Acesso em:19 de novembro de 2021.</w:t>
            </w:r>
          </w:p>
          <w:p w14:paraId="0D0208D7" w14:textId="2219DA41" w:rsidR="000B6F7A" w:rsidRDefault="000B6F7A" w:rsidP="00640BBA">
            <w:pPr>
              <w:spacing w:line="240" w:lineRule="auto"/>
              <w:rPr>
                <w:rFonts w:cs="Times New Roman"/>
                <w:szCs w:val="24"/>
              </w:rPr>
            </w:pPr>
          </w:p>
          <w:p w14:paraId="6F6F295B" w14:textId="43D19368" w:rsidR="00640BBA" w:rsidRDefault="000B6F7A" w:rsidP="00DD5B4B">
            <w:pPr>
              <w:spacing w:line="240" w:lineRule="auto"/>
              <w:rPr>
                <w:rFonts w:cs="Times New Roman"/>
                <w:szCs w:val="24"/>
              </w:rPr>
            </w:pPr>
            <w:r>
              <w:rPr>
                <w:rFonts w:cs="Times New Roman"/>
                <w:szCs w:val="24"/>
              </w:rPr>
              <w:t xml:space="preserve">TV SENADO, “Procura por cuidador de idoso aumenta com a pandemia de covid-19”, Youtube, 2020. Disponível em: </w:t>
            </w:r>
            <w:hyperlink r:id="rId73" w:history="1">
              <w:r w:rsidRPr="00ED7B86">
                <w:rPr>
                  <w:rStyle w:val="Hyperlink"/>
                  <w:rFonts w:cs="Times New Roman"/>
                  <w:szCs w:val="24"/>
                </w:rPr>
                <w:t>https://www.youtube.com/watch?v=Xm2W5YGz96A</w:t>
              </w:r>
            </w:hyperlink>
            <w:r>
              <w:rPr>
                <w:rFonts w:cs="Times New Roman"/>
                <w:szCs w:val="24"/>
              </w:rPr>
              <w:t xml:space="preserve"> . Acesso em 19 de novembro de 2021.</w:t>
            </w:r>
          </w:p>
          <w:p w14:paraId="5A10E1EF" w14:textId="54B86FE8" w:rsidR="000B6F7A" w:rsidRDefault="000B6F7A" w:rsidP="00DD5B4B">
            <w:pPr>
              <w:spacing w:line="240" w:lineRule="auto"/>
              <w:rPr>
                <w:rFonts w:cs="Times New Roman"/>
                <w:szCs w:val="24"/>
              </w:rPr>
            </w:pPr>
          </w:p>
          <w:p w14:paraId="0B3DF354" w14:textId="1E3BF61D" w:rsidR="000B6F7A" w:rsidRDefault="000B6F7A" w:rsidP="000B6F7A">
            <w:pPr>
              <w:spacing w:line="240" w:lineRule="auto"/>
              <w:rPr>
                <w:rFonts w:cs="Times New Roman"/>
                <w:szCs w:val="24"/>
              </w:rPr>
            </w:pPr>
            <w:r>
              <w:rPr>
                <w:rFonts w:cs="Times New Roman"/>
                <w:szCs w:val="24"/>
              </w:rPr>
              <w:t xml:space="preserve">GRANDCHAMP, Leonardo. “Cuidador de idoso: Como fazer a contratação de acordo com a legislação?””, Jornal Contábil, 2020. Disponível em: </w:t>
            </w:r>
            <w:hyperlink r:id="rId74" w:history="1">
              <w:r w:rsidRPr="00ED7B86">
                <w:rPr>
                  <w:rStyle w:val="Hyperlink"/>
                  <w:rFonts w:cs="Times New Roman"/>
                  <w:szCs w:val="24"/>
                </w:rPr>
                <w:t>https://www.jornalcontabil.com.br/cuidador-de-idoso-e-sua-legislacao/</w:t>
              </w:r>
            </w:hyperlink>
            <w:r>
              <w:rPr>
                <w:rFonts w:cs="Times New Roman"/>
                <w:szCs w:val="24"/>
              </w:rPr>
              <w:t xml:space="preserve"> .Acesso em: 20 de novembro de 2021.</w:t>
            </w:r>
          </w:p>
          <w:p w14:paraId="1E37EFCA" w14:textId="77777777" w:rsidR="002A263E" w:rsidRDefault="002A263E" w:rsidP="000B6F7A">
            <w:pPr>
              <w:spacing w:line="240" w:lineRule="auto"/>
              <w:rPr>
                <w:rFonts w:cs="Times New Roman"/>
                <w:szCs w:val="24"/>
              </w:rPr>
            </w:pPr>
          </w:p>
          <w:p w14:paraId="11E7DC3B" w14:textId="017BF279" w:rsidR="002A263E" w:rsidRPr="002A263E" w:rsidRDefault="002A263E" w:rsidP="000B6F7A">
            <w:pPr>
              <w:spacing w:line="240" w:lineRule="auto"/>
              <w:rPr>
                <w:rFonts w:cs="Times New Roman"/>
                <w:szCs w:val="24"/>
              </w:rPr>
            </w:pPr>
            <w:r>
              <w:rPr>
                <w:rFonts w:cs="Times New Roman"/>
                <w:szCs w:val="24"/>
              </w:rPr>
              <w:t xml:space="preserve">Migalhas, Redação. </w:t>
            </w:r>
            <w:r w:rsidRPr="002A263E">
              <w:rPr>
                <w:rFonts w:cs="Times New Roman"/>
                <w:szCs w:val="24"/>
              </w:rPr>
              <w:t>“Bol</w:t>
            </w:r>
            <w:r>
              <w:rPr>
                <w:rFonts w:cs="Times New Roman"/>
                <w:szCs w:val="24"/>
              </w:rPr>
              <w:t xml:space="preserve">sonaro veta projeto que regulamentava profissão de cuidador”, Migalhas. Disponível em: </w:t>
            </w:r>
            <w:hyperlink r:id="rId75" w:history="1">
              <w:r w:rsidRPr="00634809">
                <w:rPr>
                  <w:rStyle w:val="Hyperlink"/>
                  <w:rFonts w:cs="Times New Roman"/>
                  <w:szCs w:val="24"/>
                </w:rPr>
                <w:t>https://www.migalhas.com.br/quentes/306069/bolsonaro-veta-projeto-que-regulamentava-profissao-de-cuidador</w:t>
              </w:r>
            </w:hyperlink>
            <w:r>
              <w:rPr>
                <w:rFonts w:cs="Times New Roman"/>
                <w:szCs w:val="24"/>
              </w:rPr>
              <w:t xml:space="preserve"> . Acesso 18 de novembro de 2021</w:t>
            </w:r>
          </w:p>
          <w:p w14:paraId="42A9E834" w14:textId="77777777" w:rsidR="000B6F7A" w:rsidRPr="002A263E" w:rsidRDefault="000B6F7A" w:rsidP="00DD5B4B">
            <w:pPr>
              <w:spacing w:line="240" w:lineRule="auto"/>
              <w:rPr>
                <w:rFonts w:cs="Times New Roman"/>
                <w:szCs w:val="24"/>
              </w:rPr>
            </w:pPr>
          </w:p>
          <w:p w14:paraId="4B225E11" w14:textId="77777777" w:rsidR="00640BBA" w:rsidRPr="002A263E" w:rsidRDefault="00640BBA" w:rsidP="00DD5B4B">
            <w:pPr>
              <w:rPr>
                <w:rFonts w:cs="Times New Roman"/>
                <w:color w:val="000000" w:themeColor="text1"/>
                <w:kern w:val="24"/>
                <w:szCs w:val="24"/>
              </w:rPr>
            </w:pPr>
          </w:p>
        </w:tc>
      </w:tr>
      <w:tr w:rsidR="00640BBA" w:rsidRPr="0069141E" w14:paraId="3DC9EAB2" w14:textId="77777777" w:rsidTr="00DD5B4B">
        <w:tc>
          <w:tcPr>
            <w:tcW w:w="10116" w:type="dxa"/>
          </w:tcPr>
          <w:p w14:paraId="39C374C3" w14:textId="77777777" w:rsidR="00640BBA" w:rsidRPr="0069141E" w:rsidRDefault="00640BB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A632C7E" w14:textId="77777777" w:rsidR="00640BBA" w:rsidRPr="0069141E" w:rsidRDefault="00640BBA" w:rsidP="00DD5B4B">
            <w:pPr>
              <w:tabs>
                <w:tab w:val="left" w:pos="2475"/>
              </w:tabs>
              <w:rPr>
                <w:rFonts w:cs="Times New Roman"/>
                <w:color w:val="000000" w:themeColor="text1"/>
                <w:kern w:val="24"/>
              </w:rPr>
            </w:pPr>
          </w:p>
          <w:p w14:paraId="69AE9FEF" w14:textId="616DB18E" w:rsidR="00640BBA" w:rsidRPr="0069141E" w:rsidRDefault="000B6F7A" w:rsidP="00DD5B4B">
            <w:pPr>
              <w:rPr>
                <w:rFonts w:cs="Times New Roman"/>
                <w:shd w:val="clear" w:color="auto" w:fill="FFFFFF"/>
              </w:rPr>
            </w:pPr>
            <w:r>
              <w:rPr>
                <w:rFonts w:cs="Times New Roman"/>
                <w:shd w:val="clear" w:color="auto" w:fill="FFFFFF"/>
              </w:rPr>
              <w:t>Assim como na reunião anterior, continuamos arrumando a base do nosso trabalho, recriando assim todo nosso texto, mudando elementos e recriando os diagramas, tanto de classe quanto de uso.</w:t>
            </w:r>
          </w:p>
          <w:p w14:paraId="6B3A7C92" w14:textId="77777777" w:rsidR="00640BBA" w:rsidRPr="0069141E" w:rsidRDefault="00640BBA" w:rsidP="00DD5B4B">
            <w:pPr>
              <w:tabs>
                <w:tab w:val="left" w:pos="2475"/>
              </w:tabs>
              <w:rPr>
                <w:rFonts w:cs="Times New Roman"/>
                <w:kern w:val="24"/>
                <w:szCs w:val="32"/>
              </w:rPr>
            </w:pPr>
          </w:p>
        </w:tc>
      </w:tr>
      <w:tr w:rsidR="00640BBA" w:rsidRPr="0069141E" w14:paraId="42B8F3D3" w14:textId="77777777" w:rsidTr="00DD5B4B">
        <w:tc>
          <w:tcPr>
            <w:tcW w:w="10116" w:type="dxa"/>
          </w:tcPr>
          <w:p w14:paraId="063D79AC" w14:textId="77777777" w:rsidR="00640BBA" w:rsidRPr="0069141E" w:rsidRDefault="00640BB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7F716823" w14:textId="77777777" w:rsidR="00640BBA" w:rsidRPr="0069141E" w:rsidRDefault="00640BBA" w:rsidP="00DD5B4B">
            <w:pPr>
              <w:tabs>
                <w:tab w:val="left" w:pos="2475"/>
              </w:tabs>
              <w:jc w:val="both"/>
              <w:rPr>
                <w:rFonts w:cs="Times New Roman"/>
                <w:kern w:val="24"/>
                <w:szCs w:val="28"/>
              </w:rPr>
            </w:pPr>
          </w:p>
          <w:p w14:paraId="3CB510CF" w14:textId="0E591EAA" w:rsidR="00640BBA" w:rsidRDefault="00640BBA" w:rsidP="00DD5B4B">
            <w:pPr>
              <w:tabs>
                <w:tab w:val="left" w:pos="2475"/>
              </w:tabs>
              <w:jc w:val="both"/>
              <w:rPr>
                <w:rFonts w:cs="Times New Roman"/>
                <w:kern w:val="24"/>
                <w:szCs w:val="28"/>
              </w:rPr>
            </w:pPr>
            <w:r>
              <w:rPr>
                <w:rFonts w:cs="Times New Roman"/>
                <w:kern w:val="24"/>
                <w:szCs w:val="28"/>
              </w:rPr>
              <w:t>Acharmos boas fontes, e ainda fontes atualizadas, o IBGE não realizado ainda é uma coisa muito complicada de lidar. Esperamos em 2022 a resolução dele.</w:t>
            </w:r>
            <w:r w:rsidR="000B6F7A">
              <w:rPr>
                <w:rFonts w:cs="Times New Roman"/>
                <w:kern w:val="24"/>
                <w:szCs w:val="28"/>
              </w:rPr>
              <w:t xml:space="preserve"> Por sorte achamos algumas notícias vindas diretamente do governo, como a TV Senado.</w:t>
            </w:r>
          </w:p>
          <w:p w14:paraId="0BFA260B" w14:textId="16923603" w:rsidR="000B6F7A" w:rsidRDefault="000B6F7A" w:rsidP="00DD5B4B">
            <w:pPr>
              <w:tabs>
                <w:tab w:val="left" w:pos="2475"/>
              </w:tabs>
              <w:jc w:val="both"/>
              <w:rPr>
                <w:rFonts w:cs="Times New Roman"/>
                <w:kern w:val="24"/>
                <w:szCs w:val="28"/>
              </w:rPr>
            </w:pPr>
          </w:p>
          <w:p w14:paraId="022EC58B" w14:textId="041B1687" w:rsidR="000B6F7A" w:rsidRPr="0069141E" w:rsidRDefault="000B6F7A" w:rsidP="00DD5B4B">
            <w:pPr>
              <w:tabs>
                <w:tab w:val="left" w:pos="2475"/>
              </w:tabs>
              <w:jc w:val="both"/>
              <w:rPr>
                <w:rFonts w:cs="Times New Roman"/>
                <w:kern w:val="24"/>
                <w:szCs w:val="28"/>
              </w:rPr>
            </w:pPr>
            <w:r>
              <w:rPr>
                <w:rFonts w:cs="Times New Roman"/>
                <w:kern w:val="24"/>
                <w:szCs w:val="28"/>
              </w:rPr>
              <w:t>A área de cuidadores de idosos ainda tem muitas coisas que tramitam pelo governo federal, a regulamentação da área foi vetada pelo Presidente Jair Messias Bolsonaro, todavia ainda temos projetos como o aumento da pena contra maltrato</w:t>
            </w:r>
            <w:r w:rsidR="002A263E">
              <w:rPr>
                <w:rFonts w:cs="Times New Roman"/>
                <w:kern w:val="24"/>
                <w:szCs w:val="28"/>
              </w:rPr>
              <w:t xml:space="preserve"> em idosos</w:t>
            </w:r>
            <w:r>
              <w:rPr>
                <w:rFonts w:cs="Times New Roman"/>
                <w:kern w:val="24"/>
                <w:szCs w:val="28"/>
              </w:rPr>
              <w:t xml:space="preserve"> tramitando pelo senado</w:t>
            </w:r>
            <w:r w:rsidR="002A263E">
              <w:rPr>
                <w:rFonts w:cs="Times New Roman"/>
                <w:kern w:val="24"/>
                <w:szCs w:val="28"/>
              </w:rPr>
              <w:t>. Mas a aprovação demorada mais o atual presidente não tendo uma história passada boa com a sanção de projetos relacionados também é algo que nos complica sobre o futuro da profissão no país.</w:t>
            </w:r>
          </w:p>
          <w:p w14:paraId="0952A60D" w14:textId="77777777" w:rsidR="00640BBA" w:rsidRPr="0069141E" w:rsidRDefault="00640BBA" w:rsidP="00DD5B4B">
            <w:pPr>
              <w:tabs>
                <w:tab w:val="left" w:pos="2475"/>
              </w:tabs>
              <w:jc w:val="both"/>
              <w:rPr>
                <w:rFonts w:cs="Times New Roman"/>
                <w:kern w:val="24"/>
                <w:szCs w:val="28"/>
              </w:rPr>
            </w:pPr>
          </w:p>
        </w:tc>
      </w:tr>
      <w:tr w:rsidR="00640BBA" w:rsidRPr="0069141E" w14:paraId="79962DAF" w14:textId="77777777" w:rsidTr="00DD5B4B">
        <w:tc>
          <w:tcPr>
            <w:tcW w:w="10116" w:type="dxa"/>
          </w:tcPr>
          <w:p w14:paraId="4C6EBAD8" w14:textId="77777777" w:rsidR="00640BBA" w:rsidRPr="0069141E" w:rsidRDefault="00640BB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F02DE76" w14:textId="77777777" w:rsidR="00640BBA" w:rsidRDefault="00640BBA" w:rsidP="00DD5B4B">
            <w:pPr>
              <w:textAlignment w:val="baseline"/>
              <w:rPr>
                <w:rFonts w:eastAsia="Times New Roman" w:cs="Times New Roman"/>
                <w:color w:val="000000"/>
                <w:lang w:eastAsia="pt-BR"/>
              </w:rPr>
            </w:pPr>
          </w:p>
          <w:p w14:paraId="3C1D4795" w14:textId="61B3BEA5" w:rsidR="00640BBA" w:rsidRDefault="000B6F7A" w:rsidP="00DD5B4B">
            <w:pPr>
              <w:textAlignment w:val="baseline"/>
              <w:rPr>
                <w:rFonts w:eastAsia="Times New Roman" w:cs="Times New Roman"/>
                <w:color w:val="000000"/>
                <w:lang w:eastAsia="pt-BR"/>
              </w:rPr>
            </w:pPr>
            <w:r>
              <w:rPr>
                <w:rFonts w:eastAsia="Times New Roman" w:cs="Times New Roman"/>
                <w:color w:val="000000"/>
                <w:lang w:eastAsia="pt-BR"/>
              </w:rPr>
              <w:t>A introdução já se encontrava em melhor estado, mas tínhamos a orientação de explicarmos a presença do ODS nela.</w:t>
            </w:r>
          </w:p>
          <w:p w14:paraId="4A4FFC7D" w14:textId="77777777" w:rsidR="00640BBA" w:rsidRPr="0069141E" w:rsidRDefault="00640BBA" w:rsidP="00DD5B4B">
            <w:pPr>
              <w:textAlignment w:val="baseline"/>
              <w:rPr>
                <w:rFonts w:cs="Times New Roman"/>
                <w:color w:val="000000" w:themeColor="text1"/>
                <w:kern w:val="24"/>
                <w:szCs w:val="24"/>
              </w:rPr>
            </w:pPr>
          </w:p>
        </w:tc>
      </w:tr>
      <w:tr w:rsidR="00640BBA" w:rsidRPr="0069141E" w14:paraId="79931FB8" w14:textId="77777777" w:rsidTr="00DD5B4B">
        <w:tc>
          <w:tcPr>
            <w:tcW w:w="10116" w:type="dxa"/>
          </w:tcPr>
          <w:p w14:paraId="11639075" w14:textId="77777777" w:rsidR="00640BBA" w:rsidRPr="0069141E" w:rsidRDefault="00640BBA"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33A991FA" w14:textId="77777777" w:rsidR="00640BBA" w:rsidRDefault="00640BBA" w:rsidP="00DD5B4B">
            <w:pPr>
              <w:textAlignment w:val="baseline"/>
              <w:rPr>
                <w:rFonts w:eastAsia="Times New Roman" w:cs="Times New Roman"/>
                <w:color w:val="000000"/>
                <w:lang w:eastAsia="pt-BR"/>
              </w:rPr>
            </w:pPr>
          </w:p>
          <w:p w14:paraId="0B51E383" w14:textId="32CFDD50" w:rsidR="00640BBA" w:rsidRPr="0069141E" w:rsidRDefault="000B6F7A" w:rsidP="00DD5B4B">
            <w:pPr>
              <w:textAlignment w:val="baseline"/>
              <w:rPr>
                <w:rFonts w:eastAsia="Times New Roman" w:cs="Times New Roman"/>
                <w:color w:val="000000"/>
                <w:lang w:eastAsia="pt-BR"/>
              </w:rPr>
            </w:pPr>
            <w:r>
              <w:rPr>
                <w:rFonts w:eastAsia="Times New Roman" w:cs="Times New Roman"/>
                <w:color w:val="000000"/>
                <w:lang w:eastAsia="pt-BR"/>
              </w:rPr>
              <w:t>Colocarmos sobre a diferença de Asilo e casa de repouso.</w:t>
            </w:r>
          </w:p>
          <w:p w14:paraId="5F91DB33" w14:textId="77777777" w:rsidR="00640BBA" w:rsidRPr="0069141E" w:rsidRDefault="00640BBA" w:rsidP="00DD5B4B">
            <w:pPr>
              <w:textAlignment w:val="baseline"/>
              <w:rPr>
                <w:rFonts w:cs="Times New Roman"/>
                <w:szCs w:val="24"/>
              </w:rPr>
            </w:pPr>
          </w:p>
        </w:tc>
      </w:tr>
    </w:tbl>
    <w:p w14:paraId="1C34E123" w14:textId="77777777" w:rsidR="00640BBA" w:rsidRPr="0069141E" w:rsidRDefault="00640BBA" w:rsidP="00640BBA">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640BBA" w:rsidRPr="0069141E" w14:paraId="315E73A3" w14:textId="77777777" w:rsidTr="00DD5B4B">
        <w:trPr>
          <w:trHeight w:val="310"/>
        </w:trPr>
        <w:tc>
          <w:tcPr>
            <w:tcW w:w="5070" w:type="dxa"/>
          </w:tcPr>
          <w:p w14:paraId="33ADC8F8" w14:textId="77777777" w:rsidR="00640BBA" w:rsidRPr="0069141E" w:rsidRDefault="00640BBA" w:rsidP="00DD5B4B">
            <w:pPr>
              <w:spacing w:after="0" w:line="240" w:lineRule="auto"/>
              <w:rPr>
                <w:rFonts w:cs="Times New Roman"/>
                <w:b/>
                <w:szCs w:val="24"/>
              </w:rPr>
            </w:pPr>
            <w:r w:rsidRPr="0069141E">
              <w:rPr>
                <w:rFonts w:cs="Times New Roman"/>
                <w:b/>
                <w:szCs w:val="24"/>
              </w:rPr>
              <w:t>Ciência do Grupo:</w:t>
            </w:r>
          </w:p>
        </w:tc>
        <w:tc>
          <w:tcPr>
            <w:tcW w:w="1451" w:type="dxa"/>
          </w:tcPr>
          <w:p w14:paraId="2D038FFC" w14:textId="77777777" w:rsidR="00640BBA" w:rsidRPr="0069141E" w:rsidRDefault="00640BBA"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7CB791BB" w14:textId="77777777" w:rsidR="00640BBA" w:rsidRPr="0069141E" w:rsidRDefault="00640BBA" w:rsidP="00DD5B4B">
            <w:pPr>
              <w:spacing w:after="0" w:line="240" w:lineRule="auto"/>
              <w:rPr>
                <w:rFonts w:cs="Times New Roman"/>
                <w:b/>
                <w:szCs w:val="24"/>
              </w:rPr>
            </w:pPr>
            <w:r w:rsidRPr="0069141E">
              <w:rPr>
                <w:rFonts w:cs="Times New Roman"/>
                <w:b/>
                <w:szCs w:val="24"/>
              </w:rPr>
              <w:t>Ciência dos Professor(es)</w:t>
            </w:r>
          </w:p>
          <w:p w14:paraId="295EB54F" w14:textId="77777777" w:rsidR="00640BBA" w:rsidRPr="0069141E" w:rsidRDefault="00640BBA" w:rsidP="00DD5B4B">
            <w:pPr>
              <w:spacing w:after="0" w:line="240" w:lineRule="auto"/>
              <w:rPr>
                <w:rFonts w:cs="Times New Roman"/>
                <w:b/>
                <w:szCs w:val="24"/>
              </w:rPr>
            </w:pPr>
          </w:p>
        </w:tc>
      </w:tr>
      <w:tr w:rsidR="00640BBA" w:rsidRPr="0069141E" w14:paraId="0DF514B2" w14:textId="77777777" w:rsidTr="00DD5B4B">
        <w:trPr>
          <w:trHeight w:val="310"/>
        </w:trPr>
        <w:tc>
          <w:tcPr>
            <w:tcW w:w="5070" w:type="dxa"/>
          </w:tcPr>
          <w:p w14:paraId="0F870930" w14:textId="77777777" w:rsidR="00640BBA" w:rsidRPr="0069141E" w:rsidRDefault="00640BBA" w:rsidP="00DD5B4B">
            <w:pPr>
              <w:spacing w:after="0" w:line="240" w:lineRule="auto"/>
              <w:rPr>
                <w:rFonts w:cs="Times New Roman"/>
                <w:szCs w:val="24"/>
              </w:rPr>
            </w:pPr>
            <w:r w:rsidRPr="0069141E">
              <w:rPr>
                <w:rFonts w:cs="Times New Roman"/>
                <w:szCs w:val="24"/>
              </w:rPr>
              <w:t>Alex Aparecido de Lima</w:t>
            </w:r>
          </w:p>
        </w:tc>
        <w:tc>
          <w:tcPr>
            <w:tcW w:w="1451" w:type="dxa"/>
          </w:tcPr>
          <w:p w14:paraId="4A78292A" w14:textId="77777777" w:rsidR="00640BBA" w:rsidRPr="0069141E" w:rsidRDefault="00640BBA" w:rsidP="00DD5B4B">
            <w:pPr>
              <w:spacing w:after="0" w:line="240" w:lineRule="auto"/>
              <w:rPr>
                <w:rFonts w:cs="Times New Roman"/>
                <w:szCs w:val="24"/>
              </w:rPr>
            </w:pPr>
            <w:r>
              <w:rPr>
                <w:rFonts w:cs="Times New Roman"/>
                <w:szCs w:val="24"/>
              </w:rPr>
              <w:t>P</w:t>
            </w:r>
          </w:p>
        </w:tc>
        <w:tc>
          <w:tcPr>
            <w:tcW w:w="3674" w:type="dxa"/>
            <w:vMerge/>
          </w:tcPr>
          <w:p w14:paraId="7ED008F8" w14:textId="77777777" w:rsidR="00640BBA" w:rsidRPr="0069141E" w:rsidRDefault="00640BBA" w:rsidP="00DD5B4B">
            <w:pPr>
              <w:spacing w:after="0" w:line="240" w:lineRule="auto"/>
              <w:rPr>
                <w:rFonts w:cs="Times New Roman"/>
                <w:szCs w:val="24"/>
              </w:rPr>
            </w:pPr>
          </w:p>
        </w:tc>
      </w:tr>
      <w:tr w:rsidR="00640BBA" w:rsidRPr="0069141E" w14:paraId="06AC0EC2" w14:textId="77777777" w:rsidTr="00DD5B4B">
        <w:trPr>
          <w:trHeight w:val="310"/>
        </w:trPr>
        <w:tc>
          <w:tcPr>
            <w:tcW w:w="5070" w:type="dxa"/>
          </w:tcPr>
          <w:p w14:paraId="0E27BB39" w14:textId="77777777" w:rsidR="00640BBA" w:rsidRPr="0069141E" w:rsidRDefault="00640BBA" w:rsidP="00DD5B4B">
            <w:pPr>
              <w:spacing w:after="0" w:line="240" w:lineRule="auto"/>
              <w:rPr>
                <w:rFonts w:cs="Times New Roman"/>
                <w:szCs w:val="24"/>
              </w:rPr>
            </w:pPr>
            <w:r w:rsidRPr="0069141E">
              <w:rPr>
                <w:rFonts w:cs="Times New Roman"/>
                <w:szCs w:val="24"/>
              </w:rPr>
              <w:t>Anderson Portes do Nascimento</w:t>
            </w:r>
          </w:p>
        </w:tc>
        <w:tc>
          <w:tcPr>
            <w:tcW w:w="1451" w:type="dxa"/>
          </w:tcPr>
          <w:p w14:paraId="254622EB" w14:textId="77777777" w:rsidR="00640BBA" w:rsidRPr="0069141E" w:rsidRDefault="00640BBA" w:rsidP="00DD5B4B">
            <w:pPr>
              <w:spacing w:after="0" w:line="240" w:lineRule="auto"/>
              <w:rPr>
                <w:rFonts w:cs="Times New Roman"/>
                <w:szCs w:val="24"/>
              </w:rPr>
            </w:pPr>
            <w:r>
              <w:rPr>
                <w:rFonts w:cs="Times New Roman"/>
                <w:szCs w:val="24"/>
              </w:rPr>
              <w:t>P</w:t>
            </w:r>
          </w:p>
        </w:tc>
        <w:tc>
          <w:tcPr>
            <w:tcW w:w="3674" w:type="dxa"/>
            <w:vMerge/>
          </w:tcPr>
          <w:p w14:paraId="0EB66778" w14:textId="77777777" w:rsidR="00640BBA" w:rsidRPr="0069141E" w:rsidRDefault="00640BBA" w:rsidP="00DD5B4B">
            <w:pPr>
              <w:spacing w:after="0" w:line="240" w:lineRule="auto"/>
              <w:rPr>
                <w:rFonts w:cs="Times New Roman"/>
                <w:szCs w:val="24"/>
              </w:rPr>
            </w:pPr>
          </w:p>
        </w:tc>
      </w:tr>
      <w:tr w:rsidR="00640BBA" w:rsidRPr="0069141E" w14:paraId="63B3CCAC" w14:textId="77777777" w:rsidTr="00DD5B4B">
        <w:trPr>
          <w:trHeight w:val="310"/>
        </w:trPr>
        <w:tc>
          <w:tcPr>
            <w:tcW w:w="5070" w:type="dxa"/>
          </w:tcPr>
          <w:p w14:paraId="11BEE9BE" w14:textId="77777777" w:rsidR="00640BBA" w:rsidRPr="0069141E" w:rsidRDefault="00640BBA" w:rsidP="00DD5B4B">
            <w:pPr>
              <w:spacing w:after="0" w:line="240" w:lineRule="auto"/>
              <w:rPr>
                <w:rFonts w:cs="Times New Roman"/>
                <w:szCs w:val="24"/>
              </w:rPr>
            </w:pPr>
            <w:r w:rsidRPr="0069141E">
              <w:rPr>
                <w:rFonts w:cs="Times New Roman"/>
                <w:szCs w:val="24"/>
              </w:rPr>
              <w:t>Cesar Mâncio Silva</w:t>
            </w:r>
          </w:p>
        </w:tc>
        <w:tc>
          <w:tcPr>
            <w:tcW w:w="1451" w:type="dxa"/>
          </w:tcPr>
          <w:p w14:paraId="6419D984" w14:textId="77777777" w:rsidR="00640BBA" w:rsidRPr="0069141E" w:rsidRDefault="00640BBA" w:rsidP="00DD5B4B">
            <w:pPr>
              <w:spacing w:after="0" w:line="240" w:lineRule="auto"/>
              <w:rPr>
                <w:rFonts w:cs="Times New Roman"/>
                <w:szCs w:val="24"/>
              </w:rPr>
            </w:pPr>
            <w:r w:rsidRPr="0069141E">
              <w:rPr>
                <w:rFonts w:cs="Times New Roman"/>
                <w:szCs w:val="24"/>
              </w:rPr>
              <w:t>P</w:t>
            </w:r>
          </w:p>
        </w:tc>
        <w:tc>
          <w:tcPr>
            <w:tcW w:w="3674" w:type="dxa"/>
            <w:vMerge/>
          </w:tcPr>
          <w:p w14:paraId="4EBA7F55" w14:textId="77777777" w:rsidR="00640BBA" w:rsidRPr="0069141E" w:rsidRDefault="00640BBA" w:rsidP="00DD5B4B">
            <w:pPr>
              <w:spacing w:after="0" w:line="240" w:lineRule="auto"/>
              <w:rPr>
                <w:rFonts w:cs="Times New Roman"/>
                <w:szCs w:val="24"/>
              </w:rPr>
            </w:pPr>
          </w:p>
        </w:tc>
      </w:tr>
      <w:tr w:rsidR="00640BBA" w:rsidRPr="0069141E" w14:paraId="35BCCE59" w14:textId="77777777" w:rsidTr="00DD5B4B">
        <w:trPr>
          <w:trHeight w:val="310"/>
        </w:trPr>
        <w:tc>
          <w:tcPr>
            <w:tcW w:w="5070" w:type="dxa"/>
          </w:tcPr>
          <w:p w14:paraId="03BFD8CD" w14:textId="77777777" w:rsidR="00640BBA" w:rsidRPr="0069141E" w:rsidRDefault="00640BBA" w:rsidP="00DD5B4B">
            <w:pPr>
              <w:spacing w:after="0" w:line="240" w:lineRule="auto"/>
              <w:rPr>
                <w:rFonts w:cs="Times New Roman"/>
                <w:szCs w:val="24"/>
              </w:rPr>
            </w:pPr>
            <w:r w:rsidRPr="0069141E">
              <w:rPr>
                <w:rFonts w:cs="Times New Roman"/>
                <w:szCs w:val="24"/>
              </w:rPr>
              <w:t>Maithê Gomes da Piedade</w:t>
            </w:r>
          </w:p>
        </w:tc>
        <w:tc>
          <w:tcPr>
            <w:tcW w:w="1451" w:type="dxa"/>
          </w:tcPr>
          <w:p w14:paraId="71ECDCAD" w14:textId="77777777" w:rsidR="00640BBA" w:rsidRPr="0069141E" w:rsidRDefault="00640BBA" w:rsidP="00DD5B4B">
            <w:pPr>
              <w:spacing w:after="0" w:line="240" w:lineRule="auto"/>
              <w:rPr>
                <w:rFonts w:cs="Times New Roman"/>
                <w:szCs w:val="24"/>
              </w:rPr>
            </w:pPr>
            <w:r w:rsidRPr="0069141E">
              <w:rPr>
                <w:rFonts w:cs="Times New Roman"/>
                <w:szCs w:val="24"/>
              </w:rPr>
              <w:t>P</w:t>
            </w:r>
          </w:p>
        </w:tc>
        <w:tc>
          <w:tcPr>
            <w:tcW w:w="3674" w:type="dxa"/>
            <w:vMerge/>
          </w:tcPr>
          <w:p w14:paraId="26DADF7F" w14:textId="77777777" w:rsidR="00640BBA" w:rsidRPr="0069141E" w:rsidRDefault="00640BBA" w:rsidP="00DD5B4B">
            <w:pPr>
              <w:spacing w:after="0" w:line="240" w:lineRule="auto"/>
              <w:rPr>
                <w:rFonts w:cs="Times New Roman"/>
                <w:szCs w:val="24"/>
              </w:rPr>
            </w:pPr>
          </w:p>
        </w:tc>
      </w:tr>
    </w:tbl>
    <w:p w14:paraId="2745038D" w14:textId="77777777" w:rsidR="00640BBA" w:rsidRDefault="00640BBA" w:rsidP="00640BBA">
      <w:pPr>
        <w:spacing w:after="0"/>
        <w:rPr>
          <w:rFonts w:cs="Times New Roman"/>
          <w:szCs w:val="24"/>
        </w:rPr>
      </w:pPr>
      <w:r w:rsidRPr="00DA74DB">
        <w:rPr>
          <w:rFonts w:cs="Times New Roman"/>
          <w:szCs w:val="24"/>
        </w:rPr>
        <w:br w:type="page"/>
      </w:r>
    </w:p>
    <w:p w14:paraId="039F9D50" w14:textId="247E2425" w:rsidR="009E7E0C" w:rsidRPr="0069141E" w:rsidRDefault="00F17F6A" w:rsidP="009E7E0C">
      <w:pPr>
        <w:spacing w:after="0"/>
        <w:rPr>
          <w:rFonts w:cs="Times New Roman"/>
          <w:szCs w:val="24"/>
        </w:rPr>
      </w:pPr>
      <w:r>
        <w:rPr>
          <w:noProof/>
        </w:rPr>
        <w:lastRenderedPageBreak/>
        <w:pict w14:anchorId="438D72E9">
          <v:shape id="_x0000_s1160" type="#_x0000_t202" style="position:absolute;margin-left:214.05pt;margin-top:-16.95pt;width:291pt;height:59.25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XU7F&#10;6YMCAACVBQAADgAAAAAAAAAAAAAAAAAuAgAAZHJzL2Uyb0RvYy54bWxQSwECLQAUAAYACAAAACEA&#10;bj/4tN4AAAALAQAADwAAAAAAAAAAAAAAAADdBAAAZHJzL2Rvd25yZXYueG1sUEsFBgAAAAAEAAQA&#10;8wAAAOgFAAAAAA==&#10;" fillcolor="white [3201]" strokeweight=".5pt">
            <v:textbox>
              <w:txbxContent>
                <w:p w14:paraId="01B81CC0" w14:textId="77777777" w:rsidR="009E7E0C" w:rsidRPr="00B0578E" w:rsidRDefault="009E7E0C" w:rsidP="009E7E0C">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0F33A155" w14:textId="70657FB0" w:rsidR="009E7E0C" w:rsidRPr="00A66129" w:rsidRDefault="009E7E0C" w:rsidP="009E7E0C">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w:t>
                  </w:r>
                  <w:r w:rsidR="00015BC6">
                    <w:rPr>
                      <w:rFonts w:ascii="Arial" w:hAnsi="Arial" w:cs="Arial"/>
                      <w:color w:val="C45911" w:themeColor="accent2" w:themeShade="BF"/>
                      <w:kern w:val="24"/>
                      <w:sz w:val="20"/>
                      <w:szCs w:val="24"/>
                    </w:rPr>
                    <w:t>Arrumando erros do nosso trabalho</w:t>
                  </w:r>
                </w:p>
              </w:txbxContent>
            </v:textbox>
          </v:shape>
        </w:pict>
      </w:r>
      <w:r w:rsidR="009E7E0C" w:rsidRPr="0069141E">
        <w:rPr>
          <w:rFonts w:cs="Times New Roman"/>
          <w:noProof/>
          <w:szCs w:val="24"/>
          <w:lang w:eastAsia="pt-BR"/>
        </w:rPr>
        <w:drawing>
          <wp:inline distT="0" distB="0" distL="0" distR="0" wp14:anchorId="59374478" wp14:editId="384A962C">
            <wp:extent cx="2505075" cy="845469"/>
            <wp:effectExtent l="0" t="0" r="0" b="0"/>
            <wp:docPr id="2086" name="Imagem 208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D62C9BA" w14:textId="1C89D860" w:rsidR="009E7E0C" w:rsidRPr="0069141E" w:rsidRDefault="00F17F6A" w:rsidP="009E7E0C">
      <w:pPr>
        <w:spacing w:after="0"/>
        <w:rPr>
          <w:rFonts w:cs="Times New Roman"/>
          <w:szCs w:val="24"/>
        </w:rPr>
      </w:pPr>
      <w:r>
        <w:rPr>
          <w:noProof/>
        </w:rPr>
        <w:pict w14:anchorId="6AECE13D">
          <v:shape id="_x0000_s1159" type="#_x0000_t202" style="position:absolute;margin-left:299.25pt;margin-top:15pt;width:203pt;height:29.15pt;z-index:25198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Ay0s/irgEAADwDAAAOAAAAAAAAAAAAAAAAAC4CAABkcnMvZTJvRG9jLnhtbFBL&#10;AQItABQABgAIAAAAIQAUThQX3QAAAAoBAAAPAAAAAAAAAAAAAAAAAAgEAABkcnMvZG93bnJldi54&#10;bWxQSwUGAAAAAAQABADzAAAAEgUAAAAA&#10;" filled="f" stroked="f">
            <v:textbox style="mso-fit-shape-to-text:t">
              <w:txbxContent>
                <w:p w14:paraId="6855AE19" w14:textId="24D4A1B8" w:rsidR="009E7E0C" w:rsidRPr="007F0382" w:rsidRDefault="009E7E0C" w:rsidP="009E7E0C">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16</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1BE8A3ED">
          <v:shape id="_x0000_s1158" type="#_x0000_t202" style="position:absolute;margin-left:2.25pt;margin-top:15.95pt;width:131.5pt;height:24.25pt;z-index:25198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NHMFhGsAQAAPAMAAA4AAAAAAAAAAAAAAAAALgIAAGRycy9lMm9Eb2MueG1sUEsBAi0A&#10;FAAGAAgAAAAhAGAFGHLbAAAABwEAAA8AAAAAAAAAAAAAAAAABgQAAGRycy9kb3ducmV2LnhtbFBL&#10;BQYAAAAABAAEAPMAAAAOBQAAAAA=&#10;" filled="f" stroked="f">
            <v:textbox style="mso-fit-shape-to-text:t">
              <w:txbxContent>
                <w:p w14:paraId="6AFDC64B" w14:textId="77777777" w:rsidR="009E7E0C" w:rsidRDefault="009E7E0C" w:rsidP="009E7E0C">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71E198DE" w14:textId="77777777" w:rsidR="009E7E0C" w:rsidRPr="0069141E" w:rsidRDefault="009E7E0C" w:rsidP="009E7E0C">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9E7E0C" w:rsidRPr="0069141E" w14:paraId="3C60CF51" w14:textId="77777777" w:rsidTr="00DD5B4B">
        <w:tc>
          <w:tcPr>
            <w:tcW w:w="10116" w:type="dxa"/>
          </w:tcPr>
          <w:p w14:paraId="76B2749B" w14:textId="77777777" w:rsidR="009E7E0C" w:rsidRPr="0069141E" w:rsidRDefault="009E7E0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2C58894" w14:textId="77777777" w:rsidR="00015BC6" w:rsidRDefault="00015BC6" w:rsidP="00015BC6">
            <w:pPr>
              <w:spacing w:line="240" w:lineRule="auto"/>
              <w:rPr>
                <w:rFonts w:cs="Times New Roman"/>
                <w:szCs w:val="24"/>
              </w:rPr>
            </w:pPr>
          </w:p>
          <w:p w14:paraId="223A1CF2" w14:textId="0CFC368D" w:rsidR="00015BC6" w:rsidRDefault="00015BC6" w:rsidP="00015BC6">
            <w:pPr>
              <w:spacing w:line="240" w:lineRule="auto"/>
              <w:rPr>
                <w:rFonts w:cs="Times New Roman"/>
                <w:szCs w:val="24"/>
              </w:rPr>
            </w:pPr>
            <w:r>
              <w:rPr>
                <w:rFonts w:cs="Times New Roman"/>
                <w:szCs w:val="24"/>
              </w:rPr>
              <w:t xml:space="preserve">TCC SEM DRAMA. “METODOLOGIA DO SEU TCC – EM 3 PASSOS SIMPLES” Youtube, 2016. Disponível em: </w:t>
            </w:r>
            <w:hyperlink r:id="rId76" w:history="1">
              <w:r w:rsidRPr="00ED7B86">
                <w:rPr>
                  <w:rStyle w:val="Hyperlink"/>
                  <w:rFonts w:cs="Times New Roman"/>
                  <w:szCs w:val="24"/>
                </w:rPr>
                <w:t>https://www.youtube.com/watch?v=lKwt5q9JPdA</w:t>
              </w:r>
            </w:hyperlink>
            <w:r>
              <w:rPr>
                <w:rFonts w:cs="Times New Roman"/>
                <w:szCs w:val="24"/>
              </w:rPr>
              <w:t xml:space="preserve"> . Acesso em: 19 de novembro de 2021.</w:t>
            </w:r>
          </w:p>
          <w:p w14:paraId="7D6EE452" w14:textId="3DA7779D" w:rsidR="00015BC6" w:rsidRDefault="00015BC6" w:rsidP="00DD5B4B">
            <w:pPr>
              <w:shd w:val="clear" w:color="auto" w:fill="FFFFFF"/>
              <w:spacing w:line="375" w:lineRule="atLeast"/>
              <w:rPr>
                <w:rFonts w:eastAsia="Times New Roman" w:cs="Times New Roman"/>
                <w:lang w:eastAsia="pt-BR"/>
              </w:rPr>
            </w:pPr>
          </w:p>
          <w:p w14:paraId="5CA4A22B" w14:textId="0E4AADB5" w:rsidR="00015BC6" w:rsidRPr="00015BC6" w:rsidRDefault="00015BC6" w:rsidP="00015BC6">
            <w:pPr>
              <w:spacing w:line="240" w:lineRule="auto"/>
              <w:rPr>
                <w:rFonts w:cs="Times New Roman"/>
                <w:szCs w:val="24"/>
              </w:rPr>
            </w:pPr>
            <w:r>
              <w:rPr>
                <w:rFonts w:cs="Times New Roman"/>
                <w:szCs w:val="24"/>
              </w:rPr>
              <w:t xml:space="preserve">Record TV Goiás, “MERCADO DE TRABALHO: CRESCE A PROCURA POR CUIDADORES DE IDOSOS”, Youtube, 2021. Disponível: </w:t>
            </w:r>
            <w:hyperlink r:id="rId77" w:history="1">
              <w:r w:rsidRPr="00ED7B86">
                <w:rPr>
                  <w:rStyle w:val="Hyperlink"/>
                  <w:rFonts w:cs="Times New Roman"/>
                  <w:szCs w:val="24"/>
                </w:rPr>
                <w:t>https://www.youtube.com/watch?v=lgDmMnZHOpY</w:t>
              </w:r>
            </w:hyperlink>
            <w:r>
              <w:rPr>
                <w:rFonts w:cs="Times New Roman"/>
                <w:szCs w:val="24"/>
              </w:rPr>
              <w:t xml:space="preserve"> . Acesso em: 19 de novembro de 2021.</w:t>
            </w:r>
          </w:p>
          <w:p w14:paraId="548CE602" w14:textId="77777777" w:rsidR="009E7E0C" w:rsidRPr="0069141E" w:rsidRDefault="009E7E0C" w:rsidP="00DD5B4B">
            <w:pPr>
              <w:rPr>
                <w:rFonts w:cs="Times New Roman"/>
                <w:color w:val="000000" w:themeColor="text1"/>
                <w:kern w:val="24"/>
                <w:szCs w:val="24"/>
              </w:rPr>
            </w:pPr>
          </w:p>
        </w:tc>
      </w:tr>
      <w:tr w:rsidR="009E7E0C" w:rsidRPr="0069141E" w14:paraId="49A9C8B6" w14:textId="77777777" w:rsidTr="00DD5B4B">
        <w:tc>
          <w:tcPr>
            <w:tcW w:w="10116" w:type="dxa"/>
          </w:tcPr>
          <w:p w14:paraId="68FE222D" w14:textId="77777777" w:rsidR="009E7E0C" w:rsidRPr="0069141E" w:rsidRDefault="009E7E0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8720AAF" w14:textId="77777777" w:rsidR="009E7E0C" w:rsidRPr="0069141E" w:rsidRDefault="009E7E0C" w:rsidP="00DD5B4B">
            <w:pPr>
              <w:tabs>
                <w:tab w:val="left" w:pos="2475"/>
              </w:tabs>
              <w:rPr>
                <w:rFonts w:cs="Times New Roman"/>
                <w:color w:val="000000" w:themeColor="text1"/>
                <w:kern w:val="24"/>
              </w:rPr>
            </w:pPr>
          </w:p>
          <w:p w14:paraId="4A10E2D2" w14:textId="257E01B0" w:rsidR="009E7E0C" w:rsidRPr="0069141E" w:rsidRDefault="00015BC6" w:rsidP="00DD5B4B">
            <w:pPr>
              <w:rPr>
                <w:rFonts w:cs="Times New Roman"/>
                <w:shd w:val="clear" w:color="auto" w:fill="FFFFFF"/>
              </w:rPr>
            </w:pPr>
            <w:r>
              <w:rPr>
                <w:rFonts w:cs="Times New Roman"/>
                <w:shd w:val="clear" w:color="auto" w:fill="FFFFFF"/>
              </w:rPr>
              <w:t>A atividade era focada em arrumarmos todos os erros listados pela professora Uebele, fizemos uma mais intensa pesquisa para recriarmos nossa introdução</w:t>
            </w:r>
            <w:r w:rsidR="00640BBA">
              <w:rPr>
                <w:rFonts w:cs="Times New Roman"/>
                <w:shd w:val="clear" w:color="auto" w:fill="FFFFFF"/>
              </w:rPr>
              <w:t>, também focamos em adicionarmos mais elementos sobre a história dos idosos no Brasil.</w:t>
            </w:r>
          </w:p>
          <w:p w14:paraId="04DA66E3" w14:textId="77777777" w:rsidR="009E7E0C" w:rsidRPr="0069141E" w:rsidRDefault="009E7E0C" w:rsidP="00DD5B4B">
            <w:pPr>
              <w:tabs>
                <w:tab w:val="left" w:pos="2475"/>
              </w:tabs>
              <w:rPr>
                <w:rFonts w:cs="Times New Roman"/>
                <w:kern w:val="24"/>
                <w:szCs w:val="32"/>
              </w:rPr>
            </w:pPr>
          </w:p>
        </w:tc>
      </w:tr>
      <w:tr w:rsidR="009E7E0C" w:rsidRPr="0069141E" w14:paraId="6E7ADCA7" w14:textId="77777777" w:rsidTr="00DD5B4B">
        <w:tc>
          <w:tcPr>
            <w:tcW w:w="10116" w:type="dxa"/>
          </w:tcPr>
          <w:p w14:paraId="1185DB71" w14:textId="77777777" w:rsidR="009E7E0C" w:rsidRPr="0069141E" w:rsidRDefault="009E7E0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5740320D" w14:textId="77777777" w:rsidR="009E7E0C" w:rsidRPr="0069141E" w:rsidRDefault="009E7E0C" w:rsidP="00DD5B4B">
            <w:pPr>
              <w:tabs>
                <w:tab w:val="left" w:pos="2475"/>
              </w:tabs>
              <w:jc w:val="both"/>
              <w:rPr>
                <w:rFonts w:cs="Times New Roman"/>
                <w:kern w:val="24"/>
                <w:szCs w:val="28"/>
              </w:rPr>
            </w:pPr>
          </w:p>
          <w:p w14:paraId="54CCF8CF" w14:textId="7B50124C" w:rsidR="009E7E0C" w:rsidRPr="0069141E" w:rsidRDefault="00640BBA" w:rsidP="00DD5B4B">
            <w:pPr>
              <w:tabs>
                <w:tab w:val="left" w:pos="2475"/>
              </w:tabs>
              <w:jc w:val="both"/>
              <w:rPr>
                <w:rFonts w:cs="Times New Roman"/>
                <w:kern w:val="24"/>
                <w:szCs w:val="28"/>
              </w:rPr>
            </w:pPr>
            <w:r>
              <w:rPr>
                <w:rFonts w:cs="Times New Roman"/>
                <w:kern w:val="24"/>
                <w:szCs w:val="28"/>
              </w:rPr>
              <w:t>Acharmos boas fontes, e ainda fontes atualizadas, o IBGE não realizado ainda é uma coisa muito complicada de lidar. Esperamos em 2022 a resolução dele.</w:t>
            </w:r>
          </w:p>
          <w:p w14:paraId="5672001B" w14:textId="77777777" w:rsidR="009E7E0C" w:rsidRPr="0069141E" w:rsidRDefault="009E7E0C" w:rsidP="00DD5B4B">
            <w:pPr>
              <w:tabs>
                <w:tab w:val="left" w:pos="2475"/>
              </w:tabs>
              <w:jc w:val="both"/>
              <w:rPr>
                <w:rFonts w:cs="Times New Roman"/>
                <w:kern w:val="24"/>
                <w:szCs w:val="28"/>
              </w:rPr>
            </w:pPr>
          </w:p>
        </w:tc>
      </w:tr>
      <w:tr w:rsidR="009E7E0C" w:rsidRPr="0069141E" w14:paraId="467C41DD" w14:textId="77777777" w:rsidTr="00DD5B4B">
        <w:tc>
          <w:tcPr>
            <w:tcW w:w="10116" w:type="dxa"/>
          </w:tcPr>
          <w:p w14:paraId="7A6FF27E" w14:textId="77777777" w:rsidR="009E7E0C" w:rsidRPr="0069141E" w:rsidRDefault="009E7E0C"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3B6C77B" w14:textId="77777777" w:rsidR="009E7E0C" w:rsidRDefault="009E7E0C" w:rsidP="00DD5B4B">
            <w:pPr>
              <w:textAlignment w:val="baseline"/>
              <w:rPr>
                <w:rFonts w:eastAsia="Times New Roman" w:cs="Times New Roman"/>
                <w:color w:val="000000"/>
                <w:lang w:eastAsia="pt-BR"/>
              </w:rPr>
            </w:pPr>
          </w:p>
          <w:p w14:paraId="1DFA5499" w14:textId="0EE6720C" w:rsidR="009E7E0C" w:rsidRDefault="00640BBA" w:rsidP="00DD5B4B">
            <w:pPr>
              <w:textAlignment w:val="baseline"/>
              <w:rPr>
                <w:rFonts w:eastAsia="Times New Roman" w:cs="Times New Roman"/>
                <w:color w:val="000000"/>
                <w:lang w:eastAsia="pt-BR"/>
              </w:rPr>
            </w:pPr>
            <w:r>
              <w:rPr>
                <w:rFonts w:eastAsia="Times New Roman" w:cs="Times New Roman"/>
                <w:color w:val="000000"/>
                <w:lang w:eastAsia="pt-BR"/>
              </w:rPr>
              <w:t>Refizemos nosso trabalho em pontos que estavam muito errados, exemplo fortíssimo a introdução.</w:t>
            </w:r>
          </w:p>
          <w:p w14:paraId="278C2536" w14:textId="77777777" w:rsidR="009E7E0C" w:rsidRPr="0069141E" w:rsidRDefault="009E7E0C" w:rsidP="00DD5B4B">
            <w:pPr>
              <w:textAlignment w:val="baseline"/>
              <w:rPr>
                <w:rFonts w:cs="Times New Roman"/>
                <w:color w:val="000000" w:themeColor="text1"/>
                <w:kern w:val="24"/>
                <w:szCs w:val="24"/>
              </w:rPr>
            </w:pPr>
          </w:p>
        </w:tc>
      </w:tr>
      <w:tr w:rsidR="009E7E0C" w:rsidRPr="0069141E" w14:paraId="11935706" w14:textId="77777777" w:rsidTr="00DD5B4B">
        <w:tc>
          <w:tcPr>
            <w:tcW w:w="10116" w:type="dxa"/>
          </w:tcPr>
          <w:p w14:paraId="27F78C6F" w14:textId="77777777" w:rsidR="009E7E0C" w:rsidRPr="0069141E" w:rsidRDefault="009E7E0C"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5ED34D4C" w14:textId="77777777" w:rsidR="009E7E0C" w:rsidRDefault="009E7E0C" w:rsidP="00DD5B4B">
            <w:pPr>
              <w:textAlignment w:val="baseline"/>
              <w:rPr>
                <w:rFonts w:eastAsia="Times New Roman" w:cs="Times New Roman"/>
                <w:color w:val="000000"/>
                <w:lang w:eastAsia="pt-BR"/>
              </w:rPr>
            </w:pPr>
          </w:p>
          <w:p w14:paraId="6B4947AE" w14:textId="68272DD5" w:rsidR="009E7E0C" w:rsidRPr="0069141E" w:rsidRDefault="00640BBA" w:rsidP="00DD5B4B">
            <w:pPr>
              <w:textAlignment w:val="baseline"/>
              <w:rPr>
                <w:rFonts w:eastAsia="Times New Roman" w:cs="Times New Roman"/>
                <w:color w:val="000000"/>
                <w:lang w:eastAsia="pt-BR"/>
              </w:rPr>
            </w:pPr>
            <w:r>
              <w:rPr>
                <w:rFonts w:eastAsia="Times New Roman" w:cs="Times New Roman"/>
                <w:color w:val="000000"/>
                <w:lang w:eastAsia="pt-BR"/>
              </w:rPr>
              <w:t>Mudanças no caso de uso, introdução, WBS e outras coisas dos elementos textuais.</w:t>
            </w:r>
          </w:p>
          <w:p w14:paraId="754FCDB4" w14:textId="77777777" w:rsidR="009E7E0C" w:rsidRPr="0069141E" w:rsidRDefault="009E7E0C" w:rsidP="00DD5B4B">
            <w:pPr>
              <w:textAlignment w:val="baseline"/>
              <w:rPr>
                <w:rFonts w:cs="Times New Roman"/>
                <w:szCs w:val="24"/>
              </w:rPr>
            </w:pPr>
          </w:p>
        </w:tc>
      </w:tr>
    </w:tbl>
    <w:p w14:paraId="5C7E328E" w14:textId="77777777" w:rsidR="009E7E0C" w:rsidRPr="0069141E" w:rsidRDefault="009E7E0C" w:rsidP="009E7E0C">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9E7E0C" w:rsidRPr="0069141E" w14:paraId="22252D0C" w14:textId="77777777" w:rsidTr="00DD5B4B">
        <w:trPr>
          <w:trHeight w:val="310"/>
        </w:trPr>
        <w:tc>
          <w:tcPr>
            <w:tcW w:w="5070" w:type="dxa"/>
          </w:tcPr>
          <w:p w14:paraId="70666652" w14:textId="77777777" w:rsidR="009E7E0C" w:rsidRPr="0069141E" w:rsidRDefault="009E7E0C" w:rsidP="00DD5B4B">
            <w:pPr>
              <w:spacing w:after="0" w:line="240" w:lineRule="auto"/>
              <w:rPr>
                <w:rFonts w:cs="Times New Roman"/>
                <w:b/>
                <w:szCs w:val="24"/>
              </w:rPr>
            </w:pPr>
            <w:r w:rsidRPr="0069141E">
              <w:rPr>
                <w:rFonts w:cs="Times New Roman"/>
                <w:b/>
                <w:szCs w:val="24"/>
              </w:rPr>
              <w:t>Ciência do Grupo:</w:t>
            </w:r>
          </w:p>
        </w:tc>
        <w:tc>
          <w:tcPr>
            <w:tcW w:w="1451" w:type="dxa"/>
          </w:tcPr>
          <w:p w14:paraId="237057D8" w14:textId="77777777" w:rsidR="009E7E0C" w:rsidRPr="0069141E" w:rsidRDefault="009E7E0C"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27E6BD48" w14:textId="77777777" w:rsidR="009E7E0C" w:rsidRPr="0069141E" w:rsidRDefault="009E7E0C" w:rsidP="00DD5B4B">
            <w:pPr>
              <w:spacing w:after="0" w:line="240" w:lineRule="auto"/>
              <w:rPr>
                <w:rFonts w:cs="Times New Roman"/>
                <w:b/>
                <w:szCs w:val="24"/>
              </w:rPr>
            </w:pPr>
            <w:r w:rsidRPr="0069141E">
              <w:rPr>
                <w:rFonts w:cs="Times New Roman"/>
                <w:b/>
                <w:szCs w:val="24"/>
              </w:rPr>
              <w:t>Ciência dos Professor(es)</w:t>
            </w:r>
          </w:p>
          <w:p w14:paraId="59F83564" w14:textId="77777777" w:rsidR="009E7E0C" w:rsidRPr="0069141E" w:rsidRDefault="009E7E0C" w:rsidP="00DD5B4B">
            <w:pPr>
              <w:spacing w:after="0" w:line="240" w:lineRule="auto"/>
              <w:rPr>
                <w:rFonts w:cs="Times New Roman"/>
                <w:b/>
                <w:szCs w:val="24"/>
              </w:rPr>
            </w:pPr>
          </w:p>
        </w:tc>
      </w:tr>
      <w:tr w:rsidR="009E7E0C" w:rsidRPr="0069141E" w14:paraId="7F442D8C" w14:textId="77777777" w:rsidTr="00DD5B4B">
        <w:trPr>
          <w:trHeight w:val="310"/>
        </w:trPr>
        <w:tc>
          <w:tcPr>
            <w:tcW w:w="5070" w:type="dxa"/>
          </w:tcPr>
          <w:p w14:paraId="073DF889" w14:textId="77777777" w:rsidR="009E7E0C" w:rsidRPr="0069141E" w:rsidRDefault="009E7E0C" w:rsidP="00DD5B4B">
            <w:pPr>
              <w:spacing w:after="0" w:line="240" w:lineRule="auto"/>
              <w:rPr>
                <w:rFonts w:cs="Times New Roman"/>
                <w:szCs w:val="24"/>
              </w:rPr>
            </w:pPr>
            <w:r w:rsidRPr="0069141E">
              <w:rPr>
                <w:rFonts w:cs="Times New Roman"/>
                <w:szCs w:val="24"/>
              </w:rPr>
              <w:t>Alex Aparecido de Lima</w:t>
            </w:r>
          </w:p>
        </w:tc>
        <w:tc>
          <w:tcPr>
            <w:tcW w:w="1451" w:type="dxa"/>
          </w:tcPr>
          <w:p w14:paraId="6F7444B5" w14:textId="77777777" w:rsidR="009E7E0C" w:rsidRPr="0069141E" w:rsidRDefault="009E7E0C" w:rsidP="00DD5B4B">
            <w:pPr>
              <w:spacing w:after="0" w:line="240" w:lineRule="auto"/>
              <w:rPr>
                <w:rFonts w:cs="Times New Roman"/>
                <w:szCs w:val="24"/>
              </w:rPr>
            </w:pPr>
            <w:r>
              <w:rPr>
                <w:rFonts w:cs="Times New Roman"/>
                <w:szCs w:val="24"/>
              </w:rPr>
              <w:t>P</w:t>
            </w:r>
          </w:p>
        </w:tc>
        <w:tc>
          <w:tcPr>
            <w:tcW w:w="3674" w:type="dxa"/>
            <w:vMerge/>
          </w:tcPr>
          <w:p w14:paraId="5A7CC2A6" w14:textId="77777777" w:rsidR="009E7E0C" w:rsidRPr="0069141E" w:rsidRDefault="009E7E0C" w:rsidP="00DD5B4B">
            <w:pPr>
              <w:spacing w:after="0" w:line="240" w:lineRule="auto"/>
              <w:rPr>
                <w:rFonts w:cs="Times New Roman"/>
                <w:szCs w:val="24"/>
              </w:rPr>
            </w:pPr>
          </w:p>
        </w:tc>
      </w:tr>
      <w:tr w:rsidR="009E7E0C" w:rsidRPr="0069141E" w14:paraId="1C636F16" w14:textId="77777777" w:rsidTr="00DD5B4B">
        <w:trPr>
          <w:trHeight w:val="310"/>
        </w:trPr>
        <w:tc>
          <w:tcPr>
            <w:tcW w:w="5070" w:type="dxa"/>
          </w:tcPr>
          <w:p w14:paraId="75944C7E" w14:textId="77777777" w:rsidR="009E7E0C" w:rsidRPr="0069141E" w:rsidRDefault="009E7E0C" w:rsidP="00DD5B4B">
            <w:pPr>
              <w:spacing w:after="0" w:line="240" w:lineRule="auto"/>
              <w:rPr>
                <w:rFonts w:cs="Times New Roman"/>
                <w:szCs w:val="24"/>
              </w:rPr>
            </w:pPr>
            <w:r w:rsidRPr="0069141E">
              <w:rPr>
                <w:rFonts w:cs="Times New Roman"/>
                <w:szCs w:val="24"/>
              </w:rPr>
              <w:t>Anderson Portes do Nascimento</w:t>
            </w:r>
          </w:p>
        </w:tc>
        <w:tc>
          <w:tcPr>
            <w:tcW w:w="1451" w:type="dxa"/>
          </w:tcPr>
          <w:p w14:paraId="554768B2" w14:textId="77777777" w:rsidR="009E7E0C" w:rsidRPr="0069141E" w:rsidRDefault="009E7E0C" w:rsidP="00DD5B4B">
            <w:pPr>
              <w:spacing w:after="0" w:line="240" w:lineRule="auto"/>
              <w:rPr>
                <w:rFonts w:cs="Times New Roman"/>
                <w:szCs w:val="24"/>
              </w:rPr>
            </w:pPr>
            <w:r>
              <w:rPr>
                <w:rFonts w:cs="Times New Roman"/>
                <w:szCs w:val="24"/>
              </w:rPr>
              <w:t>P</w:t>
            </w:r>
          </w:p>
        </w:tc>
        <w:tc>
          <w:tcPr>
            <w:tcW w:w="3674" w:type="dxa"/>
            <w:vMerge/>
          </w:tcPr>
          <w:p w14:paraId="2F88564C" w14:textId="77777777" w:rsidR="009E7E0C" w:rsidRPr="0069141E" w:rsidRDefault="009E7E0C" w:rsidP="00DD5B4B">
            <w:pPr>
              <w:spacing w:after="0" w:line="240" w:lineRule="auto"/>
              <w:rPr>
                <w:rFonts w:cs="Times New Roman"/>
                <w:szCs w:val="24"/>
              </w:rPr>
            </w:pPr>
          </w:p>
        </w:tc>
      </w:tr>
      <w:tr w:rsidR="009E7E0C" w:rsidRPr="0069141E" w14:paraId="7E6C8CB2" w14:textId="77777777" w:rsidTr="00DD5B4B">
        <w:trPr>
          <w:trHeight w:val="310"/>
        </w:trPr>
        <w:tc>
          <w:tcPr>
            <w:tcW w:w="5070" w:type="dxa"/>
          </w:tcPr>
          <w:p w14:paraId="2DA971CA" w14:textId="77777777" w:rsidR="009E7E0C" w:rsidRPr="0069141E" w:rsidRDefault="009E7E0C" w:rsidP="00DD5B4B">
            <w:pPr>
              <w:spacing w:after="0" w:line="240" w:lineRule="auto"/>
              <w:rPr>
                <w:rFonts w:cs="Times New Roman"/>
                <w:szCs w:val="24"/>
              </w:rPr>
            </w:pPr>
            <w:r w:rsidRPr="0069141E">
              <w:rPr>
                <w:rFonts w:cs="Times New Roman"/>
                <w:szCs w:val="24"/>
              </w:rPr>
              <w:t>Cesar Mâncio Silva</w:t>
            </w:r>
          </w:p>
        </w:tc>
        <w:tc>
          <w:tcPr>
            <w:tcW w:w="1451" w:type="dxa"/>
          </w:tcPr>
          <w:p w14:paraId="587F2135" w14:textId="77777777" w:rsidR="009E7E0C" w:rsidRPr="0069141E" w:rsidRDefault="009E7E0C" w:rsidP="00DD5B4B">
            <w:pPr>
              <w:spacing w:after="0" w:line="240" w:lineRule="auto"/>
              <w:rPr>
                <w:rFonts w:cs="Times New Roman"/>
                <w:szCs w:val="24"/>
              </w:rPr>
            </w:pPr>
            <w:r w:rsidRPr="0069141E">
              <w:rPr>
                <w:rFonts w:cs="Times New Roman"/>
                <w:szCs w:val="24"/>
              </w:rPr>
              <w:t>P</w:t>
            </w:r>
          </w:p>
        </w:tc>
        <w:tc>
          <w:tcPr>
            <w:tcW w:w="3674" w:type="dxa"/>
            <w:vMerge/>
          </w:tcPr>
          <w:p w14:paraId="2029CB64" w14:textId="77777777" w:rsidR="009E7E0C" w:rsidRPr="0069141E" w:rsidRDefault="009E7E0C" w:rsidP="00DD5B4B">
            <w:pPr>
              <w:spacing w:after="0" w:line="240" w:lineRule="auto"/>
              <w:rPr>
                <w:rFonts w:cs="Times New Roman"/>
                <w:szCs w:val="24"/>
              </w:rPr>
            </w:pPr>
          </w:p>
        </w:tc>
      </w:tr>
      <w:tr w:rsidR="009E7E0C" w:rsidRPr="0069141E" w14:paraId="4B25BCFF" w14:textId="77777777" w:rsidTr="00DD5B4B">
        <w:trPr>
          <w:trHeight w:val="310"/>
        </w:trPr>
        <w:tc>
          <w:tcPr>
            <w:tcW w:w="5070" w:type="dxa"/>
          </w:tcPr>
          <w:p w14:paraId="255E92E9" w14:textId="77777777" w:rsidR="009E7E0C" w:rsidRPr="0069141E" w:rsidRDefault="009E7E0C" w:rsidP="00DD5B4B">
            <w:pPr>
              <w:spacing w:after="0" w:line="240" w:lineRule="auto"/>
              <w:rPr>
                <w:rFonts w:cs="Times New Roman"/>
                <w:szCs w:val="24"/>
              </w:rPr>
            </w:pPr>
            <w:r w:rsidRPr="0069141E">
              <w:rPr>
                <w:rFonts w:cs="Times New Roman"/>
                <w:szCs w:val="24"/>
              </w:rPr>
              <w:t>Maithê Gomes da Piedade</w:t>
            </w:r>
          </w:p>
        </w:tc>
        <w:tc>
          <w:tcPr>
            <w:tcW w:w="1451" w:type="dxa"/>
          </w:tcPr>
          <w:p w14:paraId="3836AD11" w14:textId="77777777" w:rsidR="009E7E0C" w:rsidRPr="0069141E" w:rsidRDefault="009E7E0C" w:rsidP="00DD5B4B">
            <w:pPr>
              <w:spacing w:after="0" w:line="240" w:lineRule="auto"/>
              <w:rPr>
                <w:rFonts w:cs="Times New Roman"/>
                <w:szCs w:val="24"/>
              </w:rPr>
            </w:pPr>
            <w:r w:rsidRPr="0069141E">
              <w:rPr>
                <w:rFonts w:cs="Times New Roman"/>
                <w:szCs w:val="24"/>
              </w:rPr>
              <w:t>P</w:t>
            </w:r>
          </w:p>
        </w:tc>
        <w:tc>
          <w:tcPr>
            <w:tcW w:w="3674" w:type="dxa"/>
            <w:vMerge/>
          </w:tcPr>
          <w:p w14:paraId="249A3666" w14:textId="77777777" w:rsidR="009E7E0C" w:rsidRPr="0069141E" w:rsidRDefault="009E7E0C" w:rsidP="00DD5B4B">
            <w:pPr>
              <w:spacing w:after="0" w:line="240" w:lineRule="auto"/>
              <w:rPr>
                <w:rFonts w:cs="Times New Roman"/>
                <w:szCs w:val="24"/>
              </w:rPr>
            </w:pPr>
          </w:p>
        </w:tc>
      </w:tr>
    </w:tbl>
    <w:p w14:paraId="01D06998" w14:textId="77777777" w:rsidR="009E7E0C" w:rsidRDefault="009E7E0C" w:rsidP="009E7E0C">
      <w:pPr>
        <w:spacing w:after="0"/>
        <w:rPr>
          <w:rFonts w:cs="Times New Roman"/>
          <w:szCs w:val="24"/>
        </w:rPr>
      </w:pPr>
      <w:r w:rsidRPr="00DA74DB">
        <w:rPr>
          <w:rFonts w:cs="Times New Roman"/>
          <w:szCs w:val="24"/>
        </w:rPr>
        <w:br w:type="page"/>
      </w:r>
    </w:p>
    <w:p w14:paraId="0C573D78" w14:textId="7542D21E" w:rsidR="0006640A" w:rsidRPr="0069141E" w:rsidRDefault="00F17F6A" w:rsidP="0006640A">
      <w:pPr>
        <w:spacing w:after="0"/>
        <w:rPr>
          <w:rFonts w:cs="Times New Roman"/>
          <w:szCs w:val="24"/>
        </w:rPr>
      </w:pPr>
      <w:r>
        <w:rPr>
          <w:noProof/>
        </w:rPr>
        <w:lastRenderedPageBreak/>
        <w:pict w14:anchorId="42814BB9">
          <v:shape id="_x0000_s1157" type="#_x0000_t202" style="position:absolute;margin-left:214.05pt;margin-top:-16.95pt;width:291pt;height:59.25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4bWe&#10;w4MCAACVBQAADgAAAAAAAAAAAAAAAAAuAgAAZHJzL2Uyb0RvYy54bWxQSwECLQAUAAYACAAAACEA&#10;bj/4tN4AAAALAQAADwAAAAAAAAAAAAAAAADdBAAAZHJzL2Rvd25yZXYueG1sUEsFBgAAAAAEAAQA&#10;8wAAAOgFAAAAAA==&#10;" fillcolor="white [3201]" strokeweight=".5pt">
            <v:textbox>
              <w:txbxContent>
                <w:p w14:paraId="5E2FE984" w14:textId="77777777" w:rsidR="0006640A" w:rsidRPr="00B0578E" w:rsidRDefault="0006640A" w:rsidP="0006640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F1E5972" w14:textId="3BBBD881" w:rsidR="0006640A" w:rsidRPr="00A66129" w:rsidRDefault="0006640A" w:rsidP="0006640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O futuro do Carer You como um possível aplicativo mobile.</w:t>
                  </w:r>
                </w:p>
              </w:txbxContent>
            </v:textbox>
          </v:shape>
        </w:pict>
      </w:r>
      <w:r w:rsidR="0006640A" w:rsidRPr="0069141E">
        <w:rPr>
          <w:rFonts w:cs="Times New Roman"/>
          <w:noProof/>
          <w:szCs w:val="24"/>
          <w:lang w:eastAsia="pt-BR"/>
        </w:rPr>
        <w:drawing>
          <wp:inline distT="0" distB="0" distL="0" distR="0" wp14:anchorId="09563A65" wp14:editId="4C0ADFC6">
            <wp:extent cx="2505075" cy="845469"/>
            <wp:effectExtent l="0" t="0" r="0" b="0"/>
            <wp:docPr id="2082" name="Imagem 208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9DDD00E" w14:textId="29B653B2" w:rsidR="0006640A" w:rsidRPr="0069141E" w:rsidRDefault="00F17F6A" w:rsidP="0006640A">
      <w:pPr>
        <w:spacing w:after="0"/>
        <w:rPr>
          <w:rFonts w:cs="Times New Roman"/>
          <w:szCs w:val="24"/>
        </w:rPr>
      </w:pPr>
      <w:r>
        <w:rPr>
          <w:noProof/>
        </w:rPr>
        <w:pict w14:anchorId="7946BC64">
          <v:shape id="_x0000_s1156" type="#_x0000_t202" style="position:absolute;margin-left:299.25pt;margin-top:15pt;width:203pt;height:29.15pt;z-index:25198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DRLtPrrgEAADwDAAAOAAAAAAAAAAAAAAAAAC4CAABkcnMvZTJvRG9jLnhtbFBL&#10;AQItABQABgAIAAAAIQAUThQX3QAAAAoBAAAPAAAAAAAAAAAAAAAAAAgEAABkcnMvZG93bnJldi54&#10;bWxQSwUGAAAAAAQABADzAAAAEgUAAAAA&#10;" filled="f" stroked="f">
            <v:textbox style="mso-fit-shape-to-text:t">
              <w:txbxContent>
                <w:p w14:paraId="79D0001B" w14:textId="77777777" w:rsidR="0006640A" w:rsidRPr="007F0382" w:rsidRDefault="0006640A" w:rsidP="0006640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02</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7EF3B29B">
          <v:shape id="_x0000_s1155" type="#_x0000_t202" style="position:absolute;margin-left:2.25pt;margin-top:15.95pt;width:131.5pt;height:24.25pt;z-index:25198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AWVi7DrQEAADwDAAAOAAAAAAAAAAAAAAAAAC4CAABkcnMvZTJvRG9jLnhtbFBLAQIt&#10;ABQABgAIAAAAIQBgBRhy2wAAAAcBAAAPAAAAAAAAAAAAAAAAAAcEAABkcnMvZG93bnJldi54bWxQ&#10;SwUGAAAAAAQABADzAAAADwUAAAAA&#10;" filled="f" stroked="f">
            <v:textbox style="mso-fit-shape-to-text:t">
              <w:txbxContent>
                <w:p w14:paraId="2E228C25" w14:textId="77777777" w:rsidR="0006640A" w:rsidRDefault="0006640A" w:rsidP="0006640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1D836A0D" w14:textId="77777777" w:rsidR="0006640A" w:rsidRPr="0069141E" w:rsidRDefault="0006640A" w:rsidP="0006640A">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06640A" w:rsidRPr="0069141E" w14:paraId="15E83EAF" w14:textId="77777777" w:rsidTr="00DD5B4B">
        <w:tc>
          <w:tcPr>
            <w:tcW w:w="10116" w:type="dxa"/>
          </w:tcPr>
          <w:p w14:paraId="55883AB4" w14:textId="77777777" w:rsidR="0006640A" w:rsidRPr="0069141E" w:rsidRDefault="0006640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640FE41" w14:textId="589DDC18" w:rsidR="0006640A" w:rsidRDefault="00052C21" w:rsidP="00DD5B4B">
            <w:pPr>
              <w:shd w:val="clear" w:color="auto" w:fill="FFFFFF"/>
              <w:spacing w:line="375" w:lineRule="atLeast"/>
              <w:rPr>
                <w:rFonts w:eastAsia="Times New Roman" w:cs="Times New Roman"/>
                <w:lang w:eastAsia="pt-BR"/>
              </w:rPr>
            </w:pPr>
            <w:r>
              <w:rPr>
                <w:rFonts w:eastAsia="Times New Roman" w:cs="Times New Roman"/>
                <w:lang w:eastAsia="pt-BR"/>
              </w:rPr>
              <w:t xml:space="preserve">As aulas de Mobile, usando plataformas como Kodular, Mendix nos proporcionou uma maior amplitude de </w:t>
            </w:r>
            <w:r w:rsidR="000C1AE2">
              <w:rPr>
                <w:rFonts w:eastAsia="Times New Roman" w:cs="Times New Roman"/>
                <w:lang w:eastAsia="pt-BR"/>
              </w:rPr>
              <w:t>como produzirmos e criarmos aplicativos.</w:t>
            </w:r>
          </w:p>
          <w:p w14:paraId="3B1168C0" w14:textId="25EC5409" w:rsidR="00015BC6" w:rsidRDefault="00015BC6" w:rsidP="00DD5B4B">
            <w:pPr>
              <w:shd w:val="clear" w:color="auto" w:fill="FFFFFF"/>
              <w:spacing w:line="375" w:lineRule="atLeast"/>
              <w:rPr>
                <w:rFonts w:eastAsia="Times New Roman" w:cs="Times New Roman"/>
                <w:lang w:eastAsia="pt-BR"/>
              </w:rPr>
            </w:pPr>
          </w:p>
          <w:p w14:paraId="76609F47" w14:textId="3614437A" w:rsidR="00015BC6" w:rsidRPr="00015BC6" w:rsidRDefault="00015BC6" w:rsidP="00015BC6">
            <w:pPr>
              <w:spacing w:line="240" w:lineRule="auto"/>
              <w:rPr>
                <w:rFonts w:cs="Times New Roman"/>
                <w:szCs w:val="24"/>
              </w:rPr>
            </w:pPr>
            <w:r>
              <w:rPr>
                <w:rFonts w:cs="Times New Roman"/>
                <w:szCs w:val="24"/>
              </w:rPr>
              <w:t xml:space="preserve">TCC SEM DRAMA. “METODOLOGIA DO SEU TCC – EM 3 PASSOS SIMPLES” Youtube, 2016. Disponível em: </w:t>
            </w:r>
            <w:hyperlink r:id="rId78" w:history="1">
              <w:r w:rsidRPr="00ED7B86">
                <w:rPr>
                  <w:rStyle w:val="Hyperlink"/>
                  <w:rFonts w:cs="Times New Roman"/>
                  <w:szCs w:val="24"/>
                </w:rPr>
                <w:t>https://www.youtube.com/watch?v=lKwt5q9JPdA</w:t>
              </w:r>
            </w:hyperlink>
            <w:r>
              <w:rPr>
                <w:rFonts w:cs="Times New Roman"/>
                <w:szCs w:val="24"/>
              </w:rPr>
              <w:t xml:space="preserve"> . Acesso em: 19 de novembro de 2021.</w:t>
            </w:r>
          </w:p>
          <w:p w14:paraId="6666EEE9" w14:textId="77777777" w:rsidR="0006640A" w:rsidRPr="0069141E" w:rsidRDefault="0006640A" w:rsidP="00DD5B4B">
            <w:pPr>
              <w:rPr>
                <w:rFonts w:cs="Times New Roman"/>
                <w:color w:val="000000" w:themeColor="text1"/>
                <w:kern w:val="24"/>
                <w:szCs w:val="24"/>
              </w:rPr>
            </w:pPr>
          </w:p>
        </w:tc>
      </w:tr>
      <w:tr w:rsidR="0006640A" w:rsidRPr="0069141E" w14:paraId="42F3CCA3" w14:textId="77777777" w:rsidTr="00DD5B4B">
        <w:tc>
          <w:tcPr>
            <w:tcW w:w="10116" w:type="dxa"/>
          </w:tcPr>
          <w:p w14:paraId="09B9717B" w14:textId="77777777" w:rsidR="0006640A" w:rsidRPr="0069141E" w:rsidRDefault="0006640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2A432E1D" w14:textId="77777777" w:rsidR="0006640A" w:rsidRPr="0069141E" w:rsidRDefault="0006640A" w:rsidP="00DD5B4B">
            <w:pPr>
              <w:tabs>
                <w:tab w:val="left" w:pos="2475"/>
              </w:tabs>
              <w:rPr>
                <w:rFonts w:cs="Times New Roman"/>
                <w:color w:val="000000" w:themeColor="text1"/>
                <w:kern w:val="24"/>
              </w:rPr>
            </w:pPr>
          </w:p>
          <w:p w14:paraId="6E4CCB60" w14:textId="6EA389EE" w:rsidR="0006640A" w:rsidRPr="0069141E" w:rsidRDefault="00C01978" w:rsidP="00DD5B4B">
            <w:pPr>
              <w:rPr>
                <w:rFonts w:cs="Times New Roman"/>
                <w:shd w:val="clear" w:color="auto" w:fill="FFFFFF"/>
              </w:rPr>
            </w:pPr>
            <w:r>
              <w:rPr>
                <w:rFonts w:cs="Times New Roman"/>
                <w:shd w:val="clear" w:color="auto" w:fill="FFFFFF"/>
              </w:rPr>
              <w:t>Enquanto fazíamos as tarefas de Mobile sobre um projeto de turismo da prefeitura, comentávamos sobre um futuro aplicativo mobile do nosso TCC. Mais semelhante a um brainstorm.</w:t>
            </w:r>
          </w:p>
          <w:p w14:paraId="13230E99" w14:textId="77777777" w:rsidR="0006640A" w:rsidRPr="0069141E" w:rsidRDefault="0006640A" w:rsidP="00DD5B4B">
            <w:pPr>
              <w:tabs>
                <w:tab w:val="left" w:pos="2475"/>
              </w:tabs>
              <w:rPr>
                <w:rFonts w:cs="Times New Roman"/>
                <w:kern w:val="24"/>
                <w:szCs w:val="32"/>
              </w:rPr>
            </w:pPr>
          </w:p>
        </w:tc>
      </w:tr>
      <w:tr w:rsidR="0006640A" w:rsidRPr="0069141E" w14:paraId="01A8B6F3" w14:textId="77777777" w:rsidTr="00DD5B4B">
        <w:tc>
          <w:tcPr>
            <w:tcW w:w="10116" w:type="dxa"/>
          </w:tcPr>
          <w:p w14:paraId="1DFE66E1" w14:textId="77777777" w:rsidR="0006640A" w:rsidRPr="0069141E" w:rsidRDefault="0006640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43BD7B2A" w14:textId="77777777" w:rsidR="0006640A" w:rsidRPr="0069141E" w:rsidRDefault="0006640A" w:rsidP="00DD5B4B">
            <w:pPr>
              <w:tabs>
                <w:tab w:val="left" w:pos="2475"/>
              </w:tabs>
              <w:jc w:val="both"/>
              <w:rPr>
                <w:rFonts w:cs="Times New Roman"/>
                <w:kern w:val="24"/>
                <w:szCs w:val="28"/>
              </w:rPr>
            </w:pPr>
          </w:p>
          <w:p w14:paraId="572AC14A" w14:textId="537E102B" w:rsidR="0006640A" w:rsidRPr="0069141E" w:rsidRDefault="00C01978" w:rsidP="00DD5B4B">
            <w:pPr>
              <w:tabs>
                <w:tab w:val="left" w:pos="2475"/>
              </w:tabs>
              <w:jc w:val="both"/>
              <w:rPr>
                <w:rFonts w:cs="Times New Roman"/>
                <w:kern w:val="24"/>
                <w:szCs w:val="28"/>
              </w:rPr>
            </w:pPr>
            <w:r>
              <w:rPr>
                <w:rFonts w:cs="Times New Roman"/>
                <w:kern w:val="24"/>
                <w:szCs w:val="28"/>
              </w:rPr>
              <w:t>Implementar um banco de dados em mobile ainda era uma dificuldade</w:t>
            </w:r>
          </w:p>
          <w:p w14:paraId="1E461538" w14:textId="77777777" w:rsidR="0006640A" w:rsidRPr="0069141E" w:rsidRDefault="0006640A" w:rsidP="00DD5B4B">
            <w:pPr>
              <w:tabs>
                <w:tab w:val="left" w:pos="2475"/>
              </w:tabs>
              <w:jc w:val="both"/>
              <w:rPr>
                <w:rFonts w:cs="Times New Roman"/>
                <w:kern w:val="24"/>
                <w:szCs w:val="28"/>
              </w:rPr>
            </w:pPr>
          </w:p>
        </w:tc>
      </w:tr>
      <w:tr w:rsidR="0006640A" w:rsidRPr="0069141E" w14:paraId="151E0808" w14:textId="77777777" w:rsidTr="00DD5B4B">
        <w:tc>
          <w:tcPr>
            <w:tcW w:w="10116" w:type="dxa"/>
          </w:tcPr>
          <w:p w14:paraId="407F4532" w14:textId="77777777" w:rsidR="0006640A" w:rsidRPr="0069141E" w:rsidRDefault="0006640A"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6D8E5C7D" w14:textId="77777777" w:rsidR="0006640A" w:rsidRDefault="0006640A" w:rsidP="00DD5B4B">
            <w:pPr>
              <w:textAlignment w:val="baseline"/>
              <w:rPr>
                <w:rFonts w:eastAsia="Times New Roman" w:cs="Times New Roman"/>
                <w:color w:val="000000"/>
                <w:lang w:eastAsia="pt-BR"/>
              </w:rPr>
            </w:pPr>
          </w:p>
          <w:p w14:paraId="097F1E1A" w14:textId="66601A42" w:rsidR="0006640A" w:rsidRDefault="00D74388" w:rsidP="00DD5B4B">
            <w:pPr>
              <w:textAlignment w:val="baseline"/>
              <w:rPr>
                <w:rFonts w:eastAsia="Times New Roman" w:cs="Times New Roman"/>
                <w:color w:val="000000"/>
                <w:lang w:eastAsia="pt-BR"/>
              </w:rPr>
            </w:pPr>
            <w:r>
              <w:rPr>
                <w:rFonts w:eastAsia="Times New Roman" w:cs="Times New Roman"/>
                <w:color w:val="000000"/>
                <w:lang w:eastAsia="pt-BR"/>
              </w:rPr>
              <w:t>Usarmos os projetos criados em tempo de aula para postarmos como atividades em redes como o Linkedin, talvez assim atraindo investidores.</w:t>
            </w:r>
          </w:p>
          <w:p w14:paraId="0FDC4CD1" w14:textId="76E63873" w:rsidR="00D74388" w:rsidRDefault="00D74388" w:rsidP="00DD5B4B">
            <w:pPr>
              <w:textAlignment w:val="baseline"/>
              <w:rPr>
                <w:rFonts w:eastAsia="Times New Roman" w:cs="Times New Roman"/>
                <w:color w:val="000000"/>
                <w:lang w:eastAsia="pt-BR"/>
              </w:rPr>
            </w:pPr>
            <w:r>
              <w:rPr>
                <w:rFonts w:eastAsia="Times New Roman" w:cs="Times New Roman"/>
                <w:color w:val="000000"/>
                <w:lang w:eastAsia="pt-BR"/>
              </w:rPr>
              <w:t xml:space="preserve">Também nos foi comentamos de não agredirmos tanto os concorrentes na apresentação do mês passado, pois também poderíamos fechar parcerias com </w:t>
            </w:r>
            <w:r w:rsidR="009E7E0C">
              <w:rPr>
                <w:rFonts w:eastAsia="Times New Roman" w:cs="Times New Roman"/>
                <w:color w:val="000000"/>
                <w:lang w:eastAsia="pt-BR"/>
              </w:rPr>
              <w:t>eles</w:t>
            </w:r>
            <w:r>
              <w:rPr>
                <w:rFonts w:eastAsia="Times New Roman" w:cs="Times New Roman"/>
                <w:color w:val="000000"/>
                <w:lang w:eastAsia="pt-BR"/>
              </w:rPr>
              <w:t>.</w:t>
            </w:r>
          </w:p>
          <w:p w14:paraId="6CB27421" w14:textId="77777777" w:rsidR="0006640A" w:rsidRPr="0069141E" w:rsidRDefault="0006640A" w:rsidP="00DD5B4B">
            <w:pPr>
              <w:textAlignment w:val="baseline"/>
              <w:rPr>
                <w:rFonts w:cs="Times New Roman"/>
                <w:color w:val="000000" w:themeColor="text1"/>
                <w:kern w:val="24"/>
                <w:szCs w:val="24"/>
              </w:rPr>
            </w:pPr>
          </w:p>
        </w:tc>
      </w:tr>
      <w:tr w:rsidR="0006640A" w:rsidRPr="0069141E" w14:paraId="2292C5CA" w14:textId="77777777" w:rsidTr="00DD5B4B">
        <w:tc>
          <w:tcPr>
            <w:tcW w:w="10116" w:type="dxa"/>
          </w:tcPr>
          <w:p w14:paraId="3C26E011" w14:textId="77777777" w:rsidR="0006640A" w:rsidRPr="0069141E" w:rsidRDefault="0006640A"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3A6EB8C1" w14:textId="77777777" w:rsidR="0006640A" w:rsidRDefault="0006640A" w:rsidP="00DD5B4B">
            <w:pPr>
              <w:textAlignment w:val="baseline"/>
              <w:rPr>
                <w:rFonts w:eastAsia="Times New Roman" w:cs="Times New Roman"/>
                <w:color w:val="000000"/>
                <w:lang w:eastAsia="pt-BR"/>
              </w:rPr>
            </w:pPr>
          </w:p>
          <w:p w14:paraId="44B29004" w14:textId="21C13AEC" w:rsidR="0006640A" w:rsidRPr="0069141E" w:rsidRDefault="00D74388" w:rsidP="00DD5B4B">
            <w:pPr>
              <w:textAlignment w:val="baseline"/>
              <w:rPr>
                <w:rFonts w:eastAsia="Times New Roman" w:cs="Times New Roman"/>
                <w:color w:val="000000"/>
                <w:lang w:eastAsia="pt-BR"/>
              </w:rPr>
            </w:pPr>
            <w:r>
              <w:rPr>
                <w:rFonts w:eastAsia="Times New Roman" w:cs="Times New Roman"/>
                <w:color w:val="000000"/>
                <w:lang w:eastAsia="pt-BR"/>
              </w:rPr>
              <w:t>Usarmos um modelo de negócio parecido com o Uber.</w:t>
            </w:r>
          </w:p>
          <w:p w14:paraId="114BC35F" w14:textId="77777777" w:rsidR="0006640A" w:rsidRPr="0069141E" w:rsidRDefault="0006640A" w:rsidP="00DD5B4B">
            <w:pPr>
              <w:textAlignment w:val="baseline"/>
              <w:rPr>
                <w:rFonts w:cs="Times New Roman"/>
                <w:szCs w:val="24"/>
              </w:rPr>
            </w:pPr>
          </w:p>
        </w:tc>
      </w:tr>
    </w:tbl>
    <w:p w14:paraId="73BAABA6" w14:textId="77777777" w:rsidR="0006640A" w:rsidRPr="0069141E" w:rsidRDefault="0006640A" w:rsidP="0006640A">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06640A" w:rsidRPr="0069141E" w14:paraId="1D4754B0" w14:textId="77777777" w:rsidTr="00DD5B4B">
        <w:trPr>
          <w:trHeight w:val="310"/>
        </w:trPr>
        <w:tc>
          <w:tcPr>
            <w:tcW w:w="5070" w:type="dxa"/>
          </w:tcPr>
          <w:p w14:paraId="5B57F444" w14:textId="77777777" w:rsidR="0006640A" w:rsidRPr="0069141E" w:rsidRDefault="0006640A" w:rsidP="00DD5B4B">
            <w:pPr>
              <w:spacing w:after="0" w:line="240" w:lineRule="auto"/>
              <w:rPr>
                <w:rFonts w:cs="Times New Roman"/>
                <w:b/>
                <w:szCs w:val="24"/>
              </w:rPr>
            </w:pPr>
            <w:r w:rsidRPr="0069141E">
              <w:rPr>
                <w:rFonts w:cs="Times New Roman"/>
                <w:b/>
                <w:szCs w:val="24"/>
              </w:rPr>
              <w:t>Ciência do Grupo:</w:t>
            </w:r>
          </w:p>
        </w:tc>
        <w:tc>
          <w:tcPr>
            <w:tcW w:w="1451" w:type="dxa"/>
          </w:tcPr>
          <w:p w14:paraId="5842C35F" w14:textId="77777777" w:rsidR="0006640A" w:rsidRPr="0069141E" w:rsidRDefault="0006640A"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144DF838" w14:textId="77777777" w:rsidR="0006640A" w:rsidRPr="0069141E" w:rsidRDefault="0006640A" w:rsidP="00DD5B4B">
            <w:pPr>
              <w:spacing w:after="0" w:line="240" w:lineRule="auto"/>
              <w:rPr>
                <w:rFonts w:cs="Times New Roman"/>
                <w:b/>
                <w:szCs w:val="24"/>
              </w:rPr>
            </w:pPr>
            <w:r w:rsidRPr="0069141E">
              <w:rPr>
                <w:rFonts w:cs="Times New Roman"/>
                <w:b/>
                <w:szCs w:val="24"/>
              </w:rPr>
              <w:t>Ciência dos Professor(es)</w:t>
            </w:r>
          </w:p>
          <w:p w14:paraId="0E38349E" w14:textId="77777777" w:rsidR="0006640A" w:rsidRPr="0069141E" w:rsidRDefault="0006640A" w:rsidP="00DD5B4B">
            <w:pPr>
              <w:spacing w:after="0" w:line="240" w:lineRule="auto"/>
              <w:rPr>
                <w:rFonts w:cs="Times New Roman"/>
                <w:b/>
                <w:szCs w:val="24"/>
              </w:rPr>
            </w:pPr>
          </w:p>
        </w:tc>
      </w:tr>
      <w:tr w:rsidR="0006640A" w:rsidRPr="0069141E" w14:paraId="36CB2C6F" w14:textId="77777777" w:rsidTr="00DD5B4B">
        <w:trPr>
          <w:trHeight w:val="310"/>
        </w:trPr>
        <w:tc>
          <w:tcPr>
            <w:tcW w:w="5070" w:type="dxa"/>
          </w:tcPr>
          <w:p w14:paraId="54889BC2" w14:textId="77777777" w:rsidR="0006640A" w:rsidRPr="0069141E" w:rsidRDefault="0006640A" w:rsidP="00DD5B4B">
            <w:pPr>
              <w:spacing w:after="0" w:line="240" w:lineRule="auto"/>
              <w:rPr>
                <w:rFonts w:cs="Times New Roman"/>
                <w:szCs w:val="24"/>
              </w:rPr>
            </w:pPr>
            <w:r w:rsidRPr="0069141E">
              <w:rPr>
                <w:rFonts w:cs="Times New Roman"/>
                <w:szCs w:val="24"/>
              </w:rPr>
              <w:t>Alex Aparecido de Lima</w:t>
            </w:r>
          </w:p>
        </w:tc>
        <w:tc>
          <w:tcPr>
            <w:tcW w:w="1451" w:type="dxa"/>
          </w:tcPr>
          <w:p w14:paraId="17CC47AE" w14:textId="77777777" w:rsidR="0006640A" w:rsidRPr="0069141E" w:rsidRDefault="0006640A" w:rsidP="00DD5B4B">
            <w:pPr>
              <w:spacing w:after="0" w:line="240" w:lineRule="auto"/>
              <w:rPr>
                <w:rFonts w:cs="Times New Roman"/>
                <w:szCs w:val="24"/>
              </w:rPr>
            </w:pPr>
            <w:r>
              <w:rPr>
                <w:rFonts w:cs="Times New Roman"/>
                <w:szCs w:val="24"/>
              </w:rPr>
              <w:t>P</w:t>
            </w:r>
          </w:p>
        </w:tc>
        <w:tc>
          <w:tcPr>
            <w:tcW w:w="3674" w:type="dxa"/>
            <w:vMerge/>
          </w:tcPr>
          <w:p w14:paraId="12E6AEC3" w14:textId="77777777" w:rsidR="0006640A" w:rsidRPr="0069141E" w:rsidRDefault="0006640A" w:rsidP="00DD5B4B">
            <w:pPr>
              <w:spacing w:after="0" w:line="240" w:lineRule="auto"/>
              <w:rPr>
                <w:rFonts w:cs="Times New Roman"/>
                <w:szCs w:val="24"/>
              </w:rPr>
            </w:pPr>
          </w:p>
        </w:tc>
      </w:tr>
      <w:tr w:rsidR="0006640A" w:rsidRPr="0069141E" w14:paraId="206B7CA5" w14:textId="77777777" w:rsidTr="00DD5B4B">
        <w:trPr>
          <w:trHeight w:val="310"/>
        </w:trPr>
        <w:tc>
          <w:tcPr>
            <w:tcW w:w="5070" w:type="dxa"/>
          </w:tcPr>
          <w:p w14:paraId="2B745DA4" w14:textId="77777777" w:rsidR="0006640A" w:rsidRPr="0069141E" w:rsidRDefault="0006640A" w:rsidP="00DD5B4B">
            <w:pPr>
              <w:spacing w:after="0" w:line="240" w:lineRule="auto"/>
              <w:rPr>
                <w:rFonts w:cs="Times New Roman"/>
                <w:szCs w:val="24"/>
              </w:rPr>
            </w:pPr>
            <w:r w:rsidRPr="0069141E">
              <w:rPr>
                <w:rFonts w:cs="Times New Roman"/>
                <w:szCs w:val="24"/>
              </w:rPr>
              <w:t>Anderson Portes do Nascimento</w:t>
            </w:r>
          </w:p>
        </w:tc>
        <w:tc>
          <w:tcPr>
            <w:tcW w:w="1451" w:type="dxa"/>
          </w:tcPr>
          <w:p w14:paraId="2A3922B6" w14:textId="77777777" w:rsidR="0006640A" w:rsidRPr="0069141E" w:rsidRDefault="0006640A" w:rsidP="00DD5B4B">
            <w:pPr>
              <w:spacing w:after="0" w:line="240" w:lineRule="auto"/>
              <w:rPr>
                <w:rFonts w:cs="Times New Roman"/>
                <w:szCs w:val="24"/>
              </w:rPr>
            </w:pPr>
            <w:r>
              <w:rPr>
                <w:rFonts w:cs="Times New Roman"/>
                <w:szCs w:val="24"/>
              </w:rPr>
              <w:t>P</w:t>
            </w:r>
          </w:p>
        </w:tc>
        <w:tc>
          <w:tcPr>
            <w:tcW w:w="3674" w:type="dxa"/>
            <w:vMerge/>
          </w:tcPr>
          <w:p w14:paraId="6CF57A8E" w14:textId="77777777" w:rsidR="0006640A" w:rsidRPr="0069141E" w:rsidRDefault="0006640A" w:rsidP="00DD5B4B">
            <w:pPr>
              <w:spacing w:after="0" w:line="240" w:lineRule="auto"/>
              <w:rPr>
                <w:rFonts w:cs="Times New Roman"/>
                <w:szCs w:val="24"/>
              </w:rPr>
            </w:pPr>
          </w:p>
        </w:tc>
      </w:tr>
      <w:tr w:rsidR="0006640A" w:rsidRPr="0069141E" w14:paraId="657E807A" w14:textId="77777777" w:rsidTr="00DD5B4B">
        <w:trPr>
          <w:trHeight w:val="310"/>
        </w:trPr>
        <w:tc>
          <w:tcPr>
            <w:tcW w:w="5070" w:type="dxa"/>
          </w:tcPr>
          <w:p w14:paraId="56997E83" w14:textId="77777777" w:rsidR="0006640A" w:rsidRPr="0069141E" w:rsidRDefault="0006640A" w:rsidP="00DD5B4B">
            <w:pPr>
              <w:spacing w:after="0" w:line="240" w:lineRule="auto"/>
              <w:rPr>
                <w:rFonts w:cs="Times New Roman"/>
                <w:szCs w:val="24"/>
              </w:rPr>
            </w:pPr>
            <w:r w:rsidRPr="0069141E">
              <w:rPr>
                <w:rFonts w:cs="Times New Roman"/>
                <w:szCs w:val="24"/>
              </w:rPr>
              <w:t>Cesar Mâncio Silva</w:t>
            </w:r>
          </w:p>
        </w:tc>
        <w:tc>
          <w:tcPr>
            <w:tcW w:w="1451" w:type="dxa"/>
          </w:tcPr>
          <w:p w14:paraId="599746BF" w14:textId="77777777" w:rsidR="0006640A" w:rsidRPr="0069141E" w:rsidRDefault="0006640A" w:rsidP="00DD5B4B">
            <w:pPr>
              <w:spacing w:after="0" w:line="240" w:lineRule="auto"/>
              <w:rPr>
                <w:rFonts w:cs="Times New Roman"/>
                <w:szCs w:val="24"/>
              </w:rPr>
            </w:pPr>
            <w:r w:rsidRPr="0069141E">
              <w:rPr>
                <w:rFonts w:cs="Times New Roman"/>
                <w:szCs w:val="24"/>
              </w:rPr>
              <w:t>P</w:t>
            </w:r>
          </w:p>
        </w:tc>
        <w:tc>
          <w:tcPr>
            <w:tcW w:w="3674" w:type="dxa"/>
            <w:vMerge/>
          </w:tcPr>
          <w:p w14:paraId="1B820174" w14:textId="77777777" w:rsidR="0006640A" w:rsidRPr="0069141E" w:rsidRDefault="0006640A" w:rsidP="00DD5B4B">
            <w:pPr>
              <w:spacing w:after="0" w:line="240" w:lineRule="auto"/>
              <w:rPr>
                <w:rFonts w:cs="Times New Roman"/>
                <w:szCs w:val="24"/>
              </w:rPr>
            </w:pPr>
          </w:p>
        </w:tc>
      </w:tr>
      <w:tr w:rsidR="0006640A" w:rsidRPr="0069141E" w14:paraId="19A916F5" w14:textId="77777777" w:rsidTr="00DD5B4B">
        <w:trPr>
          <w:trHeight w:val="310"/>
        </w:trPr>
        <w:tc>
          <w:tcPr>
            <w:tcW w:w="5070" w:type="dxa"/>
          </w:tcPr>
          <w:p w14:paraId="4113B125" w14:textId="77777777" w:rsidR="0006640A" w:rsidRPr="0069141E" w:rsidRDefault="0006640A" w:rsidP="00DD5B4B">
            <w:pPr>
              <w:spacing w:after="0" w:line="240" w:lineRule="auto"/>
              <w:rPr>
                <w:rFonts w:cs="Times New Roman"/>
                <w:szCs w:val="24"/>
              </w:rPr>
            </w:pPr>
            <w:r w:rsidRPr="0069141E">
              <w:rPr>
                <w:rFonts w:cs="Times New Roman"/>
                <w:szCs w:val="24"/>
              </w:rPr>
              <w:t>Maithê Gomes da Piedade</w:t>
            </w:r>
          </w:p>
        </w:tc>
        <w:tc>
          <w:tcPr>
            <w:tcW w:w="1451" w:type="dxa"/>
          </w:tcPr>
          <w:p w14:paraId="2B7FB6B4" w14:textId="77777777" w:rsidR="0006640A" w:rsidRPr="0069141E" w:rsidRDefault="0006640A" w:rsidP="00DD5B4B">
            <w:pPr>
              <w:spacing w:after="0" w:line="240" w:lineRule="auto"/>
              <w:rPr>
                <w:rFonts w:cs="Times New Roman"/>
                <w:szCs w:val="24"/>
              </w:rPr>
            </w:pPr>
            <w:r w:rsidRPr="0069141E">
              <w:rPr>
                <w:rFonts w:cs="Times New Roman"/>
                <w:szCs w:val="24"/>
              </w:rPr>
              <w:t>P</w:t>
            </w:r>
          </w:p>
        </w:tc>
        <w:tc>
          <w:tcPr>
            <w:tcW w:w="3674" w:type="dxa"/>
            <w:vMerge/>
          </w:tcPr>
          <w:p w14:paraId="5D90DE32" w14:textId="77777777" w:rsidR="0006640A" w:rsidRPr="0069141E" w:rsidRDefault="0006640A" w:rsidP="00DD5B4B">
            <w:pPr>
              <w:spacing w:after="0" w:line="240" w:lineRule="auto"/>
              <w:rPr>
                <w:rFonts w:cs="Times New Roman"/>
                <w:szCs w:val="24"/>
              </w:rPr>
            </w:pPr>
          </w:p>
        </w:tc>
      </w:tr>
    </w:tbl>
    <w:p w14:paraId="06E272F9" w14:textId="77777777" w:rsidR="0006640A" w:rsidRDefault="0006640A" w:rsidP="0006640A">
      <w:pPr>
        <w:spacing w:after="0"/>
        <w:rPr>
          <w:rFonts w:cs="Times New Roman"/>
          <w:szCs w:val="24"/>
        </w:rPr>
      </w:pPr>
      <w:r w:rsidRPr="00DA74DB">
        <w:rPr>
          <w:rFonts w:cs="Times New Roman"/>
          <w:szCs w:val="24"/>
        </w:rPr>
        <w:br w:type="page"/>
      </w:r>
    </w:p>
    <w:p w14:paraId="2DB06649" w14:textId="33F64F1F" w:rsidR="0040167E" w:rsidRPr="0069141E" w:rsidRDefault="00F17F6A" w:rsidP="0040167E">
      <w:pPr>
        <w:spacing w:after="0"/>
        <w:rPr>
          <w:rFonts w:cs="Times New Roman"/>
          <w:szCs w:val="24"/>
        </w:rPr>
      </w:pPr>
      <w:r>
        <w:rPr>
          <w:noProof/>
        </w:rPr>
        <w:lastRenderedPageBreak/>
        <w:pict w14:anchorId="23D4C0D4">
          <v:shape id="_x0000_s1154" type="#_x0000_t202" style="position:absolute;margin-left:214.05pt;margin-top:-16.95pt;width:291pt;height:59.2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Q+jZ&#10;kYMCAACVBQAADgAAAAAAAAAAAAAAAAAuAgAAZHJzL2Uyb0RvYy54bWxQSwECLQAUAAYACAAAACEA&#10;bj/4tN4AAAALAQAADwAAAAAAAAAAAAAAAADdBAAAZHJzL2Rvd25yZXYueG1sUEsFBgAAAAAEAAQA&#10;8wAAAOgFAAAAAA==&#10;" fillcolor="white [3201]" strokeweight=".5pt">
            <v:textbox>
              <w:txbxContent>
                <w:p w14:paraId="76306A21" w14:textId="77777777" w:rsidR="0040167E" w:rsidRPr="00B0578E" w:rsidRDefault="0040167E" w:rsidP="0040167E">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A646FB2" w14:textId="0413FE02" w:rsidR="0040167E" w:rsidRPr="00A66129" w:rsidRDefault="0040167E" w:rsidP="0040167E">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sidR="00821756">
                    <w:rPr>
                      <w:rFonts w:ascii="Arial" w:hAnsi="Arial" w:cs="Arial"/>
                      <w:color w:val="C45911" w:themeColor="accent2" w:themeShade="BF"/>
                      <w:kern w:val="24"/>
                      <w:sz w:val="20"/>
                      <w:szCs w:val="24"/>
                    </w:rPr>
                    <w:t xml:space="preserve"> Elaboração de um mapa mental de um possível futuro banco de dados</w:t>
                  </w:r>
                </w:p>
              </w:txbxContent>
            </v:textbox>
          </v:shape>
        </w:pict>
      </w:r>
      <w:r w:rsidR="0040167E" w:rsidRPr="0069141E">
        <w:rPr>
          <w:rFonts w:cs="Times New Roman"/>
          <w:noProof/>
          <w:szCs w:val="24"/>
          <w:lang w:eastAsia="pt-BR"/>
        </w:rPr>
        <w:drawing>
          <wp:inline distT="0" distB="0" distL="0" distR="0" wp14:anchorId="41B13AE9" wp14:editId="472DDCC7">
            <wp:extent cx="2505075" cy="845469"/>
            <wp:effectExtent l="0" t="0" r="0" b="0"/>
            <wp:docPr id="2078" name="Imagem 207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6350B7C3" w14:textId="65E838BC" w:rsidR="0040167E" w:rsidRPr="0069141E" w:rsidRDefault="00F17F6A" w:rsidP="0040167E">
      <w:pPr>
        <w:spacing w:after="0"/>
        <w:rPr>
          <w:rFonts w:cs="Times New Roman"/>
          <w:szCs w:val="24"/>
        </w:rPr>
      </w:pPr>
      <w:r>
        <w:rPr>
          <w:noProof/>
        </w:rPr>
        <w:pict w14:anchorId="77F750EB">
          <v:shape id="_x0000_s1153" type="#_x0000_t202" style="position:absolute;margin-left:299.25pt;margin-top:15pt;width:203pt;height:29.15pt;z-index:25198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BqLg4yrgEAADwDAAAOAAAAAAAAAAAAAAAAAC4CAABkcnMvZTJvRG9jLnhtbFBL&#10;AQItABQABgAIAAAAIQAUThQX3QAAAAoBAAAPAAAAAAAAAAAAAAAAAAgEAABkcnMvZG93bnJldi54&#10;bWxQSwUGAAAAAAQABADzAAAAEgUAAAAA&#10;" filled="f" stroked="f">
            <v:textbox style="mso-fit-shape-to-text:t">
              <w:txbxContent>
                <w:p w14:paraId="3A1DD54F" w14:textId="77B35ED6" w:rsidR="0040167E" w:rsidRPr="007F0382" w:rsidRDefault="0040167E" w:rsidP="0040167E">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02</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11</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37B99198">
          <v:shape id="_x0000_s1152" type="#_x0000_t202" style="position:absolute;margin-left:2.25pt;margin-top:15.95pt;width:131.5pt;height:24.25pt;z-index:25197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CJMNfBrQEAADwDAAAOAAAAAAAAAAAAAAAAAC4CAABkcnMvZTJvRG9jLnhtbFBLAQIt&#10;ABQABgAIAAAAIQBgBRhy2wAAAAcBAAAPAAAAAAAAAAAAAAAAAAcEAABkcnMvZG93bnJldi54bWxQ&#10;SwUGAAAAAAQABADzAAAADwUAAAAA&#10;" filled="f" stroked="f">
            <v:textbox style="mso-fit-shape-to-text:t">
              <w:txbxContent>
                <w:p w14:paraId="258D02C8" w14:textId="77777777" w:rsidR="0040167E" w:rsidRDefault="0040167E" w:rsidP="0040167E">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AA6AB5A" w14:textId="77777777" w:rsidR="0040167E" w:rsidRPr="0069141E" w:rsidRDefault="0040167E" w:rsidP="0040167E">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40167E" w:rsidRPr="0069141E" w14:paraId="12DC21E1" w14:textId="77777777" w:rsidTr="00DD5B4B">
        <w:tc>
          <w:tcPr>
            <w:tcW w:w="10116" w:type="dxa"/>
          </w:tcPr>
          <w:p w14:paraId="57086AAB" w14:textId="77777777" w:rsidR="0040167E" w:rsidRPr="0069141E" w:rsidRDefault="0040167E"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8F10D31" w14:textId="54F281EA" w:rsidR="0040167E" w:rsidRPr="0069141E" w:rsidRDefault="00821756" w:rsidP="00DD5B4B">
            <w:pPr>
              <w:shd w:val="clear" w:color="auto" w:fill="FFFFFF"/>
              <w:spacing w:line="375" w:lineRule="atLeast"/>
              <w:rPr>
                <w:rFonts w:eastAsia="Times New Roman" w:cs="Times New Roman"/>
                <w:lang w:eastAsia="pt-BR"/>
              </w:rPr>
            </w:pPr>
            <w:r>
              <w:rPr>
                <w:rFonts w:eastAsia="Times New Roman" w:cs="Times New Roman"/>
                <w:lang w:eastAsia="pt-BR"/>
              </w:rPr>
              <w:t>Aulas de BDII, principalmente as de “Join”</w:t>
            </w:r>
          </w:p>
          <w:p w14:paraId="5294004B" w14:textId="77777777" w:rsidR="0040167E" w:rsidRPr="0069141E" w:rsidRDefault="0040167E" w:rsidP="00DD5B4B">
            <w:pPr>
              <w:rPr>
                <w:rFonts w:cs="Times New Roman"/>
                <w:color w:val="000000" w:themeColor="text1"/>
                <w:kern w:val="24"/>
                <w:szCs w:val="24"/>
              </w:rPr>
            </w:pPr>
          </w:p>
        </w:tc>
      </w:tr>
      <w:tr w:rsidR="0040167E" w:rsidRPr="0069141E" w14:paraId="748B1EE5" w14:textId="77777777" w:rsidTr="00DD5B4B">
        <w:tc>
          <w:tcPr>
            <w:tcW w:w="10116" w:type="dxa"/>
          </w:tcPr>
          <w:p w14:paraId="220C660B" w14:textId="77777777" w:rsidR="0040167E" w:rsidRPr="0069141E" w:rsidRDefault="0040167E"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50B37B67" w14:textId="77777777" w:rsidR="0040167E" w:rsidRPr="0069141E" w:rsidRDefault="0040167E" w:rsidP="00DD5B4B">
            <w:pPr>
              <w:tabs>
                <w:tab w:val="left" w:pos="2475"/>
              </w:tabs>
              <w:rPr>
                <w:rFonts w:cs="Times New Roman"/>
                <w:color w:val="000000" w:themeColor="text1"/>
                <w:kern w:val="24"/>
              </w:rPr>
            </w:pPr>
          </w:p>
          <w:p w14:paraId="1091FC3B" w14:textId="1E38B5F6" w:rsidR="0040167E" w:rsidRPr="0069141E" w:rsidRDefault="00821756" w:rsidP="00DD5B4B">
            <w:pPr>
              <w:rPr>
                <w:rFonts w:cs="Times New Roman"/>
                <w:shd w:val="clear" w:color="auto" w:fill="FFFFFF"/>
              </w:rPr>
            </w:pPr>
            <w:r>
              <w:rPr>
                <w:rFonts w:cs="Times New Roman"/>
                <w:shd w:val="clear" w:color="auto" w:fill="FFFFFF"/>
              </w:rPr>
              <w:t>Enquanto fizemos as tarefas de Banco de Dados II, nós elaboramos um sistema de biblioteca em partes, e durante o processo, pensamos como um Banco de Dados seria elaborado em nosso sistema</w:t>
            </w:r>
          </w:p>
          <w:p w14:paraId="4B8626CB" w14:textId="77777777" w:rsidR="0040167E" w:rsidRPr="0069141E" w:rsidRDefault="0040167E" w:rsidP="00DD5B4B">
            <w:pPr>
              <w:tabs>
                <w:tab w:val="left" w:pos="2475"/>
              </w:tabs>
              <w:rPr>
                <w:rFonts w:cs="Times New Roman"/>
                <w:kern w:val="24"/>
                <w:szCs w:val="32"/>
              </w:rPr>
            </w:pPr>
          </w:p>
        </w:tc>
      </w:tr>
      <w:tr w:rsidR="0040167E" w:rsidRPr="0069141E" w14:paraId="021105F4" w14:textId="77777777" w:rsidTr="00DD5B4B">
        <w:tc>
          <w:tcPr>
            <w:tcW w:w="10116" w:type="dxa"/>
          </w:tcPr>
          <w:p w14:paraId="182D3FA3" w14:textId="77777777" w:rsidR="0040167E" w:rsidRPr="0069141E" w:rsidRDefault="0040167E"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1AEF2137" w14:textId="77777777" w:rsidR="0040167E" w:rsidRPr="0069141E" w:rsidRDefault="0040167E" w:rsidP="00DD5B4B">
            <w:pPr>
              <w:tabs>
                <w:tab w:val="left" w:pos="2475"/>
              </w:tabs>
              <w:jc w:val="both"/>
              <w:rPr>
                <w:rFonts w:cs="Times New Roman"/>
                <w:kern w:val="24"/>
                <w:szCs w:val="28"/>
              </w:rPr>
            </w:pPr>
          </w:p>
          <w:p w14:paraId="62D9FC04" w14:textId="16949654" w:rsidR="0040167E" w:rsidRPr="0069141E" w:rsidRDefault="00821756" w:rsidP="00DD5B4B">
            <w:pPr>
              <w:tabs>
                <w:tab w:val="left" w:pos="2475"/>
              </w:tabs>
              <w:jc w:val="both"/>
              <w:rPr>
                <w:rFonts w:cs="Times New Roman"/>
                <w:kern w:val="24"/>
                <w:szCs w:val="28"/>
              </w:rPr>
            </w:pPr>
            <w:r>
              <w:rPr>
                <w:rFonts w:cs="Times New Roman"/>
                <w:kern w:val="24"/>
                <w:szCs w:val="28"/>
              </w:rPr>
              <w:t>Não repetir elementos de tabela e poluir o banco de dados.</w:t>
            </w:r>
          </w:p>
          <w:p w14:paraId="5FA618C4" w14:textId="77777777" w:rsidR="0040167E" w:rsidRPr="0069141E" w:rsidRDefault="0040167E" w:rsidP="00DD5B4B">
            <w:pPr>
              <w:tabs>
                <w:tab w:val="left" w:pos="2475"/>
              </w:tabs>
              <w:jc w:val="both"/>
              <w:rPr>
                <w:rFonts w:cs="Times New Roman"/>
                <w:kern w:val="24"/>
                <w:szCs w:val="28"/>
              </w:rPr>
            </w:pPr>
          </w:p>
        </w:tc>
      </w:tr>
      <w:tr w:rsidR="0040167E" w:rsidRPr="0069141E" w14:paraId="7E6D1784" w14:textId="77777777" w:rsidTr="00DD5B4B">
        <w:tc>
          <w:tcPr>
            <w:tcW w:w="10116" w:type="dxa"/>
          </w:tcPr>
          <w:p w14:paraId="621E0096" w14:textId="77777777" w:rsidR="0040167E" w:rsidRPr="0069141E" w:rsidRDefault="0040167E"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4095502" w14:textId="77777777" w:rsidR="0040167E" w:rsidRDefault="0040167E" w:rsidP="00DD5B4B">
            <w:pPr>
              <w:textAlignment w:val="baseline"/>
              <w:rPr>
                <w:rFonts w:eastAsia="Times New Roman" w:cs="Times New Roman"/>
                <w:color w:val="000000"/>
                <w:lang w:eastAsia="pt-BR"/>
              </w:rPr>
            </w:pPr>
          </w:p>
          <w:p w14:paraId="650F0863" w14:textId="07A7A7FF" w:rsidR="0040167E" w:rsidRDefault="00821756" w:rsidP="00DD5B4B">
            <w:pPr>
              <w:textAlignment w:val="baseline"/>
              <w:rPr>
                <w:rFonts w:eastAsia="Times New Roman" w:cs="Times New Roman"/>
                <w:color w:val="000000"/>
                <w:lang w:eastAsia="pt-BR"/>
              </w:rPr>
            </w:pPr>
            <w:r>
              <w:rPr>
                <w:rFonts w:eastAsia="Times New Roman" w:cs="Times New Roman"/>
                <w:color w:val="000000"/>
                <w:lang w:eastAsia="pt-BR"/>
              </w:rPr>
              <w:t>Roseli nos orientou a criarmos tabelas para informações como endereço, e-mail e número, assim com cada uma sendo separada, não teríamos uma poluição no banco de dados caso alguma pessoa houvesse 2 e-mails cadastrados por exemplo.</w:t>
            </w:r>
          </w:p>
          <w:p w14:paraId="0CC1B5EE" w14:textId="77777777" w:rsidR="0040167E" w:rsidRPr="0069141E" w:rsidRDefault="0040167E" w:rsidP="00DD5B4B">
            <w:pPr>
              <w:textAlignment w:val="baseline"/>
              <w:rPr>
                <w:rFonts w:cs="Times New Roman"/>
                <w:color w:val="000000" w:themeColor="text1"/>
                <w:kern w:val="24"/>
                <w:szCs w:val="24"/>
              </w:rPr>
            </w:pPr>
          </w:p>
        </w:tc>
      </w:tr>
      <w:tr w:rsidR="0040167E" w:rsidRPr="0069141E" w14:paraId="05FA49A9" w14:textId="77777777" w:rsidTr="00DD5B4B">
        <w:tc>
          <w:tcPr>
            <w:tcW w:w="10116" w:type="dxa"/>
          </w:tcPr>
          <w:p w14:paraId="3A2C1BAA" w14:textId="77777777" w:rsidR="0040167E" w:rsidRPr="0069141E" w:rsidRDefault="0040167E"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92E1436" w14:textId="77777777" w:rsidR="0040167E" w:rsidRDefault="0040167E" w:rsidP="00DD5B4B">
            <w:pPr>
              <w:textAlignment w:val="baseline"/>
              <w:rPr>
                <w:rFonts w:eastAsia="Times New Roman" w:cs="Times New Roman"/>
                <w:color w:val="000000"/>
                <w:lang w:eastAsia="pt-BR"/>
              </w:rPr>
            </w:pPr>
          </w:p>
          <w:p w14:paraId="07CA3217" w14:textId="71E2E9BC" w:rsidR="0040167E" w:rsidRPr="0069141E" w:rsidRDefault="00821756" w:rsidP="00DD5B4B">
            <w:pPr>
              <w:textAlignment w:val="baseline"/>
              <w:rPr>
                <w:rFonts w:eastAsia="Times New Roman" w:cs="Times New Roman"/>
                <w:color w:val="000000"/>
                <w:lang w:eastAsia="pt-BR"/>
              </w:rPr>
            </w:pPr>
            <w:r>
              <w:rPr>
                <w:rFonts w:eastAsia="Times New Roman" w:cs="Times New Roman"/>
                <w:color w:val="000000"/>
                <w:lang w:eastAsia="pt-BR"/>
              </w:rPr>
              <w:t>Em BDIII nos foi dito que usaremos Function, Trigger e outros, assim nossa concepção de Banco poderia ter uma melhor funcionalidade.</w:t>
            </w:r>
          </w:p>
          <w:p w14:paraId="72F040FE" w14:textId="77777777" w:rsidR="0040167E" w:rsidRPr="0069141E" w:rsidRDefault="0040167E" w:rsidP="00DD5B4B">
            <w:pPr>
              <w:textAlignment w:val="baseline"/>
              <w:rPr>
                <w:rFonts w:cs="Times New Roman"/>
                <w:szCs w:val="24"/>
              </w:rPr>
            </w:pPr>
          </w:p>
        </w:tc>
      </w:tr>
    </w:tbl>
    <w:p w14:paraId="6DE895C2" w14:textId="77777777" w:rsidR="0040167E" w:rsidRPr="0069141E" w:rsidRDefault="0040167E" w:rsidP="0040167E">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40167E" w:rsidRPr="0069141E" w14:paraId="70425682" w14:textId="77777777" w:rsidTr="00DD5B4B">
        <w:trPr>
          <w:trHeight w:val="310"/>
        </w:trPr>
        <w:tc>
          <w:tcPr>
            <w:tcW w:w="5070" w:type="dxa"/>
          </w:tcPr>
          <w:p w14:paraId="0EC62A9E" w14:textId="77777777" w:rsidR="0040167E" w:rsidRPr="0069141E" w:rsidRDefault="0040167E" w:rsidP="00DD5B4B">
            <w:pPr>
              <w:spacing w:after="0" w:line="240" w:lineRule="auto"/>
              <w:rPr>
                <w:rFonts w:cs="Times New Roman"/>
                <w:b/>
                <w:szCs w:val="24"/>
              </w:rPr>
            </w:pPr>
            <w:r w:rsidRPr="0069141E">
              <w:rPr>
                <w:rFonts w:cs="Times New Roman"/>
                <w:b/>
                <w:szCs w:val="24"/>
              </w:rPr>
              <w:t>Ciência do Grupo:</w:t>
            </w:r>
          </w:p>
        </w:tc>
        <w:tc>
          <w:tcPr>
            <w:tcW w:w="1451" w:type="dxa"/>
          </w:tcPr>
          <w:p w14:paraId="635D9BAE" w14:textId="77777777" w:rsidR="0040167E" w:rsidRPr="0069141E" w:rsidRDefault="0040167E"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192A4977" w14:textId="77777777" w:rsidR="0040167E" w:rsidRPr="0069141E" w:rsidRDefault="0040167E" w:rsidP="00DD5B4B">
            <w:pPr>
              <w:spacing w:after="0" w:line="240" w:lineRule="auto"/>
              <w:rPr>
                <w:rFonts w:cs="Times New Roman"/>
                <w:b/>
                <w:szCs w:val="24"/>
              </w:rPr>
            </w:pPr>
            <w:r w:rsidRPr="0069141E">
              <w:rPr>
                <w:rFonts w:cs="Times New Roman"/>
                <w:b/>
                <w:szCs w:val="24"/>
              </w:rPr>
              <w:t>Ciência dos Professor(es)</w:t>
            </w:r>
          </w:p>
          <w:p w14:paraId="06511940" w14:textId="77777777" w:rsidR="0040167E" w:rsidRPr="0069141E" w:rsidRDefault="0040167E" w:rsidP="00DD5B4B">
            <w:pPr>
              <w:spacing w:after="0" w:line="240" w:lineRule="auto"/>
              <w:rPr>
                <w:rFonts w:cs="Times New Roman"/>
                <w:b/>
                <w:szCs w:val="24"/>
              </w:rPr>
            </w:pPr>
          </w:p>
        </w:tc>
      </w:tr>
      <w:tr w:rsidR="0040167E" w:rsidRPr="0069141E" w14:paraId="7E473B0D" w14:textId="77777777" w:rsidTr="00DD5B4B">
        <w:trPr>
          <w:trHeight w:val="310"/>
        </w:trPr>
        <w:tc>
          <w:tcPr>
            <w:tcW w:w="5070" w:type="dxa"/>
          </w:tcPr>
          <w:p w14:paraId="3BFDA426" w14:textId="77777777" w:rsidR="0040167E" w:rsidRPr="0069141E" w:rsidRDefault="0040167E" w:rsidP="00DD5B4B">
            <w:pPr>
              <w:spacing w:after="0" w:line="240" w:lineRule="auto"/>
              <w:rPr>
                <w:rFonts w:cs="Times New Roman"/>
                <w:szCs w:val="24"/>
              </w:rPr>
            </w:pPr>
            <w:r w:rsidRPr="0069141E">
              <w:rPr>
                <w:rFonts w:cs="Times New Roman"/>
                <w:szCs w:val="24"/>
              </w:rPr>
              <w:t>Alex Aparecido de Lima</w:t>
            </w:r>
          </w:p>
        </w:tc>
        <w:tc>
          <w:tcPr>
            <w:tcW w:w="1451" w:type="dxa"/>
          </w:tcPr>
          <w:p w14:paraId="0C8F2771" w14:textId="77777777" w:rsidR="0040167E" w:rsidRPr="0069141E" w:rsidRDefault="0040167E" w:rsidP="00DD5B4B">
            <w:pPr>
              <w:spacing w:after="0" w:line="240" w:lineRule="auto"/>
              <w:rPr>
                <w:rFonts w:cs="Times New Roman"/>
                <w:szCs w:val="24"/>
              </w:rPr>
            </w:pPr>
            <w:r>
              <w:rPr>
                <w:rFonts w:cs="Times New Roman"/>
                <w:szCs w:val="24"/>
              </w:rPr>
              <w:t>P</w:t>
            </w:r>
          </w:p>
        </w:tc>
        <w:tc>
          <w:tcPr>
            <w:tcW w:w="3674" w:type="dxa"/>
            <w:vMerge/>
          </w:tcPr>
          <w:p w14:paraId="6AE8C129" w14:textId="77777777" w:rsidR="0040167E" w:rsidRPr="0069141E" w:rsidRDefault="0040167E" w:rsidP="00DD5B4B">
            <w:pPr>
              <w:spacing w:after="0" w:line="240" w:lineRule="auto"/>
              <w:rPr>
                <w:rFonts w:cs="Times New Roman"/>
                <w:szCs w:val="24"/>
              </w:rPr>
            </w:pPr>
          </w:p>
        </w:tc>
      </w:tr>
      <w:tr w:rsidR="0040167E" w:rsidRPr="0069141E" w14:paraId="0E3CF985" w14:textId="77777777" w:rsidTr="00DD5B4B">
        <w:trPr>
          <w:trHeight w:val="310"/>
        </w:trPr>
        <w:tc>
          <w:tcPr>
            <w:tcW w:w="5070" w:type="dxa"/>
          </w:tcPr>
          <w:p w14:paraId="0DB156FD" w14:textId="77777777" w:rsidR="0040167E" w:rsidRPr="0069141E" w:rsidRDefault="0040167E" w:rsidP="00DD5B4B">
            <w:pPr>
              <w:spacing w:after="0" w:line="240" w:lineRule="auto"/>
              <w:rPr>
                <w:rFonts w:cs="Times New Roman"/>
                <w:szCs w:val="24"/>
              </w:rPr>
            </w:pPr>
            <w:r w:rsidRPr="0069141E">
              <w:rPr>
                <w:rFonts w:cs="Times New Roman"/>
                <w:szCs w:val="24"/>
              </w:rPr>
              <w:t>Anderson Portes do Nascimento</w:t>
            </w:r>
          </w:p>
        </w:tc>
        <w:tc>
          <w:tcPr>
            <w:tcW w:w="1451" w:type="dxa"/>
          </w:tcPr>
          <w:p w14:paraId="6762E5B9" w14:textId="77777777" w:rsidR="0040167E" w:rsidRPr="0069141E" w:rsidRDefault="0040167E" w:rsidP="00DD5B4B">
            <w:pPr>
              <w:spacing w:after="0" w:line="240" w:lineRule="auto"/>
              <w:rPr>
                <w:rFonts w:cs="Times New Roman"/>
                <w:szCs w:val="24"/>
              </w:rPr>
            </w:pPr>
            <w:r>
              <w:rPr>
                <w:rFonts w:cs="Times New Roman"/>
                <w:szCs w:val="24"/>
              </w:rPr>
              <w:t>P</w:t>
            </w:r>
          </w:p>
        </w:tc>
        <w:tc>
          <w:tcPr>
            <w:tcW w:w="3674" w:type="dxa"/>
            <w:vMerge/>
          </w:tcPr>
          <w:p w14:paraId="5813E4CA" w14:textId="77777777" w:rsidR="0040167E" w:rsidRPr="0069141E" w:rsidRDefault="0040167E" w:rsidP="00DD5B4B">
            <w:pPr>
              <w:spacing w:after="0" w:line="240" w:lineRule="auto"/>
              <w:rPr>
                <w:rFonts w:cs="Times New Roman"/>
                <w:szCs w:val="24"/>
              </w:rPr>
            </w:pPr>
          </w:p>
        </w:tc>
      </w:tr>
      <w:tr w:rsidR="0040167E" w:rsidRPr="0069141E" w14:paraId="4E597A3A" w14:textId="77777777" w:rsidTr="00DD5B4B">
        <w:trPr>
          <w:trHeight w:val="310"/>
        </w:trPr>
        <w:tc>
          <w:tcPr>
            <w:tcW w:w="5070" w:type="dxa"/>
          </w:tcPr>
          <w:p w14:paraId="543D1884" w14:textId="77777777" w:rsidR="0040167E" w:rsidRPr="0069141E" w:rsidRDefault="0040167E" w:rsidP="00DD5B4B">
            <w:pPr>
              <w:spacing w:after="0" w:line="240" w:lineRule="auto"/>
              <w:rPr>
                <w:rFonts w:cs="Times New Roman"/>
                <w:szCs w:val="24"/>
              </w:rPr>
            </w:pPr>
            <w:r w:rsidRPr="0069141E">
              <w:rPr>
                <w:rFonts w:cs="Times New Roman"/>
                <w:szCs w:val="24"/>
              </w:rPr>
              <w:t>Cesar Mâncio Silva</w:t>
            </w:r>
          </w:p>
        </w:tc>
        <w:tc>
          <w:tcPr>
            <w:tcW w:w="1451" w:type="dxa"/>
          </w:tcPr>
          <w:p w14:paraId="46E25871" w14:textId="77777777" w:rsidR="0040167E" w:rsidRPr="0069141E" w:rsidRDefault="0040167E" w:rsidP="00DD5B4B">
            <w:pPr>
              <w:spacing w:after="0" w:line="240" w:lineRule="auto"/>
              <w:rPr>
                <w:rFonts w:cs="Times New Roman"/>
                <w:szCs w:val="24"/>
              </w:rPr>
            </w:pPr>
            <w:r w:rsidRPr="0069141E">
              <w:rPr>
                <w:rFonts w:cs="Times New Roman"/>
                <w:szCs w:val="24"/>
              </w:rPr>
              <w:t>P</w:t>
            </w:r>
          </w:p>
        </w:tc>
        <w:tc>
          <w:tcPr>
            <w:tcW w:w="3674" w:type="dxa"/>
            <w:vMerge/>
          </w:tcPr>
          <w:p w14:paraId="7467D4BE" w14:textId="77777777" w:rsidR="0040167E" w:rsidRPr="0069141E" w:rsidRDefault="0040167E" w:rsidP="00DD5B4B">
            <w:pPr>
              <w:spacing w:after="0" w:line="240" w:lineRule="auto"/>
              <w:rPr>
                <w:rFonts w:cs="Times New Roman"/>
                <w:szCs w:val="24"/>
              </w:rPr>
            </w:pPr>
          </w:p>
        </w:tc>
      </w:tr>
      <w:tr w:rsidR="0040167E" w:rsidRPr="0069141E" w14:paraId="47308A7E" w14:textId="77777777" w:rsidTr="00DD5B4B">
        <w:trPr>
          <w:trHeight w:val="310"/>
        </w:trPr>
        <w:tc>
          <w:tcPr>
            <w:tcW w:w="5070" w:type="dxa"/>
          </w:tcPr>
          <w:p w14:paraId="59B2F0FD" w14:textId="77777777" w:rsidR="0040167E" w:rsidRPr="0069141E" w:rsidRDefault="0040167E" w:rsidP="00DD5B4B">
            <w:pPr>
              <w:spacing w:after="0" w:line="240" w:lineRule="auto"/>
              <w:rPr>
                <w:rFonts w:cs="Times New Roman"/>
                <w:szCs w:val="24"/>
              </w:rPr>
            </w:pPr>
            <w:r w:rsidRPr="0069141E">
              <w:rPr>
                <w:rFonts w:cs="Times New Roman"/>
                <w:szCs w:val="24"/>
              </w:rPr>
              <w:t>Maithê Gomes da Piedade</w:t>
            </w:r>
          </w:p>
        </w:tc>
        <w:tc>
          <w:tcPr>
            <w:tcW w:w="1451" w:type="dxa"/>
          </w:tcPr>
          <w:p w14:paraId="40D405A8" w14:textId="77777777" w:rsidR="0040167E" w:rsidRPr="0069141E" w:rsidRDefault="0040167E" w:rsidP="00DD5B4B">
            <w:pPr>
              <w:spacing w:after="0" w:line="240" w:lineRule="auto"/>
              <w:rPr>
                <w:rFonts w:cs="Times New Roman"/>
                <w:szCs w:val="24"/>
              </w:rPr>
            </w:pPr>
            <w:r w:rsidRPr="0069141E">
              <w:rPr>
                <w:rFonts w:cs="Times New Roman"/>
                <w:szCs w:val="24"/>
              </w:rPr>
              <w:t>P</w:t>
            </w:r>
          </w:p>
        </w:tc>
        <w:tc>
          <w:tcPr>
            <w:tcW w:w="3674" w:type="dxa"/>
            <w:vMerge/>
          </w:tcPr>
          <w:p w14:paraId="20E9DF84" w14:textId="77777777" w:rsidR="0040167E" w:rsidRPr="0069141E" w:rsidRDefault="0040167E" w:rsidP="00DD5B4B">
            <w:pPr>
              <w:spacing w:after="0" w:line="240" w:lineRule="auto"/>
              <w:rPr>
                <w:rFonts w:cs="Times New Roman"/>
                <w:szCs w:val="24"/>
              </w:rPr>
            </w:pPr>
          </w:p>
        </w:tc>
      </w:tr>
    </w:tbl>
    <w:p w14:paraId="2C3DDED0" w14:textId="77777777" w:rsidR="0040167E" w:rsidRDefault="0040167E" w:rsidP="0040167E">
      <w:pPr>
        <w:spacing w:after="0"/>
        <w:rPr>
          <w:rFonts w:cs="Times New Roman"/>
          <w:szCs w:val="24"/>
        </w:rPr>
      </w:pPr>
      <w:r w:rsidRPr="00DA74DB">
        <w:rPr>
          <w:rFonts w:cs="Times New Roman"/>
          <w:szCs w:val="24"/>
        </w:rPr>
        <w:br w:type="page"/>
      </w:r>
    </w:p>
    <w:p w14:paraId="2052B50D" w14:textId="02587F61" w:rsidR="0069141E" w:rsidRPr="0069141E" w:rsidRDefault="00F17F6A" w:rsidP="00415E00">
      <w:pPr>
        <w:spacing w:after="0"/>
        <w:rPr>
          <w:rFonts w:cs="Times New Roman"/>
          <w:szCs w:val="24"/>
        </w:rPr>
      </w:pPr>
      <w:r>
        <w:rPr>
          <w:noProof/>
        </w:rPr>
        <w:lastRenderedPageBreak/>
        <w:pict w14:anchorId="5651272B">
          <v:shape id="Caixa de texto 4" o:spid="_x0000_s1151" type="#_x0000_t202" style="position:absolute;margin-left:214.05pt;margin-top:-16.95pt;width:291pt;height:59.2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0qnhA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Dyn/cGhU1ZQ7LGBHDSz5S1fKiT8hvlwzxwOEzYGLohwhx+p&#10;AV8JWomSDbg/791HPPY4aimpcDhz6n9vmROU6B8Gu/+yNxjEaU6HwXDcx4M716zONWZbLgBbp4er&#10;yPIkRnzQB1E6KJ9wj8xjVFQxwzF2TsNBXIRmZeAe4mI+TyCcX8vCjXmwPLqONMdGe6yfmLNtowcc&#10;kVs4jDGbvOn3BhstDcy3AaRKwxCJblhtHwBnP41Tu6ficjk/J9Rpm85e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EKf&#10;SqeEAgAAlQUAAA4AAAAAAAAAAAAAAAAALgIAAGRycy9lMm9Eb2MueG1sUEsBAi0AFAAGAAgAAAAh&#10;AG4/+LTeAAAACwEAAA8AAAAAAAAAAAAAAAAA3gQAAGRycy9kb3ducmV2LnhtbFBLBQYAAAAABAAE&#10;APMAAADpBQAAAAA=&#10;" fillcolor="white [3201]" strokeweight=".5pt">
            <v:textbox>
              <w:txbxContent>
                <w:p w14:paraId="411F9BBA" w14:textId="77777777" w:rsidR="0069141E" w:rsidRPr="00B0578E" w:rsidRDefault="0069141E" w:rsidP="0069141E">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74A60230" w14:textId="0C86F29C" w:rsidR="0069141E" w:rsidRPr="00A66129" w:rsidRDefault="0069141E" w:rsidP="0069141E">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w:t>
                  </w:r>
                  <w:r>
                    <w:rPr>
                      <w:rFonts w:ascii="Arial" w:hAnsi="Arial" w:cs="Arial"/>
                      <w:color w:val="C45911" w:themeColor="accent2" w:themeShade="BF"/>
                      <w:kern w:val="24"/>
                      <w:sz w:val="20"/>
                      <w:szCs w:val="24"/>
                    </w:rPr>
                    <w:t xml:space="preserve"> </w:t>
                  </w:r>
                  <w:r w:rsidR="005C5EC6">
                    <w:rPr>
                      <w:rFonts w:ascii="Arial" w:hAnsi="Arial" w:cs="Arial"/>
                      <w:color w:val="C45911" w:themeColor="accent2" w:themeShade="BF"/>
                      <w:kern w:val="24"/>
                      <w:sz w:val="20"/>
                      <w:szCs w:val="24"/>
                    </w:rPr>
                    <w:t>Melhor roteirização e divisão de tópicos entre os integrantes</w:t>
                  </w:r>
                </w:p>
              </w:txbxContent>
            </v:textbox>
          </v:shape>
        </w:pict>
      </w:r>
      <w:r w:rsidR="0069141E" w:rsidRPr="0069141E">
        <w:rPr>
          <w:rFonts w:cs="Times New Roman"/>
          <w:noProof/>
          <w:szCs w:val="24"/>
          <w:lang w:eastAsia="pt-BR"/>
        </w:rPr>
        <w:drawing>
          <wp:inline distT="0" distB="0" distL="0" distR="0" wp14:anchorId="053C4126" wp14:editId="739C0187">
            <wp:extent cx="2505075" cy="845469"/>
            <wp:effectExtent l="0" t="0" r="0" b="0"/>
            <wp:docPr id="2188" name="Imagem 218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FF8774F" w14:textId="777D9E14" w:rsidR="0069141E" w:rsidRPr="0069141E" w:rsidRDefault="00F17F6A" w:rsidP="00415E00">
      <w:pPr>
        <w:spacing w:after="0"/>
        <w:rPr>
          <w:rFonts w:cs="Times New Roman"/>
          <w:szCs w:val="24"/>
        </w:rPr>
      </w:pPr>
      <w:r>
        <w:rPr>
          <w:noProof/>
        </w:rPr>
        <w:pict w14:anchorId="6E52BF31">
          <v:shape id="CaixaDeTexto 6" o:spid="_x0000_s1150" type="#_x0000_t202" style="position:absolute;margin-left:299.25pt;margin-top:15pt;width:203pt;height:29.1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B7DhICtAQAAPAMAAA4AAAAAAAAAAAAAAAAALgIAAGRycy9lMm9Eb2MueG1sUEsB&#10;Ai0AFAAGAAgAAAAhABROFBfdAAAACgEAAA8AAAAAAAAAAAAAAAAABwQAAGRycy9kb3ducmV2Lnht&#10;bFBLBQYAAAAABAAEAPMAAAARBQAAAAA=&#10;" filled="f" stroked="f">
            <v:textbox style="mso-fit-shape-to-text:t">
              <w:txbxContent>
                <w:p w14:paraId="12E95778" w14:textId="78823FBB" w:rsidR="0069141E" w:rsidRPr="007F0382" w:rsidRDefault="0069141E" w:rsidP="0069141E">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22</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361DADE5">
          <v:shape id="CaixaDeTexto 4" o:spid="_x0000_s1149" type="#_x0000_t202" style="position:absolute;margin-left:2.25pt;margin-top:15.95pt;width:131.5pt;height:24.25pt;z-index:251807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Aom9zGrQEAADwDAAAOAAAAAAAAAAAAAAAAAC4CAABkcnMvZTJvRG9jLnhtbFBLAQIt&#10;ABQABgAIAAAAIQBgBRhy2wAAAAcBAAAPAAAAAAAAAAAAAAAAAAcEAABkcnMvZG93bnJldi54bWxQ&#10;SwUGAAAAAAQABADzAAAADwUAAAAA&#10;" filled="f" stroked="f">
            <v:textbox style="mso-fit-shape-to-text:t">
              <w:txbxContent>
                <w:p w14:paraId="0B0401B0" w14:textId="77777777" w:rsidR="0069141E" w:rsidRDefault="0069141E" w:rsidP="0069141E">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1A05E566" w14:textId="77777777" w:rsidR="0069141E" w:rsidRPr="0069141E" w:rsidRDefault="0069141E"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69141E" w:rsidRPr="0069141E" w14:paraId="2D215754" w14:textId="77777777" w:rsidTr="00DD5B4B">
        <w:tc>
          <w:tcPr>
            <w:tcW w:w="10116" w:type="dxa"/>
          </w:tcPr>
          <w:p w14:paraId="6F3E2968" w14:textId="77777777" w:rsidR="0069141E" w:rsidRPr="0069141E" w:rsidRDefault="0069141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049AF4BF" w14:textId="3FB844FC" w:rsidR="0069141E" w:rsidRPr="0069141E" w:rsidRDefault="00540E9F" w:rsidP="00415E00">
            <w:pPr>
              <w:shd w:val="clear" w:color="auto" w:fill="FFFFFF"/>
              <w:spacing w:line="375" w:lineRule="atLeast"/>
              <w:rPr>
                <w:rFonts w:eastAsia="Times New Roman" w:cs="Times New Roman"/>
                <w:lang w:eastAsia="pt-BR"/>
              </w:rPr>
            </w:pPr>
            <w:r>
              <w:rPr>
                <w:rFonts w:eastAsia="Times New Roman" w:cs="Times New Roman"/>
                <w:lang w:eastAsia="pt-BR"/>
              </w:rPr>
              <w:t>R</w:t>
            </w:r>
            <w:r w:rsidR="00EF4571">
              <w:rPr>
                <w:rFonts w:eastAsia="Times New Roman" w:cs="Times New Roman"/>
                <w:lang w:eastAsia="pt-BR"/>
              </w:rPr>
              <w:t>oteiro reformulado baseado nos roteiros anteriores a este.</w:t>
            </w:r>
          </w:p>
          <w:p w14:paraId="47AC03FA" w14:textId="77777777" w:rsidR="0069141E" w:rsidRPr="0069141E" w:rsidRDefault="0069141E" w:rsidP="00415E00">
            <w:pPr>
              <w:rPr>
                <w:rFonts w:cs="Times New Roman"/>
                <w:color w:val="000000" w:themeColor="text1"/>
                <w:kern w:val="24"/>
                <w:szCs w:val="24"/>
              </w:rPr>
            </w:pPr>
          </w:p>
        </w:tc>
      </w:tr>
      <w:tr w:rsidR="0069141E" w:rsidRPr="0069141E" w14:paraId="527878BF" w14:textId="77777777" w:rsidTr="00DD5B4B">
        <w:tc>
          <w:tcPr>
            <w:tcW w:w="10116" w:type="dxa"/>
          </w:tcPr>
          <w:p w14:paraId="731FEC42" w14:textId="77777777" w:rsidR="0069141E" w:rsidRPr="0069141E" w:rsidRDefault="0069141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2AB78967" w14:textId="77777777" w:rsidR="0069141E" w:rsidRPr="0069141E" w:rsidRDefault="0069141E" w:rsidP="00415E00">
            <w:pPr>
              <w:tabs>
                <w:tab w:val="left" w:pos="2475"/>
              </w:tabs>
              <w:rPr>
                <w:rFonts w:cs="Times New Roman"/>
                <w:color w:val="000000" w:themeColor="text1"/>
                <w:kern w:val="24"/>
              </w:rPr>
            </w:pPr>
          </w:p>
          <w:p w14:paraId="5E1EFDC5" w14:textId="610747E2" w:rsidR="0069141E" w:rsidRPr="0069141E" w:rsidRDefault="00EF4571" w:rsidP="00415E00">
            <w:pPr>
              <w:rPr>
                <w:rFonts w:cs="Times New Roman"/>
                <w:shd w:val="clear" w:color="auto" w:fill="FFFFFF"/>
              </w:rPr>
            </w:pPr>
            <w:r>
              <w:rPr>
                <w:rFonts w:cs="Times New Roman"/>
                <w:shd w:val="clear" w:color="auto" w:fill="FFFFFF"/>
              </w:rPr>
              <w:t>Uma reformulação do roteiro anterior, dessa vez implementando melhores falas na apresentação do trabalho como um sistema web, também foi incluído o tópico dos concorrentes.</w:t>
            </w:r>
          </w:p>
          <w:p w14:paraId="65FA6819" w14:textId="77777777" w:rsidR="0069141E" w:rsidRPr="0069141E" w:rsidRDefault="0069141E" w:rsidP="00415E00">
            <w:pPr>
              <w:tabs>
                <w:tab w:val="left" w:pos="2475"/>
              </w:tabs>
              <w:rPr>
                <w:rFonts w:cs="Times New Roman"/>
                <w:kern w:val="24"/>
                <w:szCs w:val="32"/>
              </w:rPr>
            </w:pPr>
          </w:p>
        </w:tc>
      </w:tr>
      <w:tr w:rsidR="0069141E" w:rsidRPr="0069141E" w14:paraId="47B085A1" w14:textId="77777777" w:rsidTr="00DD5B4B">
        <w:tc>
          <w:tcPr>
            <w:tcW w:w="10116" w:type="dxa"/>
          </w:tcPr>
          <w:p w14:paraId="72BD2647" w14:textId="77777777" w:rsidR="0069141E" w:rsidRPr="0069141E" w:rsidRDefault="0069141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5D726B66" w14:textId="77777777" w:rsidR="0069141E" w:rsidRPr="0069141E" w:rsidRDefault="0069141E" w:rsidP="00415E00">
            <w:pPr>
              <w:tabs>
                <w:tab w:val="left" w:pos="2475"/>
              </w:tabs>
              <w:jc w:val="both"/>
              <w:rPr>
                <w:rFonts w:cs="Times New Roman"/>
                <w:kern w:val="24"/>
                <w:szCs w:val="28"/>
              </w:rPr>
            </w:pPr>
          </w:p>
          <w:p w14:paraId="098F20C5" w14:textId="289971FC" w:rsidR="0069141E" w:rsidRPr="0069141E" w:rsidRDefault="00EF4571" w:rsidP="00415E00">
            <w:pPr>
              <w:tabs>
                <w:tab w:val="left" w:pos="2475"/>
              </w:tabs>
              <w:jc w:val="both"/>
              <w:rPr>
                <w:rFonts w:cs="Times New Roman"/>
                <w:kern w:val="24"/>
                <w:szCs w:val="28"/>
              </w:rPr>
            </w:pPr>
            <w:r>
              <w:rPr>
                <w:rFonts w:cs="Times New Roman"/>
                <w:kern w:val="24"/>
                <w:szCs w:val="28"/>
              </w:rPr>
              <w:t>Encaixar uma boa apresentação sem acelerar a fala e logo depois mostrar o site de começo foi um problema, mas após tentativas o grupo conseguiu encaixar no prazo de 5 minutos que foi pedido.</w:t>
            </w:r>
          </w:p>
          <w:p w14:paraId="52E8CA95" w14:textId="77777777" w:rsidR="0069141E" w:rsidRPr="0069141E" w:rsidRDefault="0069141E" w:rsidP="00415E00">
            <w:pPr>
              <w:tabs>
                <w:tab w:val="left" w:pos="2475"/>
              </w:tabs>
              <w:jc w:val="both"/>
              <w:rPr>
                <w:rFonts w:cs="Times New Roman"/>
                <w:kern w:val="24"/>
                <w:szCs w:val="28"/>
              </w:rPr>
            </w:pPr>
          </w:p>
        </w:tc>
      </w:tr>
      <w:tr w:rsidR="0069141E" w:rsidRPr="0069141E" w14:paraId="30FB4C83" w14:textId="77777777" w:rsidTr="00DD5B4B">
        <w:tc>
          <w:tcPr>
            <w:tcW w:w="10116" w:type="dxa"/>
          </w:tcPr>
          <w:p w14:paraId="5A03409C" w14:textId="77777777" w:rsidR="0069141E" w:rsidRPr="0069141E" w:rsidRDefault="0069141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9D299AE" w14:textId="77777777" w:rsidR="0069141E" w:rsidRDefault="0069141E" w:rsidP="00415E00">
            <w:pPr>
              <w:textAlignment w:val="baseline"/>
              <w:rPr>
                <w:rFonts w:eastAsia="Times New Roman" w:cs="Times New Roman"/>
                <w:color w:val="000000"/>
                <w:lang w:eastAsia="pt-BR"/>
              </w:rPr>
            </w:pPr>
          </w:p>
          <w:p w14:paraId="76CE355E" w14:textId="0E6CFB58" w:rsidR="0069141E" w:rsidRDefault="0069141E" w:rsidP="00415E00">
            <w:pPr>
              <w:textAlignment w:val="baseline"/>
              <w:rPr>
                <w:rFonts w:eastAsia="Times New Roman" w:cs="Times New Roman"/>
                <w:color w:val="000000"/>
                <w:lang w:eastAsia="pt-BR"/>
              </w:rPr>
            </w:pPr>
            <w:r>
              <w:rPr>
                <w:rFonts w:eastAsia="Times New Roman" w:cs="Times New Roman"/>
                <w:color w:val="000000"/>
                <w:lang w:eastAsia="pt-BR"/>
              </w:rPr>
              <w:t>Confeccionar um roteiro previamente</w:t>
            </w:r>
            <w:r w:rsidR="00EF4571">
              <w:rPr>
                <w:rFonts w:eastAsia="Times New Roman" w:cs="Times New Roman"/>
                <w:color w:val="000000"/>
                <w:lang w:eastAsia="pt-BR"/>
              </w:rPr>
              <w:t xml:space="preserve"> baseado nos anteriores</w:t>
            </w:r>
            <w:r>
              <w:rPr>
                <w:rFonts w:eastAsia="Times New Roman" w:cs="Times New Roman"/>
                <w:color w:val="000000"/>
                <w:lang w:eastAsia="pt-BR"/>
              </w:rPr>
              <w:t xml:space="preserve"> e</w:t>
            </w:r>
            <w:r w:rsidR="00EF4571">
              <w:rPr>
                <w:rFonts w:eastAsia="Times New Roman" w:cs="Times New Roman"/>
                <w:color w:val="000000"/>
                <w:lang w:eastAsia="pt-BR"/>
              </w:rPr>
              <w:t xml:space="preserve"> praticar</w:t>
            </w:r>
            <w:r>
              <w:rPr>
                <w:rFonts w:eastAsia="Times New Roman" w:cs="Times New Roman"/>
                <w:color w:val="000000"/>
                <w:lang w:eastAsia="pt-BR"/>
              </w:rPr>
              <w:t xml:space="preserve"> ensaios, assim </w:t>
            </w:r>
            <w:r w:rsidR="00EF4571">
              <w:rPr>
                <w:rFonts w:eastAsia="Times New Roman" w:cs="Times New Roman"/>
                <w:color w:val="000000"/>
                <w:lang w:eastAsia="pt-BR"/>
              </w:rPr>
              <w:t>conseguiríamos</w:t>
            </w:r>
            <w:r>
              <w:rPr>
                <w:rFonts w:eastAsia="Times New Roman" w:cs="Times New Roman"/>
                <w:color w:val="000000"/>
                <w:lang w:eastAsia="pt-BR"/>
              </w:rPr>
              <w:t xml:space="preserve"> encaixar</w:t>
            </w:r>
            <w:r w:rsidR="00EF4571">
              <w:rPr>
                <w:rFonts w:eastAsia="Times New Roman" w:cs="Times New Roman"/>
                <w:color w:val="000000"/>
                <w:lang w:eastAsia="pt-BR"/>
              </w:rPr>
              <w:t xml:space="preserve"> o trabalho em</w:t>
            </w:r>
            <w:r>
              <w:rPr>
                <w:rFonts w:eastAsia="Times New Roman" w:cs="Times New Roman"/>
                <w:color w:val="000000"/>
                <w:lang w:eastAsia="pt-BR"/>
              </w:rPr>
              <w:t xml:space="preserve"> 5 minutos.</w:t>
            </w:r>
          </w:p>
          <w:p w14:paraId="59B2873E" w14:textId="7D490EEA" w:rsidR="0069141E" w:rsidRPr="0069141E" w:rsidRDefault="0069141E" w:rsidP="00415E00">
            <w:pPr>
              <w:textAlignment w:val="baseline"/>
              <w:rPr>
                <w:rFonts w:cs="Times New Roman"/>
                <w:color w:val="000000" w:themeColor="text1"/>
                <w:kern w:val="24"/>
                <w:szCs w:val="24"/>
              </w:rPr>
            </w:pPr>
          </w:p>
        </w:tc>
      </w:tr>
      <w:tr w:rsidR="0069141E" w:rsidRPr="0069141E" w14:paraId="11FBA73E" w14:textId="77777777" w:rsidTr="00DD5B4B">
        <w:tc>
          <w:tcPr>
            <w:tcW w:w="10116" w:type="dxa"/>
          </w:tcPr>
          <w:p w14:paraId="33B30226" w14:textId="77777777" w:rsidR="0069141E" w:rsidRPr="0069141E" w:rsidRDefault="0069141E"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75664D5C" w14:textId="4B7DAC80" w:rsidR="0069141E" w:rsidRDefault="0069141E" w:rsidP="00415E00">
            <w:pPr>
              <w:textAlignment w:val="baseline"/>
              <w:rPr>
                <w:rFonts w:eastAsia="Times New Roman" w:cs="Times New Roman"/>
                <w:color w:val="000000"/>
                <w:lang w:eastAsia="pt-BR"/>
              </w:rPr>
            </w:pPr>
          </w:p>
          <w:p w14:paraId="2F4F8B89" w14:textId="7863BDF2" w:rsidR="00EF4571" w:rsidRPr="0069141E" w:rsidRDefault="00EF4571" w:rsidP="00415E00">
            <w:pPr>
              <w:textAlignment w:val="baseline"/>
              <w:rPr>
                <w:rFonts w:eastAsia="Times New Roman" w:cs="Times New Roman"/>
                <w:color w:val="000000"/>
                <w:lang w:eastAsia="pt-BR"/>
              </w:rPr>
            </w:pPr>
            <w:r>
              <w:rPr>
                <w:rFonts w:eastAsia="Times New Roman" w:cs="Times New Roman"/>
                <w:color w:val="000000"/>
                <w:lang w:eastAsia="pt-BR"/>
              </w:rPr>
              <w:t>Implementação na apresentação da presença de possíveis concorrentes ao sistema.</w:t>
            </w:r>
          </w:p>
          <w:p w14:paraId="70B2AF4A" w14:textId="77777777" w:rsidR="0069141E" w:rsidRPr="0069141E" w:rsidRDefault="0069141E" w:rsidP="00415E00">
            <w:pPr>
              <w:textAlignment w:val="baseline"/>
              <w:rPr>
                <w:rFonts w:cs="Times New Roman"/>
                <w:szCs w:val="24"/>
              </w:rPr>
            </w:pPr>
          </w:p>
        </w:tc>
      </w:tr>
    </w:tbl>
    <w:p w14:paraId="7E4BA4A6" w14:textId="77777777" w:rsidR="0069141E" w:rsidRPr="0069141E" w:rsidRDefault="0069141E"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69141E" w:rsidRPr="0069141E" w14:paraId="505E013F" w14:textId="77777777" w:rsidTr="00DD5B4B">
        <w:trPr>
          <w:trHeight w:val="310"/>
        </w:trPr>
        <w:tc>
          <w:tcPr>
            <w:tcW w:w="5070" w:type="dxa"/>
          </w:tcPr>
          <w:p w14:paraId="36F87E2C" w14:textId="77777777" w:rsidR="0069141E" w:rsidRPr="0069141E" w:rsidRDefault="0069141E" w:rsidP="00415E00">
            <w:pPr>
              <w:spacing w:after="0" w:line="240" w:lineRule="auto"/>
              <w:rPr>
                <w:rFonts w:cs="Times New Roman"/>
                <w:b/>
                <w:szCs w:val="24"/>
              </w:rPr>
            </w:pPr>
            <w:r w:rsidRPr="0069141E">
              <w:rPr>
                <w:rFonts w:cs="Times New Roman"/>
                <w:b/>
                <w:szCs w:val="24"/>
              </w:rPr>
              <w:t>Ciência do Grupo:</w:t>
            </w:r>
          </w:p>
        </w:tc>
        <w:tc>
          <w:tcPr>
            <w:tcW w:w="1451" w:type="dxa"/>
          </w:tcPr>
          <w:p w14:paraId="760D4036" w14:textId="77777777" w:rsidR="0069141E" w:rsidRPr="0069141E" w:rsidRDefault="0069141E"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75655CD6" w14:textId="77777777" w:rsidR="0069141E" w:rsidRPr="0069141E" w:rsidRDefault="0069141E" w:rsidP="00415E00">
            <w:pPr>
              <w:spacing w:after="0" w:line="240" w:lineRule="auto"/>
              <w:rPr>
                <w:rFonts w:cs="Times New Roman"/>
                <w:b/>
                <w:szCs w:val="24"/>
              </w:rPr>
            </w:pPr>
            <w:r w:rsidRPr="0069141E">
              <w:rPr>
                <w:rFonts w:cs="Times New Roman"/>
                <w:b/>
                <w:szCs w:val="24"/>
              </w:rPr>
              <w:t>Ciência dos Professor(es)</w:t>
            </w:r>
          </w:p>
          <w:p w14:paraId="4CA77C72" w14:textId="77777777" w:rsidR="0069141E" w:rsidRPr="0069141E" w:rsidRDefault="0069141E" w:rsidP="00415E00">
            <w:pPr>
              <w:spacing w:after="0" w:line="240" w:lineRule="auto"/>
              <w:rPr>
                <w:rFonts w:cs="Times New Roman"/>
                <w:b/>
                <w:szCs w:val="24"/>
              </w:rPr>
            </w:pPr>
          </w:p>
        </w:tc>
      </w:tr>
      <w:tr w:rsidR="0069141E" w:rsidRPr="0069141E" w14:paraId="4008E349" w14:textId="77777777" w:rsidTr="00DD5B4B">
        <w:trPr>
          <w:trHeight w:val="310"/>
        </w:trPr>
        <w:tc>
          <w:tcPr>
            <w:tcW w:w="5070" w:type="dxa"/>
          </w:tcPr>
          <w:p w14:paraId="4162B3F0" w14:textId="77777777" w:rsidR="0069141E" w:rsidRPr="0069141E" w:rsidRDefault="0069141E" w:rsidP="00415E00">
            <w:pPr>
              <w:spacing w:after="0" w:line="240" w:lineRule="auto"/>
              <w:rPr>
                <w:rFonts w:cs="Times New Roman"/>
                <w:szCs w:val="24"/>
              </w:rPr>
            </w:pPr>
            <w:r w:rsidRPr="0069141E">
              <w:rPr>
                <w:rFonts w:cs="Times New Roman"/>
                <w:szCs w:val="24"/>
              </w:rPr>
              <w:t>Alex Aparecido de Lima</w:t>
            </w:r>
          </w:p>
        </w:tc>
        <w:tc>
          <w:tcPr>
            <w:tcW w:w="1451" w:type="dxa"/>
          </w:tcPr>
          <w:p w14:paraId="029DE72B" w14:textId="77777777" w:rsidR="0069141E" w:rsidRPr="0069141E" w:rsidRDefault="0069141E" w:rsidP="00415E00">
            <w:pPr>
              <w:spacing w:after="0" w:line="240" w:lineRule="auto"/>
              <w:rPr>
                <w:rFonts w:cs="Times New Roman"/>
                <w:szCs w:val="24"/>
              </w:rPr>
            </w:pPr>
            <w:r>
              <w:rPr>
                <w:rFonts w:cs="Times New Roman"/>
                <w:szCs w:val="24"/>
              </w:rPr>
              <w:t>P</w:t>
            </w:r>
          </w:p>
        </w:tc>
        <w:tc>
          <w:tcPr>
            <w:tcW w:w="3674" w:type="dxa"/>
            <w:vMerge/>
          </w:tcPr>
          <w:p w14:paraId="7EB9FC16" w14:textId="77777777" w:rsidR="0069141E" w:rsidRPr="0069141E" w:rsidRDefault="0069141E" w:rsidP="00415E00">
            <w:pPr>
              <w:spacing w:after="0" w:line="240" w:lineRule="auto"/>
              <w:rPr>
                <w:rFonts w:cs="Times New Roman"/>
                <w:szCs w:val="24"/>
              </w:rPr>
            </w:pPr>
          </w:p>
        </w:tc>
      </w:tr>
      <w:tr w:rsidR="0069141E" w:rsidRPr="0069141E" w14:paraId="0F499E62" w14:textId="77777777" w:rsidTr="00DD5B4B">
        <w:trPr>
          <w:trHeight w:val="310"/>
        </w:trPr>
        <w:tc>
          <w:tcPr>
            <w:tcW w:w="5070" w:type="dxa"/>
          </w:tcPr>
          <w:p w14:paraId="30044BB3" w14:textId="77777777" w:rsidR="0069141E" w:rsidRPr="0069141E" w:rsidRDefault="0069141E" w:rsidP="00415E00">
            <w:pPr>
              <w:spacing w:after="0" w:line="240" w:lineRule="auto"/>
              <w:rPr>
                <w:rFonts w:cs="Times New Roman"/>
                <w:szCs w:val="24"/>
              </w:rPr>
            </w:pPr>
            <w:r w:rsidRPr="0069141E">
              <w:rPr>
                <w:rFonts w:cs="Times New Roman"/>
                <w:szCs w:val="24"/>
              </w:rPr>
              <w:t>Anderson Portes do Nascimento</w:t>
            </w:r>
          </w:p>
        </w:tc>
        <w:tc>
          <w:tcPr>
            <w:tcW w:w="1451" w:type="dxa"/>
          </w:tcPr>
          <w:p w14:paraId="2FD8E640" w14:textId="77777777" w:rsidR="0069141E" w:rsidRPr="0069141E" w:rsidRDefault="0069141E" w:rsidP="00415E00">
            <w:pPr>
              <w:spacing w:after="0" w:line="240" w:lineRule="auto"/>
              <w:rPr>
                <w:rFonts w:cs="Times New Roman"/>
                <w:szCs w:val="24"/>
              </w:rPr>
            </w:pPr>
            <w:r>
              <w:rPr>
                <w:rFonts w:cs="Times New Roman"/>
                <w:szCs w:val="24"/>
              </w:rPr>
              <w:t>P</w:t>
            </w:r>
          </w:p>
        </w:tc>
        <w:tc>
          <w:tcPr>
            <w:tcW w:w="3674" w:type="dxa"/>
            <w:vMerge/>
          </w:tcPr>
          <w:p w14:paraId="2F05DF05" w14:textId="77777777" w:rsidR="0069141E" w:rsidRPr="0069141E" w:rsidRDefault="0069141E" w:rsidP="00415E00">
            <w:pPr>
              <w:spacing w:after="0" w:line="240" w:lineRule="auto"/>
              <w:rPr>
                <w:rFonts w:cs="Times New Roman"/>
                <w:szCs w:val="24"/>
              </w:rPr>
            </w:pPr>
          </w:p>
        </w:tc>
      </w:tr>
      <w:tr w:rsidR="0069141E" w:rsidRPr="0069141E" w14:paraId="7AE82556" w14:textId="77777777" w:rsidTr="00DD5B4B">
        <w:trPr>
          <w:trHeight w:val="310"/>
        </w:trPr>
        <w:tc>
          <w:tcPr>
            <w:tcW w:w="5070" w:type="dxa"/>
          </w:tcPr>
          <w:p w14:paraId="164DC7BB" w14:textId="77777777" w:rsidR="0069141E" w:rsidRPr="0069141E" w:rsidRDefault="0069141E" w:rsidP="00415E00">
            <w:pPr>
              <w:spacing w:after="0" w:line="240" w:lineRule="auto"/>
              <w:rPr>
                <w:rFonts w:cs="Times New Roman"/>
                <w:szCs w:val="24"/>
              </w:rPr>
            </w:pPr>
            <w:r w:rsidRPr="0069141E">
              <w:rPr>
                <w:rFonts w:cs="Times New Roman"/>
                <w:szCs w:val="24"/>
              </w:rPr>
              <w:t>Cesar Mâncio Silva</w:t>
            </w:r>
          </w:p>
        </w:tc>
        <w:tc>
          <w:tcPr>
            <w:tcW w:w="1451" w:type="dxa"/>
          </w:tcPr>
          <w:p w14:paraId="40F41844" w14:textId="77777777" w:rsidR="0069141E" w:rsidRPr="0069141E" w:rsidRDefault="0069141E" w:rsidP="00415E00">
            <w:pPr>
              <w:spacing w:after="0" w:line="240" w:lineRule="auto"/>
              <w:rPr>
                <w:rFonts w:cs="Times New Roman"/>
                <w:szCs w:val="24"/>
              </w:rPr>
            </w:pPr>
            <w:r w:rsidRPr="0069141E">
              <w:rPr>
                <w:rFonts w:cs="Times New Roman"/>
                <w:szCs w:val="24"/>
              </w:rPr>
              <w:t>P</w:t>
            </w:r>
          </w:p>
        </w:tc>
        <w:tc>
          <w:tcPr>
            <w:tcW w:w="3674" w:type="dxa"/>
            <w:vMerge/>
          </w:tcPr>
          <w:p w14:paraId="6F53BF8B" w14:textId="77777777" w:rsidR="0069141E" w:rsidRPr="0069141E" w:rsidRDefault="0069141E" w:rsidP="00415E00">
            <w:pPr>
              <w:spacing w:after="0" w:line="240" w:lineRule="auto"/>
              <w:rPr>
                <w:rFonts w:cs="Times New Roman"/>
                <w:szCs w:val="24"/>
              </w:rPr>
            </w:pPr>
          </w:p>
        </w:tc>
      </w:tr>
      <w:tr w:rsidR="0069141E" w:rsidRPr="0069141E" w14:paraId="1B23B9BB" w14:textId="77777777" w:rsidTr="00DD5B4B">
        <w:trPr>
          <w:trHeight w:val="310"/>
        </w:trPr>
        <w:tc>
          <w:tcPr>
            <w:tcW w:w="5070" w:type="dxa"/>
          </w:tcPr>
          <w:p w14:paraId="36ED5F89" w14:textId="77777777" w:rsidR="0069141E" w:rsidRPr="0069141E" w:rsidRDefault="0069141E" w:rsidP="00415E00">
            <w:pPr>
              <w:spacing w:after="0" w:line="240" w:lineRule="auto"/>
              <w:rPr>
                <w:rFonts w:cs="Times New Roman"/>
                <w:szCs w:val="24"/>
              </w:rPr>
            </w:pPr>
            <w:r w:rsidRPr="0069141E">
              <w:rPr>
                <w:rFonts w:cs="Times New Roman"/>
                <w:szCs w:val="24"/>
              </w:rPr>
              <w:t>Maithê Gomes da Piedade</w:t>
            </w:r>
          </w:p>
        </w:tc>
        <w:tc>
          <w:tcPr>
            <w:tcW w:w="1451" w:type="dxa"/>
          </w:tcPr>
          <w:p w14:paraId="4B76D805" w14:textId="77777777" w:rsidR="0069141E" w:rsidRPr="0069141E" w:rsidRDefault="0069141E" w:rsidP="00415E00">
            <w:pPr>
              <w:spacing w:after="0" w:line="240" w:lineRule="auto"/>
              <w:rPr>
                <w:rFonts w:cs="Times New Roman"/>
                <w:szCs w:val="24"/>
              </w:rPr>
            </w:pPr>
            <w:r w:rsidRPr="0069141E">
              <w:rPr>
                <w:rFonts w:cs="Times New Roman"/>
                <w:szCs w:val="24"/>
              </w:rPr>
              <w:t>P</w:t>
            </w:r>
          </w:p>
        </w:tc>
        <w:tc>
          <w:tcPr>
            <w:tcW w:w="3674" w:type="dxa"/>
            <w:vMerge/>
          </w:tcPr>
          <w:p w14:paraId="294A1C12" w14:textId="77777777" w:rsidR="0069141E" w:rsidRPr="0069141E" w:rsidRDefault="0069141E" w:rsidP="00415E00">
            <w:pPr>
              <w:spacing w:after="0" w:line="240" w:lineRule="auto"/>
              <w:rPr>
                <w:rFonts w:cs="Times New Roman"/>
                <w:szCs w:val="24"/>
              </w:rPr>
            </w:pPr>
          </w:p>
        </w:tc>
      </w:tr>
    </w:tbl>
    <w:p w14:paraId="6EC1333B" w14:textId="40AD2257" w:rsidR="00DA74DB" w:rsidRDefault="00DA74DB" w:rsidP="00415E00">
      <w:pPr>
        <w:spacing w:after="0"/>
        <w:rPr>
          <w:rFonts w:cs="Times New Roman"/>
          <w:szCs w:val="24"/>
        </w:rPr>
      </w:pPr>
      <w:r w:rsidRPr="00DA74DB">
        <w:rPr>
          <w:rFonts w:cs="Times New Roman"/>
          <w:szCs w:val="24"/>
        </w:rPr>
        <w:br w:type="page"/>
      </w:r>
    </w:p>
    <w:p w14:paraId="3C2912CC" w14:textId="070D5676" w:rsidR="005C5EC6" w:rsidRPr="0069141E" w:rsidRDefault="00F17F6A" w:rsidP="005C5EC6">
      <w:pPr>
        <w:spacing w:after="0"/>
        <w:rPr>
          <w:rFonts w:cs="Times New Roman"/>
          <w:szCs w:val="24"/>
        </w:rPr>
      </w:pPr>
      <w:r>
        <w:rPr>
          <w:noProof/>
        </w:rPr>
        <w:lastRenderedPageBreak/>
        <w:pict w14:anchorId="1FB1E791">
          <v:shape id="_x0000_s1148" type="#_x0000_t202" style="position:absolute;margin-left:214.05pt;margin-top:-16.95pt;width:291pt;height:59.25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DhA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Dyn/fGhU1ZQ7LGBHDSz5S1fKiT8hvlwzxwOEzYGLohwhx+p&#10;AV8JWomSDbg/791HPPY4aimpcDhz6n9vmROU6B8Gu/+yNxjEaU6HwXDcx4M716zONWZbLgBbp4er&#10;yPIkRnzQB1E6KJ9wj8xjVFQxwzF2TsNBXIRmZeAe4mI+TyCcX8vCjXmwPLqONMdGe6yfmLNtowcc&#10;kVs4jDGbvOn3BhstDcy3AaRKwxCJblhtHwBnP41Tu6ficjk/J9Rpm85e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IJP&#10;6wOEAgAAlQUAAA4AAAAAAAAAAAAAAAAALgIAAGRycy9lMm9Eb2MueG1sUEsBAi0AFAAGAAgAAAAh&#10;AG4/+LTeAAAACwEAAA8AAAAAAAAAAAAAAAAA3gQAAGRycy9kb3ducmV2LnhtbFBLBQYAAAAABAAE&#10;APMAAADpBQAAAAA=&#10;" fillcolor="white [3201]" strokeweight=".5pt">
            <v:textbox>
              <w:txbxContent>
                <w:p w14:paraId="1325DB11" w14:textId="77777777" w:rsidR="005C5EC6" w:rsidRPr="00B0578E" w:rsidRDefault="005C5EC6" w:rsidP="005C5EC6">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2E51E295" w14:textId="77777777" w:rsidR="005C5EC6" w:rsidRPr="00A66129" w:rsidRDefault="005C5EC6" w:rsidP="005C5EC6">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Animações</w:t>
                  </w:r>
                </w:p>
              </w:txbxContent>
            </v:textbox>
          </v:shape>
        </w:pict>
      </w:r>
      <w:r w:rsidR="005C5EC6" w:rsidRPr="0069141E">
        <w:rPr>
          <w:rFonts w:cs="Times New Roman"/>
          <w:noProof/>
          <w:szCs w:val="24"/>
          <w:lang w:eastAsia="pt-BR"/>
        </w:rPr>
        <w:drawing>
          <wp:inline distT="0" distB="0" distL="0" distR="0" wp14:anchorId="3306335F" wp14:editId="0FED97BC">
            <wp:extent cx="2505075" cy="845469"/>
            <wp:effectExtent l="0" t="0" r="0" b="0"/>
            <wp:docPr id="2184" name="Imagem 218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EC2FE32" w14:textId="3861A62E" w:rsidR="005C5EC6" w:rsidRPr="0069141E" w:rsidRDefault="00F17F6A" w:rsidP="005C5EC6">
      <w:pPr>
        <w:spacing w:after="0"/>
        <w:rPr>
          <w:rFonts w:cs="Times New Roman"/>
          <w:szCs w:val="24"/>
        </w:rPr>
      </w:pPr>
      <w:r>
        <w:rPr>
          <w:noProof/>
        </w:rPr>
        <w:pict w14:anchorId="26196C6F">
          <v:shape id="_x0000_s1147" type="#_x0000_t202" style="position:absolute;margin-left:299.25pt;margin-top:15pt;width:203pt;height:29.15pt;z-index:25197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Ch5GTytAQAAPAMAAA4AAAAAAAAAAAAAAAAALgIAAGRycy9lMm9Eb2MueG1sUEsB&#10;Ai0AFAAGAAgAAAAhABROFBfdAAAACgEAAA8AAAAAAAAAAAAAAAAABwQAAGRycy9kb3ducmV2Lnht&#10;bFBLBQYAAAAABAAEAPMAAAARBQAAAAA=&#10;" filled="f" stroked="f">
            <v:textbox style="mso-fit-shape-to-text:t">
              <w:txbxContent>
                <w:p w14:paraId="166E4BF1" w14:textId="77777777" w:rsidR="005C5EC6" w:rsidRPr="007F0382" w:rsidRDefault="005C5EC6" w:rsidP="005C5EC6">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20</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3A1DBE15">
          <v:shape id="_x0000_s1146" type="#_x0000_t202" style="position:absolute;margin-left:2.25pt;margin-top:15.95pt;width:131.5pt;height:24.25pt;z-index:25197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DLZ8DPrQEAADwDAAAOAAAAAAAAAAAAAAAAAC4CAABkcnMvZTJvRG9jLnhtbFBLAQIt&#10;ABQABgAIAAAAIQBgBRhy2wAAAAcBAAAPAAAAAAAAAAAAAAAAAAcEAABkcnMvZG93bnJldi54bWxQ&#10;SwUGAAAAAAQABADzAAAADwUAAAAA&#10;" filled="f" stroked="f">
            <v:textbox style="mso-fit-shape-to-text:t">
              <w:txbxContent>
                <w:p w14:paraId="20641FEA" w14:textId="77777777" w:rsidR="005C5EC6" w:rsidRDefault="005C5EC6" w:rsidP="005C5EC6">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99E6EB9" w14:textId="77777777" w:rsidR="005C5EC6" w:rsidRPr="0069141E" w:rsidRDefault="005C5EC6" w:rsidP="005C5EC6">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5C5EC6" w:rsidRPr="0069141E" w14:paraId="2F6BC1B2" w14:textId="77777777" w:rsidTr="00DD5B4B">
        <w:tc>
          <w:tcPr>
            <w:tcW w:w="10116" w:type="dxa"/>
          </w:tcPr>
          <w:p w14:paraId="7E0A8FA3"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63557A6" w14:textId="77777777" w:rsidR="005C5EC6" w:rsidRPr="0069141E" w:rsidRDefault="005C5EC6" w:rsidP="00DD5B4B">
            <w:pPr>
              <w:rPr>
                <w:rFonts w:cs="Times New Roman"/>
              </w:rPr>
            </w:pPr>
          </w:p>
          <w:p w14:paraId="777069D2" w14:textId="77777777" w:rsidR="005C5EC6" w:rsidRPr="0069141E" w:rsidRDefault="005C5EC6" w:rsidP="00DD5B4B">
            <w:pPr>
              <w:shd w:val="clear" w:color="auto" w:fill="FFFFFF"/>
              <w:spacing w:line="375" w:lineRule="atLeast"/>
              <w:rPr>
                <w:rFonts w:eastAsia="Times New Roman" w:cs="Times New Roman"/>
                <w:lang w:eastAsia="pt-BR"/>
              </w:rPr>
            </w:pPr>
            <w:r w:rsidRPr="0069141E">
              <w:rPr>
                <w:rFonts w:cs="Times New Roman"/>
                <w:lang w:val="en-US"/>
              </w:rPr>
              <w:t xml:space="preserve">“Animista.Net”, </w:t>
            </w:r>
            <w:r w:rsidRPr="0069141E">
              <w:rPr>
                <w:rFonts w:eastAsia="Times New Roman" w:cs="Times New Roman"/>
                <w:lang w:val="en-US" w:eastAsia="pt-BR"/>
              </w:rPr>
              <w:t xml:space="preserve">Rotate in Ver. </w:t>
            </w:r>
            <w:r w:rsidRPr="0069141E">
              <w:rPr>
                <w:rFonts w:eastAsia="Times New Roman" w:cs="Times New Roman"/>
                <w:lang w:eastAsia="pt-BR"/>
              </w:rPr>
              <w:t xml:space="preserve">Disponível em: </w:t>
            </w:r>
            <w:hyperlink r:id="rId79" w:history="1">
              <w:r w:rsidRPr="002C339B">
                <w:rPr>
                  <w:rStyle w:val="Hyperlink"/>
                  <w:rFonts w:cs="Times New Roman"/>
                </w:rPr>
                <w:t>https://animista.net/play/entrances/rotate-in/rotate-in-ver</w:t>
              </w:r>
            </w:hyperlink>
            <w:r>
              <w:rPr>
                <w:rFonts w:cs="Times New Roman"/>
              </w:rPr>
              <w:t xml:space="preserve"> </w:t>
            </w:r>
            <w:r w:rsidRPr="0069141E">
              <w:rPr>
                <w:rFonts w:cs="Times New Roman"/>
              </w:rPr>
              <w:t xml:space="preserve">. Acesso em </w:t>
            </w:r>
            <w:r>
              <w:rPr>
                <w:rFonts w:cs="Times New Roman"/>
              </w:rPr>
              <w:t>20 de outubro de 20</w:t>
            </w:r>
            <w:r w:rsidRPr="0069141E">
              <w:rPr>
                <w:rFonts w:cs="Times New Roman"/>
              </w:rPr>
              <w:t>21.</w:t>
            </w:r>
          </w:p>
          <w:p w14:paraId="2E989A7F" w14:textId="77777777" w:rsidR="005C5EC6" w:rsidRPr="0069141E" w:rsidRDefault="005C5EC6" w:rsidP="00DD5B4B">
            <w:pPr>
              <w:rPr>
                <w:rFonts w:cs="Times New Roman"/>
                <w:color w:val="000000" w:themeColor="text1"/>
                <w:kern w:val="24"/>
                <w:szCs w:val="24"/>
              </w:rPr>
            </w:pPr>
          </w:p>
        </w:tc>
      </w:tr>
      <w:tr w:rsidR="005C5EC6" w:rsidRPr="0069141E" w14:paraId="004F0648" w14:textId="77777777" w:rsidTr="00DD5B4B">
        <w:tc>
          <w:tcPr>
            <w:tcW w:w="10116" w:type="dxa"/>
          </w:tcPr>
          <w:p w14:paraId="53F28F0C"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B66A0D8" w14:textId="77777777" w:rsidR="005C5EC6" w:rsidRPr="0069141E" w:rsidRDefault="005C5EC6" w:rsidP="00DD5B4B">
            <w:pPr>
              <w:tabs>
                <w:tab w:val="left" w:pos="2475"/>
              </w:tabs>
              <w:rPr>
                <w:rFonts w:cs="Times New Roman"/>
                <w:color w:val="000000" w:themeColor="text1"/>
                <w:kern w:val="24"/>
              </w:rPr>
            </w:pPr>
          </w:p>
          <w:p w14:paraId="4B353E02" w14:textId="0E0EB404" w:rsidR="005C5EC6" w:rsidRPr="0069141E" w:rsidRDefault="00EF4571" w:rsidP="00DD5B4B">
            <w:pPr>
              <w:rPr>
                <w:rFonts w:cs="Times New Roman"/>
                <w:shd w:val="clear" w:color="auto" w:fill="FFFFFF"/>
              </w:rPr>
            </w:pPr>
            <w:r>
              <w:rPr>
                <w:rFonts w:cs="Times New Roman"/>
                <w:shd w:val="clear" w:color="auto" w:fill="FFFFFF"/>
              </w:rPr>
              <w:t>Implementar mais animações baseadas em J</w:t>
            </w:r>
            <w:r w:rsidR="00C45075">
              <w:rPr>
                <w:rFonts w:cs="Times New Roman"/>
                <w:shd w:val="clear" w:color="auto" w:fill="FFFFFF"/>
              </w:rPr>
              <w:t>ava</w:t>
            </w:r>
            <w:r>
              <w:rPr>
                <w:rFonts w:cs="Times New Roman"/>
                <w:shd w:val="clear" w:color="auto" w:fill="FFFFFF"/>
              </w:rPr>
              <w:t>s</w:t>
            </w:r>
            <w:r w:rsidR="00C45075">
              <w:rPr>
                <w:rFonts w:cs="Times New Roman"/>
                <w:shd w:val="clear" w:color="auto" w:fill="FFFFFF"/>
              </w:rPr>
              <w:t>cript</w:t>
            </w:r>
            <w:r>
              <w:rPr>
                <w:rFonts w:cs="Times New Roman"/>
                <w:shd w:val="clear" w:color="auto" w:fill="FFFFFF"/>
              </w:rPr>
              <w:t>, deixando o site assim mais atrativo.</w:t>
            </w:r>
          </w:p>
          <w:p w14:paraId="5498ADC3" w14:textId="77777777" w:rsidR="005C5EC6" w:rsidRPr="0069141E" w:rsidRDefault="005C5EC6" w:rsidP="00DD5B4B">
            <w:pPr>
              <w:tabs>
                <w:tab w:val="left" w:pos="2475"/>
              </w:tabs>
              <w:rPr>
                <w:rFonts w:cs="Times New Roman"/>
                <w:kern w:val="24"/>
                <w:szCs w:val="32"/>
              </w:rPr>
            </w:pPr>
          </w:p>
        </w:tc>
      </w:tr>
      <w:tr w:rsidR="005C5EC6" w:rsidRPr="0069141E" w14:paraId="14622E46" w14:textId="77777777" w:rsidTr="00DD5B4B">
        <w:tc>
          <w:tcPr>
            <w:tcW w:w="10116" w:type="dxa"/>
          </w:tcPr>
          <w:p w14:paraId="72B0B5F8"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041E5AF" w14:textId="77777777" w:rsidR="005C5EC6" w:rsidRPr="0069141E" w:rsidRDefault="005C5EC6" w:rsidP="00DD5B4B">
            <w:pPr>
              <w:tabs>
                <w:tab w:val="left" w:pos="2475"/>
              </w:tabs>
              <w:jc w:val="both"/>
              <w:rPr>
                <w:rFonts w:cs="Times New Roman"/>
                <w:kern w:val="24"/>
                <w:szCs w:val="28"/>
              </w:rPr>
            </w:pPr>
          </w:p>
          <w:p w14:paraId="7B150C5D" w14:textId="0159B0C9" w:rsidR="005C5EC6" w:rsidRPr="0069141E" w:rsidRDefault="00EF4571" w:rsidP="00DD5B4B">
            <w:pPr>
              <w:tabs>
                <w:tab w:val="left" w:pos="2475"/>
              </w:tabs>
              <w:jc w:val="both"/>
              <w:rPr>
                <w:rFonts w:cs="Times New Roman"/>
                <w:kern w:val="24"/>
                <w:szCs w:val="28"/>
              </w:rPr>
            </w:pPr>
            <w:r>
              <w:rPr>
                <w:rFonts w:cs="Times New Roman"/>
                <w:kern w:val="24"/>
                <w:szCs w:val="28"/>
              </w:rPr>
              <w:t>Não houve muitas dificuldades</w:t>
            </w:r>
            <w:r w:rsidR="005C5EC6">
              <w:rPr>
                <w:rFonts w:cs="Times New Roman"/>
                <w:kern w:val="24"/>
                <w:szCs w:val="28"/>
              </w:rPr>
              <w:t xml:space="preserve">, </w:t>
            </w:r>
            <w:r>
              <w:rPr>
                <w:rFonts w:cs="Times New Roman"/>
                <w:kern w:val="24"/>
                <w:szCs w:val="28"/>
              </w:rPr>
              <w:t>todavia, foi levemente</w:t>
            </w:r>
            <w:r w:rsidR="005C5EC6">
              <w:rPr>
                <w:rFonts w:cs="Times New Roman"/>
                <w:kern w:val="24"/>
                <w:szCs w:val="28"/>
              </w:rPr>
              <w:t xml:space="preserve"> complicado encaixar os códigos sem animar e sair do alinhamento</w:t>
            </w:r>
          </w:p>
          <w:p w14:paraId="718848EA" w14:textId="77777777" w:rsidR="005C5EC6" w:rsidRPr="0069141E" w:rsidRDefault="005C5EC6" w:rsidP="00DD5B4B">
            <w:pPr>
              <w:tabs>
                <w:tab w:val="left" w:pos="2475"/>
              </w:tabs>
              <w:jc w:val="both"/>
              <w:rPr>
                <w:rFonts w:cs="Times New Roman"/>
                <w:kern w:val="24"/>
                <w:szCs w:val="28"/>
              </w:rPr>
            </w:pPr>
          </w:p>
        </w:tc>
      </w:tr>
      <w:tr w:rsidR="005C5EC6" w:rsidRPr="0069141E" w14:paraId="33514307" w14:textId="77777777" w:rsidTr="00DD5B4B">
        <w:tc>
          <w:tcPr>
            <w:tcW w:w="10116" w:type="dxa"/>
          </w:tcPr>
          <w:p w14:paraId="1595F140"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454D21B" w14:textId="77777777" w:rsidR="005C5EC6" w:rsidRDefault="005C5EC6" w:rsidP="00DD5B4B">
            <w:pPr>
              <w:textAlignment w:val="baseline"/>
              <w:rPr>
                <w:rFonts w:eastAsia="Times New Roman" w:cs="Times New Roman"/>
                <w:color w:val="000000"/>
                <w:lang w:eastAsia="pt-BR"/>
              </w:rPr>
            </w:pPr>
          </w:p>
          <w:p w14:paraId="350D35F1" w14:textId="4E3ECC78" w:rsidR="005C5EC6" w:rsidRPr="0069141E" w:rsidRDefault="00EF4571" w:rsidP="00DD5B4B">
            <w:pPr>
              <w:textAlignment w:val="baseline"/>
              <w:rPr>
                <w:rFonts w:eastAsia="Times New Roman" w:cs="Times New Roman"/>
                <w:color w:val="000000"/>
                <w:lang w:eastAsia="pt-BR"/>
              </w:rPr>
            </w:pPr>
            <w:r>
              <w:rPr>
                <w:rFonts w:eastAsia="Times New Roman" w:cs="Times New Roman"/>
                <w:color w:val="000000"/>
                <w:lang w:eastAsia="pt-BR"/>
              </w:rPr>
              <w:t>Usar o JS para deixarmos o site menos “quadrado” e o tornar maior interativo e atrativo.</w:t>
            </w:r>
          </w:p>
          <w:p w14:paraId="56DB3A1D" w14:textId="77777777" w:rsidR="005C5EC6" w:rsidRPr="0069141E" w:rsidRDefault="005C5EC6" w:rsidP="00DD5B4B">
            <w:pPr>
              <w:textAlignment w:val="baseline"/>
              <w:rPr>
                <w:rFonts w:cs="Times New Roman"/>
                <w:color w:val="000000" w:themeColor="text1"/>
                <w:kern w:val="24"/>
                <w:szCs w:val="24"/>
              </w:rPr>
            </w:pPr>
          </w:p>
        </w:tc>
      </w:tr>
      <w:tr w:rsidR="005C5EC6" w:rsidRPr="0069141E" w14:paraId="7CE09C6D" w14:textId="77777777" w:rsidTr="00DD5B4B">
        <w:tc>
          <w:tcPr>
            <w:tcW w:w="10116" w:type="dxa"/>
          </w:tcPr>
          <w:p w14:paraId="4F852AE0" w14:textId="78173D99" w:rsidR="005C5EC6" w:rsidRDefault="005C5EC6"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EA31B0E" w14:textId="77777777" w:rsidR="00EF4571" w:rsidRPr="0069141E" w:rsidRDefault="00EF4571" w:rsidP="00DD5B4B">
            <w:pPr>
              <w:rPr>
                <w:rFonts w:cs="Times New Roman"/>
                <w:color w:val="000000" w:themeColor="text1"/>
                <w:kern w:val="24"/>
                <w:szCs w:val="24"/>
              </w:rPr>
            </w:pPr>
          </w:p>
          <w:p w14:paraId="42CAAA38" w14:textId="37A60B96" w:rsidR="005C5EC6" w:rsidRPr="0069141E" w:rsidRDefault="00EF4571" w:rsidP="00DD5B4B">
            <w:pPr>
              <w:textAlignment w:val="baseline"/>
              <w:rPr>
                <w:rFonts w:eastAsia="Times New Roman" w:cs="Times New Roman"/>
                <w:color w:val="000000"/>
                <w:lang w:eastAsia="pt-BR"/>
              </w:rPr>
            </w:pPr>
            <w:r>
              <w:rPr>
                <w:rFonts w:eastAsia="Times New Roman" w:cs="Times New Roman"/>
                <w:color w:val="000000"/>
                <w:lang w:eastAsia="pt-BR"/>
              </w:rPr>
              <w:t>Adicionar mais bordas ao site, tirando o aspecto “quadrado”</w:t>
            </w:r>
          </w:p>
          <w:p w14:paraId="73F0EDD3" w14:textId="77777777" w:rsidR="005C5EC6" w:rsidRPr="0069141E" w:rsidRDefault="005C5EC6" w:rsidP="00DD5B4B">
            <w:pPr>
              <w:textAlignment w:val="baseline"/>
              <w:rPr>
                <w:rFonts w:cs="Times New Roman"/>
                <w:szCs w:val="24"/>
              </w:rPr>
            </w:pPr>
          </w:p>
        </w:tc>
      </w:tr>
    </w:tbl>
    <w:p w14:paraId="4FDE0DA3" w14:textId="77777777" w:rsidR="005C5EC6" w:rsidRPr="0069141E" w:rsidRDefault="005C5EC6" w:rsidP="005C5EC6">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C5EC6" w:rsidRPr="0069141E" w14:paraId="534A4E60" w14:textId="77777777" w:rsidTr="00DD5B4B">
        <w:trPr>
          <w:trHeight w:val="310"/>
        </w:trPr>
        <w:tc>
          <w:tcPr>
            <w:tcW w:w="5070" w:type="dxa"/>
          </w:tcPr>
          <w:p w14:paraId="14BE12CA" w14:textId="77777777" w:rsidR="005C5EC6" w:rsidRPr="0069141E" w:rsidRDefault="005C5EC6" w:rsidP="00DD5B4B">
            <w:pPr>
              <w:spacing w:after="0" w:line="240" w:lineRule="auto"/>
              <w:rPr>
                <w:rFonts w:cs="Times New Roman"/>
                <w:b/>
                <w:szCs w:val="24"/>
              </w:rPr>
            </w:pPr>
            <w:r w:rsidRPr="0069141E">
              <w:rPr>
                <w:rFonts w:cs="Times New Roman"/>
                <w:b/>
                <w:szCs w:val="24"/>
              </w:rPr>
              <w:t>Ciência do Grupo:</w:t>
            </w:r>
          </w:p>
        </w:tc>
        <w:tc>
          <w:tcPr>
            <w:tcW w:w="1451" w:type="dxa"/>
          </w:tcPr>
          <w:p w14:paraId="5AE38A6D" w14:textId="77777777" w:rsidR="005C5EC6" w:rsidRPr="0069141E" w:rsidRDefault="005C5EC6"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66425688" w14:textId="77777777" w:rsidR="005C5EC6" w:rsidRPr="0069141E" w:rsidRDefault="005C5EC6" w:rsidP="00DD5B4B">
            <w:pPr>
              <w:spacing w:after="0" w:line="240" w:lineRule="auto"/>
              <w:rPr>
                <w:rFonts w:cs="Times New Roman"/>
                <w:b/>
                <w:szCs w:val="24"/>
              </w:rPr>
            </w:pPr>
            <w:r w:rsidRPr="0069141E">
              <w:rPr>
                <w:rFonts w:cs="Times New Roman"/>
                <w:b/>
                <w:szCs w:val="24"/>
              </w:rPr>
              <w:t>Ciência dos Professor(es)</w:t>
            </w:r>
          </w:p>
          <w:p w14:paraId="19FE7E91" w14:textId="77777777" w:rsidR="005C5EC6" w:rsidRPr="0069141E" w:rsidRDefault="005C5EC6" w:rsidP="00DD5B4B">
            <w:pPr>
              <w:spacing w:after="0" w:line="240" w:lineRule="auto"/>
              <w:rPr>
                <w:rFonts w:cs="Times New Roman"/>
                <w:b/>
                <w:szCs w:val="24"/>
              </w:rPr>
            </w:pPr>
          </w:p>
        </w:tc>
      </w:tr>
      <w:tr w:rsidR="005C5EC6" w:rsidRPr="0069141E" w14:paraId="4B2B06D6" w14:textId="77777777" w:rsidTr="00DD5B4B">
        <w:trPr>
          <w:trHeight w:val="310"/>
        </w:trPr>
        <w:tc>
          <w:tcPr>
            <w:tcW w:w="5070" w:type="dxa"/>
          </w:tcPr>
          <w:p w14:paraId="64ADA093" w14:textId="77777777" w:rsidR="005C5EC6" w:rsidRPr="0069141E" w:rsidRDefault="005C5EC6" w:rsidP="00DD5B4B">
            <w:pPr>
              <w:spacing w:after="0" w:line="240" w:lineRule="auto"/>
              <w:rPr>
                <w:rFonts w:cs="Times New Roman"/>
                <w:szCs w:val="24"/>
              </w:rPr>
            </w:pPr>
            <w:r w:rsidRPr="0069141E">
              <w:rPr>
                <w:rFonts w:cs="Times New Roman"/>
                <w:szCs w:val="24"/>
              </w:rPr>
              <w:t>Alex Aparecido de Lima</w:t>
            </w:r>
          </w:p>
        </w:tc>
        <w:tc>
          <w:tcPr>
            <w:tcW w:w="1451" w:type="dxa"/>
          </w:tcPr>
          <w:p w14:paraId="73F61039" w14:textId="77777777" w:rsidR="005C5EC6" w:rsidRPr="0069141E" w:rsidRDefault="005C5EC6" w:rsidP="00DD5B4B">
            <w:pPr>
              <w:spacing w:after="0" w:line="240" w:lineRule="auto"/>
              <w:rPr>
                <w:rFonts w:cs="Times New Roman"/>
                <w:szCs w:val="24"/>
              </w:rPr>
            </w:pPr>
            <w:r>
              <w:rPr>
                <w:rFonts w:cs="Times New Roman"/>
                <w:szCs w:val="24"/>
              </w:rPr>
              <w:t>P</w:t>
            </w:r>
          </w:p>
        </w:tc>
        <w:tc>
          <w:tcPr>
            <w:tcW w:w="3674" w:type="dxa"/>
            <w:vMerge/>
          </w:tcPr>
          <w:p w14:paraId="41D95F55" w14:textId="77777777" w:rsidR="005C5EC6" w:rsidRPr="0069141E" w:rsidRDefault="005C5EC6" w:rsidP="00DD5B4B">
            <w:pPr>
              <w:spacing w:after="0" w:line="240" w:lineRule="auto"/>
              <w:rPr>
                <w:rFonts w:cs="Times New Roman"/>
                <w:szCs w:val="24"/>
              </w:rPr>
            </w:pPr>
          </w:p>
        </w:tc>
      </w:tr>
      <w:tr w:rsidR="005C5EC6" w:rsidRPr="0069141E" w14:paraId="228954EF" w14:textId="77777777" w:rsidTr="00DD5B4B">
        <w:trPr>
          <w:trHeight w:val="310"/>
        </w:trPr>
        <w:tc>
          <w:tcPr>
            <w:tcW w:w="5070" w:type="dxa"/>
          </w:tcPr>
          <w:p w14:paraId="4CB21A1B" w14:textId="77777777" w:rsidR="005C5EC6" w:rsidRPr="0069141E" w:rsidRDefault="005C5EC6" w:rsidP="00DD5B4B">
            <w:pPr>
              <w:spacing w:after="0" w:line="240" w:lineRule="auto"/>
              <w:rPr>
                <w:rFonts w:cs="Times New Roman"/>
                <w:szCs w:val="24"/>
              </w:rPr>
            </w:pPr>
            <w:r w:rsidRPr="0069141E">
              <w:rPr>
                <w:rFonts w:cs="Times New Roman"/>
                <w:szCs w:val="24"/>
              </w:rPr>
              <w:t>Anderson Portes do Nascimento</w:t>
            </w:r>
          </w:p>
        </w:tc>
        <w:tc>
          <w:tcPr>
            <w:tcW w:w="1451" w:type="dxa"/>
          </w:tcPr>
          <w:p w14:paraId="67A059E5" w14:textId="77777777" w:rsidR="005C5EC6" w:rsidRPr="0069141E" w:rsidRDefault="005C5EC6" w:rsidP="00DD5B4B">
            <w:pPr>
              <w:spacing w:after="0" w:line="240" w:lineRule="auto"/>
              <w:rPr>
                <w:rFonts w:cs="Times New Roman"/>
                <w:szCs w:val="24"/>
              </w:rPr>
            </w:pPr>
            <w:r>
              <w:rPr>
                <w:rFonts w:cs="Times New Roman"/>
                <w:szCs w:val="24"/>
              </w:rPr>
              <w:t>P</w:t>
            </w:r>
          </w:p>
        </w:tc>
        <w:tc>
          <w:tcPr>
            <w:tcW w:w="3674" w:type="dxa"/>
            <w:vMerge/>
          </w:tcPr>
          <w:p w14:paraId="0DA5891A" w14:textId="77777777" w:rsidR="005C5EC6" w:rsidRPr="0069141E" w:rsidRDefault="005C5EC6" w:rsidP="00DD5B4B">
            <w:pPr>
              <w:spacing w:after="0" w:line="240" w:lineRule="auto"/>
              <w:rPr>
                <w:rFonts w:cs="Times New Roman"/>
                <w:szCs w:val="24"/>
              </w:rPr>
            </w:pPr>
          </w:p>
        </w:tc>
      </w:tr>
      <w:tr w:rsidR="005C5EC6" w:rsidRPr="0069141E" w14:paraId="4F5EFC17" w14:textId="77777777" w:rsidTr="00DD5B4B">
        <w:trPr>
          <w:trHeight w:val="310"/>
        </w:trPr>
        <w:tc>
          <w:tcPr>
            <w:tcW w:w="5070" w:type="dxa"/>
          </w:tcPr>
          <w:p w14:paraId="098C07EE" w14:textId="77777777" w:rsidR="005C5EC6" w:rsidRPr="0069141E" w:rsidRDefault="005C5EC6" w:rsidP="00DD5B4B">
            <w:pPr>
              <w:spacing w:after="0" w:line="240" w:lineRule="auto"/>
              <w:rPr>
                <w:rFonts w:cs="Times New Roman"/>
                <w:szCs w:val="24"/>
              </w:rPr>
            </w:pPr>
            <w:r w:rsidRPr="0069141E">
              <w:rPr>
                <w:rFonts w:cs="Times New Roman"/>
                <w:szCs w:val="24"/>
              </w:rPr>
              <w:t>Cesar Mâncio Silva</w:t>
            </w:r>
          </w:p>
        </w:tc>
        <w:tc>
          <w:tcPr>
            <w:tcW w:w="1451" w:type="dxa"/>
          </w:tcPr>
          <w:p w14:paraId="5C18E44A"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41FAD8E1" w14:textId="77777777" w:rsidR="005C5EC6" w:rsidRPr="0069141E" w:rsidRDefault="005C5EC6" w:rsidP="00DD5B4B">
            <w:pPr>
              <w:spacing w:after="0" w:line="240" w:lineRule="auto"/>
              <w:rPr>
                <w:rFonts w:cs="Times New Roman"/>
                <w:szCs w:val="24"/>
              </w:rPr>
            </w:pPr>
          </w:p>
        </w:tc>
      </w:tr>
      <w:tr w:rsidR="005C5EC6" w:rsidRPr="0069141E" w14:paraId="5D2E3E1B" w14:textId="77777777" w:rsidTr="00DD5B4B">
        <w:trPr>
          <w:trHeight w:val="310"/>
        </w:trPr>
        <w:tc>
          <w:tcPr>
            <w:tcW w:w="5070" w:type="dxa"/>
          </w:tcPr>
          <w:p w14:paraId="09F9DBB8" w14:textId="77777777" w:rsidR="005C5EC6" w:rsidRPr="0069141E" w:rsidRDefault="005C5EC6" w:rsidP="00DD5B4B">
            <w:pPr>
              <w:spacing w:after="0" w:line="240" w:lineRule="auto"/>
              <w:rPr>
                <w:rFonts w:cs="Times New Roman"/>
                <w:szCs w:val="24"/>
              </w:rPr>
            </w:pPr>
            <w:r w:rsidRPr="0069141E">
              <w:rPr>
                <w:rFonts w:cs="Times New Roman"/>
                <w:szCs w:val="24"/>
              </w:rPr>
              <w:t>Maithê Gomes da Piedade</w:t>
            </w:r>
          </w:p>
        </w:tc>
        <w:tc>
          <w:tcPr>
            <w:tcW w:w="1451" w:type="dxa"/>
          </w:tcPr>
          <w:p w14:paraId="516EE1C2"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25D7A6FF" w14:textId="77777777" w:rsidR="005C5EC6" w:rsidRPr="0069141E" w:rsidRDefault="005C5EC6" w:rsidP="00DD5B4B">
            <w:pPr>
              <w:spacing w:after="0" w:line="240" w:lineRule="auto"/>
              <w:rPr>
                <w:rFonts w:cs="Times New Roman"/>
                <w:szCs w:val="24"/>
              </w:rPr>
            </w:pPr>
          </w:p>
        </w:tc>
      </w:tr>
    </w:tbl>
    <w:p w14:paraId="521177DC" w14:textId="77777777" w:rsidR="005C5EC6" w:rsidRDefault="005C5EC6" w:rsidP="005C5EC6">
      <w:pPr>
        <w:tabs>
          <w:tab w:val="left" w:pos="1245"/>
        </w:tabs>
        <w:spacing w:after="0"/>
        <w:rPr>
          <w:rFonts w:cs="Times New Roman"/>
          <w:sz w:val="2"/>
          <w:szCs w:val="2"/>
        </w:rPr>
      </w:pPr>
    </w:p>
    <w:p w14:paraId="03301BE7" w14:textId="77777777" w:rsidR="005C5EC6" w:rsidRDefault="005C5EC6" w:rsidP="005C5EC6">
      <w:pPr>
        <w:spacing w:after="0"/>
        <w:rPr>
          <w:rFonts w:cs="Times New Roman"/>
          <w:sz w:val="2"/>
          <w:szCs w:val="2"/>
        </w:rPr>
      </w:pPr>
      <w:r>
        <w:rPr>
          <w:rFonts w:cs="Times New Roman"/>
          <w:sz w:val="2"/>
          <w:szCs w:val="2"/>
        </w:rPr>
        <w:br w:type="page"/>
      </w:r>
    </w:p>
    <w:p w14:paraId="71E20B99" w14:textId="41FC1FBF" w:rsidR="005C5EC6" w:rsidRPr="0069141E" w:rsidRDefault="00F17F6A" w:rsidP="005C5EC6">
      <w:pPr>
        <w:spacing w:after="0"/>
        <w:rPr>
          <w:rFonts w:cs="Times New Roman"/>
          <w:szCs w:val="24"/>
        </w:rPr>
      </w:pPr>
      <w:r>
        <w:rPr>
          <w:noProof/>
        </w:rPr>
        <w:lastRenderedPageBreak/>
        <w:pict w14:anchorId="1A582124">
          <v:shape id="_x0000_s1145" type="#_x0000_t202" style="position:absolute;margin-left:214.05pt;margin-top:-16.95pt;width:291pt;height:59.25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I3n5&#10;hIMCAACVBQAADgAAAAAAAAAAAAAAAAAuAgAAZHJzL2Uyb0RvYy54bWxQSwECLQAUAAYACAAAACEA&#10;bj/4tN4AAAALAQAADwAAAAAAAAAAAAAAAADdBAAAZHJzL2Rvd25yZXYueG1sUEsFBgAAAAAEAAQA&#10;8wAAAOgFAAAAAA==&#10;" fillcolor="white [3201]" strokeweight=".5pt">
            <v:textbox>
              <w:txbxContent>
                <w:p w14:paraId="387E02A3" w14:textId="77777777" w:rsidR="005C5EC6" w:rsidRPr="00B0578E" w:rsidRDefault="005C5EC6" w:rsidP="005C5EC6">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5537FF1B" w14:textId="77777777" w:rsidR="005C5EC6" w:rsidRPr="00A66129" w:rsidRDefault="005C5EC6" w:rsidP="005C5EC6">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Como validar os certificados?</w:t>
                  </w:r>
                </w:p>
              </w:txbxContent>
            </v:textbox>
          </v:shape>
        </w:pict>
      </w:r>
      <w:r w:rsidR="005C5EC6" w:rsidRPr="0069141E">
        <w:rPr>
          <w:rFonts w:cs="Times New Roman"/>
          <w:noProof/>
          <w:szCs w:val="24"/>
          <w:lang w:eastAsia="pt-BR"/>
        </w:rPr>
        <w:drawing>
          <wp:inline distT="0" distB="0" distL="0" distR="0" wp14:anchorId="78ABBBD9" wp14:editId="6F526A5E">
            <wp:extent cx="2505075" cy="845469"/>
            <wp:effectExtent l="0" t="0" r="0" b="0"/>
            <wp:docPr id="2180" name="Imagem 218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7E3EDB0" w14:textId="0DA2915D" w:rsidR="005C5EC6" w:rsidRPr="0069141E" w:rsidRDefault="00F17F6A" w:rsidP="005C5EC6">
      <w:pPr>
        <w:spacing w:after="0"/>
        <w:rPr>
          <w:rFonts w:cs="Times New Roman"/>
          <w:szCs w:val="24"/>
        </w:rPr>
      </w:pPr>
      <w:r>
        <w:rPr>
          <w:noProof/>
        </w:rPr>
        <w:pict w14:anchorId="2BEBBC46">
          <v:shape id="_x0000_s1144" type="#_x0000_t202" style="position:absolute;margin-left:299.25pt;margin-top:15pt;width:203pt;height:29.15pt;z-index:25197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FuYSaatAQAAPAMAAA4AAAAAAAAAAAAAAAAALgIAAGRycy9lMm9Eb2MueG1sUEsB&#10;Ai0AFAAGAAgAAAAhABROFBfdAAAACgEAAA8AAAAAAAAAAAAAAAAABwQAAGRycy9kb3ducmV2Lnht&#10;bFBLBQYAAAAABAAEAPMAAAARBQAAAAA=&#10;" filled="f" stroked="f">
            <v:textbox style="mso-fit-shape-to-text:t">
              <w:txbxContent>
                <w:p w14:paraId="60428B1E" w14:textId="77777777" w:rsidR="005C5EC6" w:rsidRPr="007F0382" w:rsidRDefault="005C5EC6" w:rsidP="005C5EC6">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19</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40261653">
          <v:shape id="_x0000_s1143" type="#_x0000_t202" style="position:absolute;margin-left:2.25pt;margin-top:15.95pt;width:131.5pt;height:24.25pt;z-index:25197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G3AEeCsAQAAPAMAAA4AAAAAAAAAAAAAAAAALgIAAGRycy9lMm9Eb2MueG1sUEsBAi0A&#10;FAAGAAgAAAAhAGAFGHLbAAAABwEAAA8AAAAAAAAAAAAAAAAABgQAAGRycy9kb3ducmV2LnhtbFBL&#10;BQYAAAAABAAEAPMAAAAOBQAAAAA=&#10;" filled="f" stroked="f">
            <v:textbox style="mso-fit-shape-to-text:t">
              <w:txbxContent>
                <w:p w14:paraId="73DFF5B5" w14:textId="77777777" w:rsidR="005C5EC6" w:rsidRDefault="005C5EC6" w:rsidP="005C5EC6">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4E222B37" w14:textId="77777777" w:rsidR="005C5EC6" w:rsidRPr="0069141E" w:rsidRDefault="005C5EC6" w:rsidP="005C5EC6">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5C5EC6" w:rsidRPr="0069141E" w14:paraId="6B085C12" w14:textId="77777777" w:rsidTr="00DD5B4B">
        <w:tc>
          <w:tcPr>
            <w:tcW w:w="10116" w:type="dxa"/>
          </w:tcPr>
          <w:p w14:paraId="0FE0B241"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A230FDA" w14:textId="77777777" w:rsidR="005C5EC6" w:rsidRPr="0069141E" w:rsidRDefault="005C5EC6" w:rsidP="00DD5B4B">
            <w:pPr>
              <w:rPr>
                <w:rFonts w:cs="Times New Roman"/>
              </w:rPr>
            </w:pPr>
          </w:p>
          <w:p w14:paraId="6E23E66C" w14:textId="77777777" w:rsidR="005C5EC6" w:rsidRPr="0069141E" w:rsidRDefault="005C5EC6" w:rsidP="00DD5B4B">
            <w:pPr>
              <w:shd w:val="clear" w:color="auto" w:fill="FFFFFF"/>
              <w:spacing w:line="375" w:lineRule="atLeast"/>
              <w:rPr>
                <w:rFonts w:eastAsia="Times New Roman" w:cs="Times New Roman"/>
                <w:lang w:eastAsia="pt-BR"/>
              </w:rPr>
            </w:pPr>
            <w:r w:rsidRPr="0069141E">
              <w:rPr>
                <w:rFonts w:cs="Times New Roman"/>
              </w:rPr>
              <w:t xml:space="preserve">“Emec, </w:t>
            </w:r>
            <w:r w:rsidRPr="0069141E">
              <w:rPr>
                <w:rFonts w:eastAsia="Times New Roman" w:cs="Times New Roman"/>
                <w:lang w:eastAsia="pt-BR"/>
              </w:rPr>
              <w:t>Cadastro Nacional de Cursos e Instituições de Educação Superior</w:t>
            </w:r>
          </w:p>
          <w:p w14:paraId="724BC155" w14:textId="77777777" w:rsidR="005C5EC6" w:rsidRPr="0069141E" w:rsidRDefault="005C5EC6" w:rsidP="00DD5B4B">
            <w:pPr>
              <w:shd w:val="clear" w:color="auto" w:fill="FFFFFF"/>
              <w:spacing w:line="375" w:lineRule="atLeast"/>
              <w:rPr>
                <w:rFonts w:eastAsia="Times New Roman" w:cs="Times New Roman"/>
                <w:lang w:eastAsia="pt-BR"/>
              </w:rPr>
            </w:pPr>
            <w:r w:rsidRPr="00E14754">
              <w:rPr>
                <w:rFonts w:eastAsia="Times New Roman" w:cs="Times New Roman"/>
                <w:lang w:eastAsia="pt-BR"/>
              </w:rPr>
              <w:t>Cadastro e-MEC</w:t>
            </w:r>
            <w:r w:rsidRPr="0069141E">
              <w:rPr>
                <w:rFonts w:eastAsia="Times New Roman" w:cs="Times New Roman"/>
                <w:lang w:eastAsia="pt-BR"/>
              </w:rPr>
              <w:t xml:space="preserve">. Disponível em: </w:t>
            </w:r>
            <w:hyperlink r:id="rId80" w:history="1">
              <w:r w:rsidRPr="0069141E">
                <w:rPr>
                  <w:rStyle w:val="Hyperlink"/>
                  <w:rFonts w:cs="Times New Roman"/>
                </w:rPr>
                <w:t>https://emec.mec.gov.br/</w:t>
              </w:r>
            </w:hyperlink>
            <w:r w:rsidRPr="0069141E">
              <w:rPr>
                <w:rFonts w:cs="Times New Roman"/>
              </w:rPr>
              <w:t xml:space="preserve"> . Acesso em 19</w:t>
            </w:r>
            <w:r>
              <w:rPr>
                <w:rFonts w:cs="Times New Roman"/>
              </w:rPr>
              <w:t xml:space="preserve"> de outubro de 20</w:t>
            </w:r>
            <w:r w:rsidRPr="0069141E">
              <w:rPr>
                <w:rFonts w:cs="Times New Roman"/>
              </w:rPr>
              <w:t>21.</w:t>
            </w:r>
          </w:p>
          <w:p w14:paraId="5F44BCB5" w14:textId="77777777" w:rsidR="005C5EC6" w:rsidRPr="0069141E" w:rsidRDefault="005C5EC6" w:rsidP="00DD5B4B">
            <w:pPr>
              <w:rPr>
                <w:rFonts w:cs="Times New Roman"/>
                <w:color w:val="000000" w:themeColor="text1"/>
                <w:kern w:val="24"/>
                <w:szCs w:val="24"/>
              </w:rPr>
            </w:pPr>
          </w:p>
        </w:tc>
      </w:tr>
      <w:tr w:rsidR="005C5EC6" w:rsidRPr="0069141E" w14:paraId="4ADF0B10" w14:textId="77777777" w:rsidTr="00DD5B4B">
        <w:tc>
          <w:tcPr>
            <w:tcW w:w="10116" w:type="dxa"/>
          </w:tcPr>
          <w:p w14:paraId="3AC10318"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9A08092" w14:textId="77777777" w:rsidR="005C5EC6" w:rsidRPr="0069141E" w:rsidRDefault="005C5EC6" w:rsidP="00DD5B4B">
            <w:pPr>
              <w:tabs>
                <w:tab w:val="left" w:pos="2475"/>
              </w:tabs>
              <w:rPr>
                <w:rFonts w:cs="Times New Roman"/>
                <w:color w:val="000000" w:themeColor="text1"/>
                <w:kern w:val="24"/>
              </w:rPr>
            </w:pPr>
          </w:p>
          <w:p w14:paraId="3D711424" w14:textId="7C880158" w:rsidR="005C5EC6" w:rsidRPr="0069141E" w:rsidRDefault="00472C53" w:rsidP="00DD5B4B">
            <w:pPr>
              <w:rPr>
                <w:rFonts w:cs="Times New Roman"/>
                <w:shd w:val="clear" w:color="auto" w:fill="FFFFFF"/>
              </w:rPr>
            </w:pPr>
            <w:r>
              <w:rPr>
                <w:rFonts w:cs="Times New Roman"/>
                <w:shd w:val="clear" w:color="auto" w:fill="FFFFFF"/>
              </w:rPr>
              <w:t>Pesquisamos em coletivo uma forma que pudesse validar um certificado postado pelo usuário e assim termos alguma forma melhor de controle e segurança.</w:t>
            </w:r>
          </w:p>
          <w:p w14:paraId="361E7E46" w14:textId="77777777" w:rsidR="005C5EC6" w:rsidRPr="0069141E" w:rsidRDefault="005C5EC6" w:rsidP="00DD5B4B">
            <w:pPr>
              <w:tabs>
                <w:tab w:val="left" w:pos="2475"/>
              </w:tabs>
              <w:rPr>
                <w:rFonts w:cs="Times New Roman"/>
                <w:kern w:val="24"/>
                <w:szCs w:val="32"/>
              </w:rPr>
            </w:pPr>
          </w:p>
        </w:tc>
      </w:tr>
      <w:tr w:rsidR="005C5EC6" w:rsidRPr="0069141E" w14:paraId="383D379F" w14:textId="77777777" w:rsidTr="00DD5B4B">
        <w:tc>
          <w:tcPr>
            <w:tcW w:w="10116" w:type="dxa"/>
          </w:tcPr>
          <w:p w14:paraId="69B8312A"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5A42F59E" w14:textId="77777777" w:rsidR="005C5EC6" w:rsidRPr="0069141E" w:rsidRDefault="005C5EC6" w:rsidP="00DD5B4B">
            <w:pPr>
              <w:tabs>
                <w:tab w:val="left" w:pos="2475"/>
              </w:tabs>
              <w:jc w:val="both"/>
              <w:rPr>
                <w:rFonts w:cs="Times New Roman"/>
                <w:kern w:val="24"/>
                <w:szCs w:val="28"/>
              </w:rPr>
            </w:pPr>
          </w:p>
          <w:p w14:paraId="55D594AD" w14:textId="7695B2A8" w:rsidR="005C5EC6" w:rsidRPr="0069141E" w:rsidRDefault="00472C53" w:rsidP="00DD5B4B">
            <w:pPr>
              <w:tabs>
                <w:tab w:val="left" w:pos="2475"/>
              </w:tabs>
              <w:jc w:val="both"/>
              <w:rPr>
                <w:rFonts w:cs="Times New Roman"/>
                <w:kern w:val="24"/>
                <w:szCs w:val="28"/>
              </w:rPr>
            </w:pPr>
            <w:r>
              <w:rPr>
                <w:rFonts w:cs="Times New Roman"/>
                <w:kern w:val="24"/>
                <w:szCs w:val="28"/>
              </w:rPr>
              <w:t>Mesmo com muitas pesquisas, parece que não há uma forma única de validar o certificado, no final nos sobrou que a única forma é realmente só entrando em contato com o órgão que emitiu o certificado e perguntar por melhores informações.</w:t>
            </w:r>
          </w:p>
          <w:p w14:paraId="7DB5885C" w14:textId="77777777" w:rsidR="005C5EC6" w:rsidRPr="0069141E" w:rsidRDefault="005C5EC6" w:rsidP="00DD5B4B">
            <w:pPr>
              <w:tabs>
                <w:tab w:val="left" w:pos="2475"/>
              </w:tabs>
              <w:jc w:val="both"/>
              <w:rPr>
                <w:rFonts w:cs="Times New Roman"/>
                <w:kern w:val="24"/>
                <w:szCs w:val="28"/>
              </w:rPr>
            </w:pPr>
          </w:p>
        </w:tc>
      </w:tr>
      <w:tr w:rsidR="005C5EC6" w:rsidRPr="0069141E" w14:paraId="42D0D00C" w14:textId="77777777" w:rsidTr="00DD5B4B">
        <w:tc>
          <w:tcPr>
            <w:tcW w:w="10116" w:type="dxa"/>
          </w:tcPr>
          <w:p w14:paraId="1F8B8E87"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7E79A9F" w14:textId="189F40EE" w:rsidR="005C5EC6" w:rsidRPr="0069141E" w:rsidRDefault="00472C53" w:rsidP="00DD5B4B">
            <w:pPr>
              <w:textAlignment w:val="baseline"/>
              <w:rPr>
                <w:rFonts w:eastAsia="Times New Roman" w:cs="Times New Roman"/>
                <w:color w:val="000000"/>
                <w:lang w:eastAsia="pt-BR"/>
              </w:rPr>
            </w:pPr>
            <w:r>
              <w:rPr>
                <w:rFonts w:eastAsia="Times New Roman" w:cs="Times New Roman"/>
                <w:color w:val="000000"/>
                <w:lang w:eastAsia="pt-BR"/>
              </w:rPr>
              <w:t>Entrar em contato com quem emitiu o certificado</w:t>
            </w:r>
          </w:p>
          <w:p w14:paraId="1B23ADD7" w14:textId="77777777" w:rsidR="005C5EC6" w:rsidRPr="0069141E" w:rsidRDefault="005C5EC6" w:rsidP="00DD5B4B">
            <w:pPr>
              <w:textAlignment w:val="baseline"/>
              <w:rPr>
                <w:rFonts w:cs="Times New Roman"/>
                <w:color w:val="000000" w:themeColor="text1"/>
                <w:kern w:val="24"/>
                <w:szCs w:val="24"/>
              </w:rPr>
            </w:pPr>
          </w:p>
        </w:tc>
      </w:tr>
      <w:tr w:rsidR="005C5EC6" w:rsidRPr="0069141E" w14:paraId="771D76CC" w14:textId="77777777" w:rsidTr="00DD5B4B">
        <w:tc>
          <w:tcPr>
            <w:tcW w:w="10116" w:type="dxa"/>
          </w:tcPr>
          <w:p w14:paraId="5FCA2603" w14:textId="77777777" w:rsidR="005C5EC6" w:rsidRPr="0069141E" w:rsidRDefault="005C5EC6"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9213022" w14:textId="77777777" w:rsidR="005C5EC6" w:rsidRPr="0069141E" w:rsidRDefault="005C5EC6" w:rsidP="00DD5B4B">
            <w:pPr>
              <w:textAlignment w:val="baseline"/>
              <w:rPr>
                <w:rFonts w:eastAsia="Times New Roman" w:cs="Times New Roman"/>
                <w:color w:val="000000"/>
                <w:lang w:eastAsia="pt-BR"/>
              </w:rPr>
            </w:pPr>
          </w:p>
          <w:p w14:paraId="39406989" w14:textId="77777777" w:rsidR="005C5EC6" w:rsidRPr="0069141E" w:rsidRDefault="005C5EC6" w:rsidP="00DD5B4B">
            <w:pPr>
              <w:textAlignment w:val="baseline"/>
              <w:rPr>
                <w:rFonts w:cs="Times New Roman"/>
                <w:szCs w:val="24"/>
              </w:rPr>
            </w:pPr>
          </w:p>
        </w:tc>
      </w:tr>
    </w:tbl>
    <w:p w14:paraId="40635BA2" w14:textId="77777777" w:rsidR="005C5EC6" w:rsidRPr="0069141E" w:rsidRDefault="005C5EC6" w:rsidP="005C5EC6">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C5EC6" w:rsidRPr="0069141E" w14:paraId="1EA66443" w14:textId="77777777" w:rsidTr="00DD5B4B">
        <w:trPr>
          <w:trHeight w:val="310"/>
        </w:trPr>
        <w:tc>
          <w:tcPr>
            <w:tcW w:w="5070" w:type="dxa"/>
          </w:tcPr>
          <w:p w14:paraId="3EBF2281" w14:textId="77777777" w:rsidR="005C5EC6" w:rsidRPr="0069141E" w:rsidRDefault="005C5EC6" w:rsidP="00DD5B4B">
            <w:pPr>
              <w:spacing w:after="0" w:line="240" w:lineRule="auto"/>
              <w:rPr>
                <w:rFonts w:cs="Times New Roman"/>
                <w:b/>
                <w:szCs w:val="24"/>
              </w:rPr>
            </w:pPr>
            <w:r w:rsidRPr="0069141E">
              <w:rPr>
                <w:rFonts w:cs="Times New Roman"/>
                <w:b/>
                <w:szCs w:val="24"/>
              </w:rPr>
              <w:t>Ciência do Grupo:</w:t>
            </w:r>
          </w:p>
        </w:tc>
        <w:tc>
          <w:tcPr>
            <w:tcW w:w="1451" w:type="dxa"/>
          </w:tcPr>
          <w:p w14:paraId="459B81BC" w14:textId="77777777" w:rsidR="005C5EC6" w:rsidRPr="0069141E" w:rsidRDefault="005C5EC6"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79CCDF16" w14:textId="77777777" w:rsidR="005C5EC6" w:rsidRPr="0069141E" w:rsidRDefault="005C5EC6" w:rsidP="00DD5B4B">
            <w:pPr>
              <w:spacing w:after="0" w:line="240" w:lineRule="auto"/>
              <w:rPr>
                <w:rFonts w:cs="Times New Roman"/>
                <w:b/>
                <w:szCs w:val="24"/>
              </w:rPr>
            </w:pPr>
            <w:r w:rsidRPr="0069141E">
              <w:rPr>
                <w:rFonts w:cs="Times New Roman"/>
                <w:b/>
                <w:szCs w:val="24"/>
              </w:rPr>
              <w:t>Ciência dos Professor(es)</w:t>
            </w:r>
          </w:p>
          <w:p w14:paraId="43974E5F" w14:textId="77777777" w:rsidR="005C5EC6" w:rsidRPr="0069141E" w:rsidRDefault="005C5EC6" w:rsidP="00DD5B4B">
            <w:pPr>
              <w:spacing w:after="0" w:line="240" w:lineRule="auto"/>
              <w:rPr>
                <w:rFonts w:cs="Times New Roman"/>
                <w:b/>
                <w:szCs w:val="24"/>
              </w:rPr>
            </w:pPr>
          </w:p>
        </w:tc>
      </w:tr>
      <w:tr w:rsidR="005C5EC6" w:rsidRPr="0069141E" w14:paraId="7832FE31" w14:textId="77777777" w:rsidTr="00DD5B4B">
        <w:trPr>
          <w:trHeight w:val="310"/>
        </w:trPr>
        <w:tc>
          <w:tcPr>
            <w:tcW w:w="5070" w:type="dxa"/>
          </w:tcPr>
          <w:p w14:paraId="70611855" w14:textId="77777777" w:rsidR="005C5EC6" w:rsidRPr="0069141E" w:rsidRDefault="005C5EC6" w:rsidP="00DD5B4B">
            <w:pPr>
              <w:spacing w:after="0" w:line="240" w:lineRule="auto"/>
              <w:rPr>
                <w:rFonts w:cs="Times New Roman"/>
                <w:szCs w:val="24"/>
              </w:rPr>
            </w:pPr>
            <w:r w:rsidRPr="0069141E">
              <w:rPr>
                <w:rFonts w:cs="Times New Roman"/>
                <w:szCs w:val="24"/>
              </w:rPr>
              <w:t>Alex Aparecido de Lima</w:t>
            </w:r>
          </w:p>
        </w:tc>
        <w:tc>
          <w:tcPr>
            <w:tcW w:w="1451" w:type="dxa"/>
          </w:tcPr>
          <w:p w14:paraId="57EF6558" w14:textId="77777777" w:rsidR="005C5EC6" w:rsidRPr="0069141E" w:rsidRDefault="005C5EC6" w:rsidP="00DD5B4B">
            <w:pPr>
              <w:spacing w:after="0" w:line="240" w:lineRule="auto"/>
              <w:rPr>
                <w:rFonts w:cs="Times New Roman"/>
                <w:szCs w:val="24"/>
              </w:rPr>
            </w:pPr>
            <w:r>
              <w:rPr>
                <w:rFonts w:cs="Times New Roman"/>
                <w:szCs w:val="24"/>
              </w:rPr>
              <w:t>P</w:t>
            </w:r>
          </w:p>
        </w:tc>
        <w:tc>
          <w:tcPr>
            <w:tcW w:w="3674" w:type="dxa"/>
            <w:vMerge/>
          </w:tcPr>
          <w:p w14:paraId="160FD389" w14:textId="77777777" w:rsidR="005C5EC6" w:rsidRPr="0069141E" w:rsidRDefault="005C5EC6" w:rsidP="00DD5B4B">
            <w:pPr>
              <w:spacing w:after="0" w:line="240" w:lineRule="auto"/>
              <w:rPr>
                <w:rFonts w:cs="Times New Roman"/>
                <w:szCs w:val="24"/>
              </w:rPr>
            </w:pPr>
          </w:p>
        </w:tc>
      </w:tr>
      <w:tr w:rsidR="005C5EC6" w:rsidRPr="0069141E" w14:paraId="20E693CF" w14:textId="77777777" w:rsidTr="00DD5B4B">
        <w:trPr>
          <w:trHeight w:val="310"/>
        </w:trPr>
        <w:tc>
          <w:tcPr>
            <w:tcW w:w="5070" w:type="dxa"/>
          </w:tcPr>
          <w:p w14:paraId="574E8C52" w14:textId="77777777" w:rsidR="005C5EC6" w:rsidRPr="0069141E" w:rsidRDefault="005C5EC6" w:rsidP="00DD5B4B">
            <w:pPr>
              <w:spacing w:after="0" w:line="240" w:lineRule="auto"/>
              <w:rPr>
                <w:rFonts w:cs="Times New Roman"/>
                <w:szCs w:val="24"/>
              </w:rPr>
            </w:pPr>
            <w:r w:rsidRPr="0069141E">
              <w:rPr>
                <w:rFonts w:cs="Times New Roman"/>
                <w:szCs w:val="24"/>
              </w:rPr>
              <w:t>Anderson Portes do Nascimento</w:t>
            </w:r>
          </w:p>
        </w:tc>
        <w:tc>
          <w:tcPr>
            <w:tcW w:w="1451" w:type="dxa"/>
          </w:tcPr>
          <w:p w14:paraId="7B69FCA1" w14:textId="77777777" w:rsidR="005C5EC6" w:rsidRPr="0069141E" w:rsidRDefault="005C5EC6" w:rsidP="00DD5B4B">
            <w:pPr>
              <w:spacing w:after="0" w:line="240" w:lineRule="auto"/>
              <w:rPr>
                <w:rFonts w:cs="Times New Roman"/>
                <w:szCs w:val="24"/>
              </w:rPr>
            </w:pPr>
            <w:r>
              <w:rPr>
                <w:rFonts w:cs="Times New Roman"/>
                <w:szCs w:val="24"/>
              </w:rPr>
              <w:t>P</w:t>
            </w:r>
          </w:p>
        </w:tc>
        <w:tc>
          <w:tcPr>
            <w:tcW w:w="3674" w:type="dxa"/>
            <w:vMerge/>
          </w:tcPr>
          <w:p w14:paraId="2C0D9A56" w14:textId="77777777" w:rsidR="005C5EC6" w:rsidRPr="0069141E" w:rsidRDefault="005C5EC6" w:rsidP="00DD5B4B">
            <w:pPr>
              <w:spacing w:after="0" w:line="240" w:lineRule="auto"/>
              <w:rPr>
                <w:rFonts w:cs="Times New Roman"/>
                <w:szCs w:val="24"/>
              </w:rPr>
            </w:pPr>
          </w:p>
        </w:tc>
      </w:tr>
      <w:tr w:rsidR="005C5EC6" w:rsidRPr="0069141E" w14:paraId="45887787" w14:textId="77777777" w:rsidTr="00DD5B4B">
        <w:trPr>
          <w:trHeight w:val="310"/>
        </w:trPr>
        <w:tc>
          <w:tcPr>
            <w:tcW w:w="5070" w:type="dxa"/>
          </w:tcPr>
          <w:p w14:paraId="48C13960" w14:textId="77777777" w:rsidR="005C5EC6" w:rsidRPr="0069141E" w:rsidRDefault="005C5EC6" w:rsidP="00DD5B4B">
            <w:pPr>
              <w:spacing w:after="0" w:line="240" w:lineRule="auto"/>
              <w:rPr>
                <w:rFonts w:cs="Times New Roman"/>
                <w:szCs w:val="24"/>
              </w:rPr>
            </w:pPr>
            <w:r w:rsidRPr="0069141E">
              <w:rPr>
                <w:rFonts w:cs="Times New Roman"/>
                <w:szCs w:val="24"/>
              </w:rPr>
              <w:t>Cesar Mâncio Silva</w:t>
            </w:r>
          </w:p>
        </w:tc>
        <w:tc>
          <w:tcPr>
            <w:tcW w:w="1451" w:type="dxa"/>
          </w:tcPr>
          <w:p w14:paraId="37C2F529"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4D440534" w14:textId="77777777" w:rsidR="005C5EC6" w:rsidRPr="0069141E" w:rsidRDefault="005C5EC6" w:rsidP="00DD5B4B">
            <w:pPr>
              <w:spacing w:after="0" w:line="240" w:lineRule="auto"/>
              <w:rPr>
                <w:rFonts w:cs="Times New Roman"/>
                <w:szCs w:val="24"/>
              </w:rPr>
            </w:pPr>
          </w:p>
        </w:tc>
      </w:tr>
      <w:tr w:rsidR="005C5EC6" w:rsidRPr="0069141E" w14:paraId="080EDA3A" w14:textId="77777777" w:rsidTr="00DD5B4B">
        <w:trPr>
          <w:trHeight w:val="310"/>
        </w:trPr>
        <w:tc>
          <w:tcPr>
            <w:tcW w:w="5070" w:type="dxa"/>
          </w:tcPr>
          <w:p w14:paraId="1F5E5581" w14:textId="77777777" w:rsidR="005C5EC6" w:rsidRPr="0069141E" w:rsidRDefault="005C5EC6" w:rsidP="00DD5B4B">
            <w:pPr>
              <w:spacing w:after="0" w:line="240" w:lineRule="auto"/>
              <w:rPr>
                <w:rFonts w:cs="Times New Roman"/>
                <w:szCs w:val="24"/>
              </w:rPr>
            </w:pPr>
            <w:r w:rsidRPr="0069141E">
              <w:rPr>
                <w:rFonts w:cs="Times New Roman"/>
                <w:szCs w:val="24"/>
              </w:rPr>
              <w:t>Maithê Gomes da Piedade</w:t>
            </w:r>
          </w:p>
        </w:tc>
        <w:tc>
          <w:tcPr>
            <w:tcW w:w="1451" w:type="dxa"/>
          </w:tcPr>
          <w:p w14:paraId="0102F914"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6A1A251E" w14:textId="77777777" w:rsidR="005C5EC6" w:rsidRPr="0069141E" w:rsidRDefault="005C5EC6" w:rsidP="00DD5B4B">
            <w:pPr>
              <w:spacing w:after="0" w:line="240" w:lineRule="auto"/>
              <w:rPr>
                <w:rFonts w:cs="Times New Roman"/>
                <w:szCs w:val="24"/>
              </w:rPr>
            </w:pPr>
          </w:p>
        </w:tc>
      </w:tr>
    </w:tbl>
    <w:p w14:paraId="3CD69858" w14:textId="77777777" w:rsidR="005C5EC6" w:rsidRDefault="005C5EC6" w:rsidP="005C5EC6">
      <w:pPr>
        <w:tabs>
          <w:tab w:val="left" w:pos="1245"/>
        </w:tabs>
        <w:spacing w:after="0"/>
        <w:rPr>
          <w:rFonts w:cs="Times New Roman"/>
          <w:sz w:val="2"/>
          <w:szCs w:val="2"/>
        </w:rPr>
      </w:pPr>
    </w:p>
    <w:p w14:paraId="0F9F476E" w14:textId="77777777" w:rsidR="005C5EC6" w:rsidRDefault="005C5EC6" w:rsidP="005C5EC6">
      <w:pPr>
        <w:spacing w:after="0"/>
        <w:rPr>
          <w:rFonts w:cs="Times New Roman"/>
          <w:sz w:val="2"/>
          <w:szCs w:val="2"/>
        </w:rPr>
      </w:pPr>
      <w:r>
        <w:rPr>
          <w:rFonts w:cs="Times New Roman"/>
          <w:sz w:val="2"/>
          <w:szCs w:val="2"/>
        </w:rPr>
        <w:br w:type="page"/>
      </w:r>
    </w:p>
    <w:p w14:paraId="27961124" w14:textId="12D887D7" w:rsidR="005C5EC6" w:rsidRPr="0069141E" w:rsidRDefault="00F17F6A" w:rsidP="005C5EC6">
      <w:pPr>
        <w:spacing w:after="0"/>
        <w:rPr>
          <w:rFonts w:cs="Times New Roman"/>
          <w:szCs w:val="24"/>
        </w:rPr>
      </w:pPr>
      <w:r>
        <w:rPr>
          <w:noProof/>
        </w:rPr>
        <w:lastRenderedPageBreak/>
        <w:pict w14:anchorId="1AC50188">
          <v:shape id="_x0000_s1142" type="#_x0000_t202" style="position:absolute;margin-left:214.05pt;margin-top:-16.95pt;width:291pt;height:59.25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46lY&#10;IIMCAACVBQAADgAAAAAAAAAAAAAAAAAuAgAAZHJzL2Uyb0RvYy54bWxQSwECLQAUAAYACAAAACEA&#10;bj/4tN4AAAALAQAADwAAAAAAAAAAAAAAAADdBAAAZHJzL2Rvd25yZXYueG1sUEsFBgAAAAAEAAQA&#10;8wAAAOgFAAAAAA==&#10;" fillcolor="white [3201]" strokeweight=".5pt">
            <v:textbox>
              <w:txbxContent>
                <w:p w14:paraId="4712CAC4" w14:textId="77777777" w:rsidR="005C5EC6" w:rsidRPr="00B0578E" w:rsidRDefault="005C5EC6" w:rsidP="005C5EC6">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6F9A934" w14:textId="77777777" w:rsidR="005C5EC6" w:rsidRPr="00A66129" w:rsidRDefault="005C5EC6" w:rsidP="005C5EC6">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Mais elaboração do site 3</w:t>
                  </w:r>
                </w:p>
              </w:txbxContent>
            </v:textbox>
          </v:shape>
        </w:pict>
      </w:r>
      <w:r w:rsidR="005C5EC6" w:rsidRPr="0069141E">
        <w:rPr>
          <w:rFonts w:cs="Times New Roman"/>
          <w:noProof/>
          <w:szCs w:val="24"/>
          <w:lang w:eastAsia="pt-BR"/>
        </w:rPr>
        <w:drawing>
          <wp:inline distT="0" distB="0" distL="0" distR="0" wp14:anchorId="3396E9F3" wp14:editId="3F99EF90">
            <wp:extent cx="2505075" cy="845469"/>
            <wp:effectExtent l="0" t="0" r="0" b="0"/>
            <wp:docPr id="2176" name="Imagem 217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431C506B" w14:textId="49BA1A33" w:rsidR="005C5EC6" w:rsidRPr="0069141E" w:rsidRDefault="00F17F6A" w:rsidP="005C5EC6">
      <w:pPr>
        <w:spacing w:after="0"/>
        <w:rPr>
          <w:rFonts w:cs="Times New Roman"/>
          <w:szCs w:val="24"/>
        </w:rPr>
      </w:pPr>
      <w:r>
        <w:rPr>
          <w:noProof/>
        </w:rPr>
        <w:pict w14:anchorId="224EF282">
          <v:shape id="_x0000_s1141" type="#_x0000_t202" style="position:absolute;margin-left:299.25pt;margin-top:15pt;width:203pt;height:29.15pt;z-index:25196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PozQqGtAQAAPAMAAA4AAAAAAAAAAAAAAAAALgIAAGRycy9lMm9Eb2MueG1sUEsB&#10;Ai0AFAAGAAgAAAAhABROFBfdAAAACgEAAA8AAAAAAAAAAAAAAAAABwQAAGRycy9kb3ducmV2Lnht&#10;bFBLBQYAAAAABAAEAPMAAAARBQAAAAA=&#10;" filled="f" stroked="f">
            <v:textbox style="mso-fit-shape-to-text:t">
              <w:txbxContent>
                <w:p w14:paraId="22DD0E3A" w14:textId="77777777" w:rsidR="005C5EC6" w:rsidRPr="007F0382" w:rsidRDefault="005C5EC6" w:rsidP="005C5EC6">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17</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73D9021C">
          <v:shape id="_x0000_s1140" type="#_x0000_t202" style="position:absolute;margin-left:2.25pt;margin-top:15.95pt;width:131.5pt;height:24.25pt;z-index:25196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Bktm1KsAQAAPAMAAA4AAAAAAAAAAAAAAAAALgIAAGRycy9lMm9Eb2MueG1sUEsBAi0A&#10;FAAGAAgAAAAhAGAFGHLbAAAABwEAAA8AAAAAAAAAAAAAAAAABgQAAGRycy9kb3ducmV2LnhtbFBL&#10;BQYAAAAABAAEAPMAAAAOBQAAAAA=&#10;" filled="f" stroked="f">
            <v:textbox style="mso-fit-shape-to-text:t">
              <w:txbxContent>
                <w:p w14:paraId="157794D9" w14:textId="77777777" w:rsidR="005C5EC6" w:rsidRDefault="005C5EC6" w:rsidP="005C5EC6">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045F782" w14:textId="77777777" w:rsidR="005C5EC6" w:rsidRPr="0069141E" w:rsidRDefault="005C5EC6" w:rsidP="005C5EC6">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5C5EC6" w:rsidRPr="0069141E" w14:paraId="33A00983" w14:textId="77777777" w:rsidTr="00DD5B4B">
        <w:tc>
          <w:tcPr>
            <w:tcW w:w="10116" w:type="dxa"/>
          </w:tcPr>
          <w:p w14:paraId="0734F984"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1654F4C7" w14:textId="77777777" w:rsidR="005C5EC6" w:rsidRPr="0069141E" w:rsidRDefault="005C5EC6" w:rsidP="00DD5B4B">
            <w:pPr>
              <w:rPr>
                <w:rFonts w:cs="Times New Roman"/>
              </w:rPr>
            </w:pPr>
          </w:p>
          <w:p w14:paraId="543F3622" w14:textId="51A942D8" w:rsidR="005C5EC6" w:rsidRPr="0069141E" w:rsidRDefault="005C5EC6" w:rsidP="00DD5B4B">
            <w:pPr>
              <w:rPr>
                <w:rFonts w:cs="Times New Roman"/>
                <w:shd w:val="clear" w:color="auto" w:fill="FFFFFF"/>
              </w:rPr>
            </w:pPr>
            <w:r w:rsidRPr="0069141E">
              <w:rPr>
                <w:rFonts w:cs="Times New Roman"/>
                <w:shd w:val="clear" w:color="auto" w:fill="FFFFFF"/>
              </w:rPr>
              <w:t>Desenhos de tela comentados em</w:t>
            </w:r>
            <w:r w:rsidR="00AF7586">
              <w:rPr>
                <w:rFonts w:cs="Times New Roman"/>
                <w:shd w:val="clear" w:color="auto" w:fill="FFFFFF"/>
              </w:rPr>
              <w:t xml:space="preserve"> uma chamada </w:t>
            </w:r>
            <w:r w:rsidRPr="0069141E">
              <w:rPr>
                <w:rFonts w:cs="Times New Roman"/>
                <w:shd w:val="clear" w:color="auto" w:fill="FFFFFF"/>
              </w:rPr>
              <w:t>entre os membros Maithê e Cesar.</w:t>
            </w:r>
          </w:p>
          <w:p w14:paraId="180C86E7" w14:textId="77777777" w:rsidR="005C5EC6" w:rsidRPr="0069141E" w:rsidRDefault="005C5EC6" w:rsidP="00DD5B4B">
            <w:pPr>
              <w:rPr>
                <w:rFonts w:cs="Times New Roman"/>
                <w:color w:val="000000" w:themeColor="text1"/>
                <w:kern w:val="24"/>
                <w:szCs w:val="24"/>
              </w:rPr>
            </w:pPr>
          </w:p>
        </w:tc>
      </w:tr>
      <w:tr w:rsidR="005C5EC6" w:rsidRPr="0069141E" w14:paraId="119CD9E2" w14:textId="77777777" w:rsidTr="00DD5B4B">
        <w:tc>
          <w:tcPr>
            <w:tcW w:w="10116" w:type="dxa"/>
          </w:tcPr>
          <w:p w14:paraId="1D99A5E8"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2A7E7B6A" w14:textId="77777777" w:rsidR="005C5EC6" w:rsidRPr="0069141E" w:rsidRDefault="005C5EC6" w:rsidP="00DD5B4B">
            <w:pPr>
              <w:tabs>
                <w:tab w:val="left" w:pos="2475"/>
              </w:tabs>
              <w:rPr>
                <w:rFonts w:cs="Times New Roman"/>
                <w:color w:val="000000" w:themeColor="text1"/>
                <w:kern w:val="24"/>
              </w:rPr>
            </w:pPr>
          </w:p>
          <w:p w14:paraId="51516BF2" w14:textId="42F62FAE" w:rsidR="005C5EC6" w:rsidRPr="0069141E" w:rsidRDefault="005C5EC6" w:rsidP="00DD5B4B">
            <w:pPr>
              <w:tabs>
                <w:tab w:val="left" w:pos="2475"/>
              </w:tabs>
              <w:rPr>
                <w:rFonts w:cs="Times New Roman"/>
                <w:color w:val="000000" w:themeColor="text1"/>
                <w:kern w:val="24"/>
              </w:rPr>
            </w:pPr>
            <w:r w:rsidRPr="0069141E">
              <w:rPr>
                <w:rFonts w:cs="Times New Roman"/>
                <w:color w:val="000000" w:themeColor="text1"/>
                <w:kern w:val="24"/>
              </w:rPr>
              <w:t>Continuar a elaboração do site sem comprometer os designs anteriores</w:t>
            </w:r>
            <w:r w:rsidR="00AF7586">
              <w:rPr>
                <w:rFonts w:cs="Times New Roman"/>
                <w:color w:val="000000" w:themeColor="text1"/>
                <w:kern w:val="24"/>
              </w:rPr>
              <w:t>, assim usando bastante CSS</w:t>
            </w:r>
          </w:p>
          <w:p w14:paraId="3BA705F8" w14:textId="77777777" w:rsidR="005C5EC6" w:rsidRPr="0069141E" w:rsidRDefault="005C5EC6" w:rsidP="00DD5B4B">
            <w:pPr>
              <w:tabs>
                <w:tab w:val="left" w:pos="2475"/>
              </w:tabs>
              <w:rPr>
                <w:rFonts w:cs="Times New Roman"/>
                <w:kern w:val="24"/>
                <w:szCs w:val="32"/>
              </w:rPr>
            </w:pPr>
          </w:p>
        </w:tc>
      </w:tr>
      <w:tr w:rsidR="005C5EC6" w:rsidRPr="0069141E" w14:paraId="6BBBDA17" w14:textId="77777777" w:rsidTr="00DD5B4B">
        <w:tc>
          <w:tcPr>
            <w:tcW w:w="10116" w:type="dxa"/>
          </w:tcPr>
          <w:p w14:paraId="495F5DF6"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AA47C4F" w14:textId="77777777" w:rsidR="005C5EC6" w:rsidRPr="0069141E" w:rsidRDefault="005C5EC6" w:rsidP="00DD5B4B">
            <w:pPr>
              <w:tabs>
                <w:tab w:val="left" w:pos="2475"/>
              </w:tabs>
              <w:jc w:val="both"/>
              <w:rPr>
                <w:rFonts w:cs="Times New Roman"/>
                <w:kern w:val="24"/>
                <w:szCs w:val="28"/>
              </w:rPr>
            </w:pPr>
          </w:p>
          <w:p w14:paraId="4341C9A7" w14:textId="671FAF13" w:rsidR="005C5EC6" w:rsidRPr="0069141E" w:rsidRDefault="005C5EC6" w:rsidP="00DD5B4B">
            <w:pPr>
              <w:tabs>
                <w:tab w:val="left" w:pos="2475"/>
              </w:tabs>
              <w:jc w:val="both"/>
              <w:rPr>
                <w:rFonts w:cs="Times New Roman"/>
                <w:kern w:val="24"/>
                <w:szCs w:val="28"/>
              </w:rPr>
            </w:pPr>
            <w:r w:rsidRPr="0069141E">
              <w:rPr>
                <w:rFonts w:cs="Times New Roman"/>
                <w:kern w:val="24"/>
                <w:szCs w:val="28"/>
              </w:rPr>
              <w:t>Somente dificuldades de uma elaboração de site como um espaçamento</w:t>
            </w:r>
            <w:r w:rsidR="00AF7586">
              <w:rPr>
                <w:rFonts w:cs="Times New Roman"/>
                <w:kern w:val="24"/>
                <w:szCs w:val="28"/>
              </w:rPr>
              <w:t xml:space="preserve"> e alinhamento.</w:t>
            </w:r>
          </w:p>
          <w:p w14:paraId="4DE1D52C" w14:textId="77777777" w:rsidR="005C5EC6" w:rsidRPr="0069141E" w:rsidRDefault="005C5EC6" w:rsidP="00DD5B4B">
            <w:pPr>
              <w:tabs>
                <w:tab w:val="left" w:pos="2475"/>
              </w:tabs>
              <w:jc w:val="both"/>
              <w:rPr>
                <w:rFonts w:cs="Times New Roman"/>
                <w:kern w:val="24"/>
                <w:szCs w:val="28"/>
              </w:rPr>
            </w:pPr>
          </w:p>
        </w:tc>
      </w:tr>
      <w:tr w:rsidR="005C5EC6" w:rsidRPr="0069141E" w14:paraId="5986C079" w14:textId="77777777" w:rsidTr="00DD5B4B">
        <w:tc>
          <w:tcPr>
            <w:tcW w:w="10116" w:type="dxa"/>
          </w:tcPr>
          <w:p w14:paraId="20AA8DC8"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A0DFB03" w14:textId="77777777" w:rsidR="005C5EC6" w:rsidRPr="0069141E" w:rsidRDefault="005C5EC6" w:rsidP="00DD5B4B">
            <w:pPr>
              <w:textAlignment w:val="baseline"/>
              <w:rPr>
                <w:rFonts w:eastAsia="Times New Roman" w:cs="Times New Roman"/>
                <w:color w:val="000000"/>
                <w:lang w:eastAsia="pt-BR"/>
              </w:rPr>
            </w:pPr>
          </w:p>
          <w:p w14:paraId="15637543" w14:textId="37B0DCEE"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Uso de banco de dados, mas decidimos não</w:t>
            </w:r>
            <w:r w:rsidR="00AF7586">
              <w:rPr>
                <w:rFonts w:eastAsia="Times New Roman" w:cs="Times New Roman"/>
                <w:color w:val="000000"/>
                <w:lang w:eastAsia="pt-BR"/>
              </w:rPr>
              <w:t xml:space="preserve"> ainda.</w:t>
            </w:r>
          </w:p>
          <w:p w14:paraId="239656A5" w14:textId="77777777" w:rsidR="005C5EC6" w:rsidRPr="0069141E" w:rsidRDefault="005C5EC6" w:rsidP="00DD5B4B">
            <w:pPr>
              <w:textAlignment w:val="baseline"/>
              <w:rPr>
                <w:rFonts w:cs="Times New Roman"/>
                <w:color w:val="000000" w:themeColor="text1"/>
                <w:kern w:val="24"/>
                <w:szCs w:val="24"/>
              </w:rPr>
            </w:pPr>
          </w:p>
        </w:tc>
      </w:tr>
      <w:tr w:rsidR="005C5EC6" w:rsidRPr="0069141E" w14:paraId="4AE4ABC6" w14:textId="77777777" w:rsidTr="00DD5B4B">
        <w:tc>
          <w:tcPr>
            <w:tcW w:w="10116" w:type="dxa"/>
          </w:tcPr>
          <w:p w14:paraId="2192B534" w14:textId="77777777" w:rsidR="005C5EC6" w:rsidRPr="0069141E" w:rsidRDefault="005C5EC6"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43E5E2A" w14:textId="77777777" w:rsidR="005C5EC6" w:rsidRPr="0069141E" w:rsidRDefault="005C5EC6" w:rsidP="00DD5B4B">
            <w:pPr>
              <w:textAlignment w:val="baseline"/>
              <w:rPr>
                <w:rFonts w:eastAsia="Times New Roman" w:cs="Times New Roman"/>
                <w:color w:val="000000"/>
                <w:lang w:eastAsia="pt-BR"/>
              </w:rPr>
            </w:pPr>
          </w:p>
          <w:p w14:paraId="37AF35AB" w14:textId="77777777"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Talvez JS.</w:t>
            </w:r>
          </w:p>
          <w:p w14:paraId="57AAB4BD" w14:textId="77777777" w:rsidR="005C5EC6" w:rsidRPr="0069141E" w:rsidRDefault="005C5EC6" w:rsidP="00DD5B4B">
            <w:pPr>
              <w:textAlignment w:val="baseline"/>
              <w:rPr>
                <w:rFonts w:cs="Times New Roman"/>
                <w:szCs w:val="24"/>
              </w:rPr>
            </w:pPr>
          </w:p>
        </w:tc>
      </w:tr>
    </w:tbl>
    <w:p w14:paraId="419EA119" w14:textId="77777777" w:rsidR="005C5EC6" w:rsidRPr="0069141E" w:rsidRDefault="005C5EC6" w:rsidP="005C5EC6">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C5EC6" w:rsidRPr="0069141E" w14:paraId="458E5D1E" w14:textId="77777777" w:rsidTr="00DD5B4B">
        <w:trPr>
          <w:trHeight w:val="310"/>
        </w:trPr>
        <w:tc>
          <w:tcPr>
            <w:tcW w:w="5070" w:type="dxa"/>
          </w:tcPr>
          <w:p w14:paraId="7D971192" w14:textId="77777777" w:rsidR="005C5EC6" w:rsidRPr="0069141E" w:rsidRDefault="005C5EC6" w:rsidP="00DD5B4B">
            <w:pPr>
              <w:spacing w:after="0" w:line="240" w:lineRule="auto"/>
              <w:rPr>
                <w:rFonts w:cs="Times New Roman"/>
                <w:b/>
                <w:szCs w:val="24"/>
              </w:rPr>
            </w:pPr>
            <w:r w:rsidRPr="0069141E">
              <w:rPr>
                <w:rFonts w:cs="Times New Roman"/>
                <w:b/>
                <w:szCs w:val="24"/>
              </w:rPr>
              <w:t>Ciência do Grupo:</w:t>
            </w:r>
          </w:p>
        </w:tc>
        <w:tc>
          <w:tcPr>
            <w:tcW w:w="1451" w:type="dxa"/>
          </w:tcPr>
          <w:p w14:paraId="278A17E9" w14:textId="77777777" w:rsidR="005C5EC6" w:rsidRPr="0069141E" w:rsidRDefault="005C5EC6"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77C40182" w14:textId="77777777" w:rsidR="005C5EC6" w:rsidRPr="0069141E" w:rsidRDefault="005C5EC6" w:rsidP="00DD5B4B">
            <w:pPr>
              <w:spacing w:after="0" w:line="240" w:lineRule="auto"/>
              <w:rPr>
                <w:rFonts w:cs="Times New Roman"/>
                <w:b/>
                <w:szCs w:val="24"/>
              </w:rPr>
            </w:pPr>
            <w:r w:rsidRPr="0069141E">
              <w:rPr>
                <w:rFonts w:cs="Times New Roman"/>
                <w:b/>
                <w:szCs w:val="24"/>
              </w:rPr>
              <w:t>Ciência dos Professor(es)</w:t>
            </w:r>
          </w:p>
          <w:p w14:paraId="357ADD73" w14:textId="77777777" w:rsidR="005C5EC6" w:rsidRPr="0069141E" w:rsidRDefault="005C5EC6" w:rsidP="00DD5B4B">
            <w:pPr>
              <w:spacing w:after="0" w:line="240" w:lineRule="auto"/>
              <w:rPr>
                <w:rFonts w:cs="Times New Roman"/>
                <w:b/>
                <w:szCs w:val="24"/>
              </w:rPr>
            </w:pPr>
          </w:p>
        </w:tc>
      </w:tr>
      <w:tr w:rsidR="005C5EC6" w:rsidRPr="0069141E" w14:paraId="1FD057D0" w14:textId="77777777" w:rsidTr="00DD5B4B">
        <w:trPr>
          <w:trHeight w:val="310"/>
        </w:trPr>
        <w:tc>
          <w:tcPr>
            <w:tcW w:w="5070" w:type="dxa"/>
          </w:tcPr>
          <w:p w14:paraId="019727A9" w14:textId="77777777" w:rsidR="005C5EC6" w:rsidRPr="0069141E" w:rsidRDefault="005C5EC6" w:rsidP="00DD5B4B">
            <w:pPr>
              <w:spacing w:after="0" w:line="240" w:lineRule="auto"/>
              <w:rPr>
                <w:rFonts w:cs="Times New Roman"/>
                <w:szCs w:val="24"/>
              </w:rPr>
            </w:pPr>
            <w:r w:rsidRPr="0069141E">
              <w:rPr>
                <w:rFonts w:cs="Times New Roman"/>
                <w:szCs w:val="24"/>
              </w:rPr>
              <w:t>Alex Aparecido de Lima</w:t>
            </w:r>
          </w:p>
        </w:tc>
        <w:tc>
          <w:tcPr>
            <w:tcW w:w="1451" w:type="dxa"/>
          </w:tcPr>
          <w:p w14:paraId="1ED9371E" w14:textId="77777777" w:rsidR="005C5EC6" w:rsidRPr="0069141E" w:rsidRDefault="005C5EC6" w:rsidP="00DD5B4B">
            <w:pPr>
              <w:spacing w:after="0" w:line="240" w:lineRule="auto"/>
              <w:rPr>
                <w:rFonts w:cs="Times New Roman"/>
                <w:szCs w:val="24"/>
              </w:rPr>
            </w:pPr>
            <w:r w:rsidRPr="0069141E">
              <w:rPr>
                <w:rFonts w:cs="Times New Roman"/>
                <w:szCs w:val="24"/>
              </w:rPr>
              <w:t>F</w:t>
            </w:r>
          </w:p>
        </w:tc>
        <w:tc>
          <w:tcPr>
            <w:tcW w:w="3674" w:type="dxa"/>
            <w:vMerge/>
          </w:tcPr>
          <w:p w14:paraId="0E2440A3" w14:textId="77777777" w:rsidR="005C5EC6" w:rsidRPr="0069141E" w:rsidRDefault="005C5EC6" w:rsidP="00DD5B4B">
            <w:pPr>
              <w:spacing w:after="0" w:line="240" w:lineRule="auto"/>
              <w:rPr>
                <w:rFonts w:cs="Times New Roman"/>
                <w:szCs w:val="24"/>
              </w:rPr>
            </w:pPr>
          </w:p>
        </w:tc>
      </w:tr>
      <w:tr w:rsidR="005C5EC6" w:rsidRPr="0069141E" w14:paraId="6586C4F9" w14:textId="77777777" w:rsidTr="00DD5B4B">
        <w:trPr>
          <w:trHeight w:val="310"/>
        </w:trPr>
        <w:tc>
          <w:tcPr>
            <w:tcW w:w="5070" w:type="dxa"/>
          </w:tcPr>
          <w:p w14:paraId="16C5974D" w14:textId="77777777" w:rsidR="005C5EC6" w:rsidRPr="0069141E" w:rsidRDefault="005C5EC6" w:rsidP="00DD5B4B">
            <w:pPr>
              <w:spacing w:after="0" w:line="240" w:lineRule="auto"/>
              <w:rPr>
                <w:rFonts w:cs="Times New Roman"/>
                <w:szCs w:val="24"/>
              </w:rPr>
            </w:pPr>
            <w:r w:rsidRPr="0069141E">
              <w:rPr>
                <w:rFonts w:cs="Times New Roman"/>
                <w:szCs w:val="24"/>
              </w:rPr>
              <w:t>Anderson Portes do Nascimento</w:t>
            </w:r>
          </w:p>
        </w:tc>
        <w:tc>
          <w:tcPr>
            <w:tcW w:w="1451" w:type="dxa"/>
          </w:tcPr>
          <w:p w14:paraId="354A20CE" w14:textId="77777777" w:rsidR="005C5EC6" w:rsidRPr="0069141E" w:rsidRDefault="005C5EC6" w:rsidP="00DD5B4B">
            <w:pPr>
              <w:spacing w:after="0" w:line="240" w:lineRule="auto"/>
              <w:rPr>
                <w:rFonts w:cs="Times New Roman"/>
                <w:szCs w:val="24"/>
              </w:rPr>
            </w:pPr>
            <w:r w:rsidRPr="0069141E">
              <w:rPr>
                <w:rFonts w:cs="Times New Roman"/>
                <w:szCs w:val="24"/>
              </w:rPr>
              <w:t>F</w:t>
            </w:r>
          </w:p>
        </w:tc>
        <w:tc>
          <w:tcPr>
            <w:tcW w:w="3674" w:type="dxa"/>
            <w:vMerge/>
          </w:tcPr>
          <w:p w14:paraId="77D94707" w14:textId="77777777" w:rsidR="005C5EC6" w:rsidRPr="0069141E" w:rsidRDefault="005C5EC6" w:rsidP="00DD5B4B">
            <w:pPr>
              <w:spacing w:after="0" w:line="240" w:lineRule="auto"/>
              <w:rPr>
                <w:rFonts w:cs="Times New Roman"/>
                <w:szCs w:val="24"/>
              </w:rPr>
            </w:pPr>
          </w:p>
        </w:tc>
      </w:tr>
      <w:tr w:rsidR="005C5EC6" w:rsidRPr="0069141E" w14:paraId="4C2DC4BE" w14:textId="77777777" w:rsidTr="00DD5B4B">
        <w:trPr>
          <w:trHeight w:val="310"/>
        </w:trPr>
        <w:tc>
          <w:tcPr>
            <w:tcW w:w="5070" w:type="dxa"/>
          </w:tcPr>
          <w:p w14:paraId="7E3F7C90" w14:textId="77777777" w:rsidR="005C5EC6" w:rsidRPr="0069141E" w:rsidRDefault="005C5EC6" w:rsidP="00DD5B4B">
            <w:pPr>
              <w:spacing w:after="0" w:line="240" w:lineRule="auto"/>
              <w:rPr>
                <w:rFonts w:cs="Times New Roman"/>
                <w:szCs w:val="24"/>
              </w:rPr>
            </w:pPr>
            <w:r w:rsidRPr="0069141E">
              <w:rPr>
                <w:rFonts w:cs="Times New Roman"/>
                <w:szCs w:val="24"/>
              </w:rPr>
              <w:t>Cesar Mâncio Silva</w:t>
            </w:r>
          </w:p>
        </w:tc>
        <w:tc>
          <w:tcPr>
            <w:tcW w:w="1451" w:type="dxa"/>
          </w:tcPr>
          <w:p w14:paraId="649AA708"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1C06CE87" w14:textId="77777777" w:rsidR="005C5EC6" w:rsidRPr="0069141E" w:rsidRDefault="005C5EC6" w:rsidP="00DD5B4B">
            <w:pPr>
              <w:spacing w:after="0" w:line="240" w:lineRule="auto"/>
              <w:rPr>
                <w:rFonts w:cs="Times New Roman"/>
                <w:szCs w:val="24"/>
              </w:rPr>
            </w:pPr>
          </w:p>
        </w:tc>
      </w:tr>
      <w:tr w:rsidR="005C5EC6" w:rsidRPr="0069141E" w14:paraId="1AC5C877" w14:textId="77777777" w:rsidTr="00DD5B4B">
        <w:trPr>
          <w:trHeight w:val="310"/>
        </w:trPr>
        <w:tc>
          <w:tcPr>
            <w:tcW w:w="5070" w:type="dxa"/>
          </w:tcPr>
          <w:p w14:paraId="12E1939A" w14:textId="77777777" w:rsidR="005C5EC6" w:rsidRPr="0069141E" w:rsidRDefault="005C5EC6" w:rsidP="00DD5B4B">
            <w:pPr>
              <w:spacing w:after="0" w:line="240" w:lineRule="auto"/>
              <w:rPr>
                <w:rFonts w:cs="Times New Roman"/>
                <w:szCs w:val="24"/>
              </w:rPr>
            </w:pPr>
            <w:r w:rsidRPr="0069141E">
              <w:rPr>
                <w:rFonts w:cs="Times New Roman"/>
                <w:szCs w:val="24"/>
              </w:rPr>
              <w:t>Maithê Gomes da Piedade</w:t>
            </w:r>
          </w:p>
        </w:tc>
        <w:tc>
          <w:tcPr>
            <w:tcW w:w="1451" w:type="dxa"/>
          </w:tcPr>
          <w:p w14:paraId="72E847F8"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541DEACE" w14:textId="77777777" w:rsidR="005C5EC6" w:rsidRPr="0069141E" w:rsidRDefault="005C5EC6" w:rsidP="00DD5B4B">
            <w:pPr>
              <w:spacing w:after="0" w:line="240" w:lineRule="auto"/>
              <w:rPr>
                <w:rFonts w:cs="Times New Roman"/>
                <w:szCs w:val="24"/>
              </w:rPr>
            </w:pPr>
          </w:p>
        </w:tc>
      </w:tr>
    </w:tbl>
    <w:p w14:paraId="30A838BA" w14:textId="77777777" w:rsidR="005C5EC6" w:rsidRPr="0069141E" w:rsidRDefault="005C5EC6" w:rsidP="005C5EC6">
      <w:pPr>
        <w:tabs>
          <w:tab w:val="left" w:pos="1245"/>
        </w:tabs>
        <w:spacing w:after="0"/>
        <w:rPr>
          <w:rFonts w:cs="Times New Roman"/>
          <w:sz w:val="2"/>
          <w:szCs w:val="2"/>
        </w:rPr>
      </w:pPr>
    </w:p>
    <w:p w14:paraId="4094F397" w14:textId="77777777" w:rsidR="005C5EC6" w:rsidRPr="0069141E" w:rsidRDefault="005C5EC6" w:rsidP="005C5EC6">
      <w:pPr>
        <w:spacing w:after="0"/>
        <w:rPr>
          <w:rFonts w:cs="Times New Roman"/>
          <w:sz w:val="2"/>
          <w:szCs w:val="2"/>
        </w:rPr>
      </w:pPr>
      <w:r w:rsidRPr="0069141E">
        <w:rPr>
          <w:rFonts w:cs="Times New Roman"/>
          <w:sz w:val="2"/>
          <w:szCs w:val="2"/>
        </w:rPr>
        <w:br w:type="page"/>
      </w:r>
    </w:p>
    <w:p w14:paraId="24995470" w14:textId="558C259A" w:rsidR="005C5EC6" w:rsidRPr="0069141E" w:rsidRDefault="00F17F6A" w:rsidP="005C5EC6">
      <w:pPr>
        <w:spacing w:after="0"/>
        <w:rPr>
          <w:rFonts w:cs="Times New Roman"/>
          <w:szCs w:val="24"/>
        </w:rPr>
      </w:pPr>
      <w:r>
        <w:rPr>
          <w:noProof/>
        </w:rPr>
        <w:lastRenderedPageBreak/>
        <w:pict w14:anchorId="1BBA4F97">
          <v:shape id="_x0000_s1139" type="#_x0000_t202" style="position:absolute;margin-left:214.05pt;margin-top:-16.95pt;width:291pt;height:59.2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4t7L&#10;FoMCAACVBQAADgAAAAAAAAAAAAAAAAAuAgAAZHJzL2Uyb0RvYy54bWxQSwECLQAUAAYACAAAACEA&#10;bj/4tN4AAAALAQAADwAAAAAAAAAAAAAAAADdBAAAZHJzL2Rvd25yZXYueG1sUEsFBgAAAAAEAAQA&#10;8wAAAOgFAAAAAA==&#10;" fillcolor="white [3201]" strokeweight=".5pt">
            <v:textbox>
              <w:txbxContent>
                <w:p w14:paraId="5C950373" w14:textId="77777777" w:rsidR="005C5EC6" w:rsidRPr="00B0578E" w:rsidRDefault="005C5EC6" w:rsidP="005C5EC6">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5BB23622" w14:textId="77777777" w:rsidR="005C5EC6" w:rsidRPr="00A66129" w:rsidRDefault="005C5EC6" w:rsidP="005C5EC6">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Mais elaboração do site.</w:t>
                  </w:r>
                </w:p>
              </w:txbxContent>
            </v:textbox>
          </v:shape>
        </w:pict>
      </w:r>
      <w:r w:rsidR="005C5EC6" w:rsidRPr="0069141E">
        <w:rPr>
          <w:rFonts w:cs="Times New Roman"/>
          <w:noProof/>
          <w:szCs w:val="24"/>
          <w:lang w:eastAsia="pt-BR"/>
        </w:rPr>
        <w:drawing>
          <wp:inline distT="0" distB="0" distL="0" distR="0" wp14:anchorId="7709D3D2" wp14:editId="4F101141">
            <wp:extent cx="2505075" cy="845469"/>
            <wp:effectExtent l="0" t="0" r="0" b="0"/>
            <wp:docPr id="2172" name="Imagem 217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294925A1" w14:textId="7349A8DD" w:rsidR="005C5EC6" w:rsidRPr="0069141E" w:rsidRDefault="00F17F6A" w:rsidP="005C5EC6">
      <w:pPr>
        <w:spacing w:after="0"/>
        <w:rPr>
          <w:rFonts w:cs="Times New Roman"/>
          <w:szCs w:val="24"/>
        </w:rPr>
      </w:pPr>
      <w:r>
        <w:rPr>
          <w:noProof/>
        </w:rPr>
        <w:pict w14:anchorId="1E81C405">
          <v:shape id="_x0000_s1138" type="#_x0000_t202" style="position:absolute;margin-left:299.25pt;margin-top:15pt;width:203pt;height:29.15pt;z-index:25196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GVVu6OtAQAAPAMAAA4AAAAAAAAAAAAAAAAALgIAAGRycy9lMm9Eb2MueG1sUEsB&#10;Ai0AFAAGAAgAAAAhABROFBfdAAAACgEAAA8AAAAAAAAAAAAAAAAABwQAAGRycy9kb3ducmV2Lnht&#10;bFBLBQYAAAAABAAEAPMAAAARBQAAAAA=&#10;" filled="f" stroked="f">
            <v:textbox style="mso-fit-shape-to-text:t">
              <w:txbxContent>
                <w:p w14:paraId="5ED38AA5" w14:textId="77777777" w:rsidR="005C5EC6" w:rsidRPr="007F0382" w:rsidRDefault="005C5EC6" w:rsidP="005C5EC6">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14</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00C43F87">
          <v:shape id="_x0000_s1137" type="#_x0000_t202" style="position:absolute;margin-left:2.25pt;margin-top:15.95pt;width:131.5pt;height:24.25pt;z-index:25196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C+XBu6sAQAAPAMAAA4AAAAAAAAAAAAAAAAALgIAAGRycy9lMm9Eb2MueG1sUEsBAi0A&#10;FAAGAAgAAAAhAGAFGHLbAAAABwEAAA8AAAAAAAAAAAAAAAAABgQAAGRycy9kb3ducmV2LnhtbFBL&#10;BQYAAAAABAAEAPMAAAAOBQAAAAA=&#10;" filled="f" stroked="f">
            <v:textbox style="mso-fit-shape-to-text:t">
              <w:txbxContent>
                <w:p w14:paraId="747AC30A" w14:textId="77777777" w:rsidR="005C5EC6" w:rsidRDefault="005C5EC6" w:rsidP="005C5EC6">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76355C44" w14:textId="77777777" w:rsidR="005C5EC6" w:rsidRPr="0069141E" w:rsidRDefault="005C5EC6" w:rsidP="005C5EC6">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5C5EC6" w:rsidRPr="0069141E" w14:paraId="680233AB" w14:textId="77777777" w:rsidTr="00DD5B4B">
        <w:tc>
          <w:tcPr>
            <w:tcW w:w="10116" w:type="dxa"/>
          </w:tcPr>
          <w:p w14:paraId="7821812E"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865B1E1" w14:textId="77777777" w:rsidR="005C5EC6" w:rsidRPr="0069141E" w:rsidRDefault="005C5EC6" w:rsidP="00DD5B4B">
            <w:pPr>
              <w:rPr>
                <w:rFonts w:cs="Times New Roman"/>
              </w:rPr>
            </w:pPr>
          </w:p>
          <w:p w14:paraId="3065DB6E" w14:textId="5B14F505" w:rsidR="005C5EC6" w:rsidRPr="0069141E" w:rsidRDefault="008C6E8A" w:rsidP="00DD5B4B">
            <w:pPr>
              <w:rPr>
                <w:rFonts w:cs="Times New Roman"/>
                <w:shd w:val="clear" w:color="auto" w:fill="FFFFFF"/>
              </w:rPr>
            </w:pPr>
            <w:r>
              <w:rPr>
                <w:rFonts w:cs="Times New Roman"/>
                <w:shd w:val="clear" w:color="auto" w:fill="FFFFFF"/>
              </w:rPr>
              <w:t>Os modelos de tela que trazemos para o chat enquanto o discutíamos em chamada.</w:t>
            </w:r>
          </w:p>
          <w:p w14:paraId="4E9FEADE" w14:textId="77777777" w:rsidR="005C5EC6" w:rsidRPr="0069141E" w:rsidRDefault="005C5EC6" w:rsidP="00DD5B4B">
            <w:pPr>
              <w:rPr>
                <w:rFonts w:cs="Times New Roman"/>
                <w:color w:val="000000" w:themeColor="text1"/>
                <w:kern w:val="24"/>
                <w:szCs w:val="24"/>
              </w:rPr>
            </w:pPr>
          </w:p>
        </w:tc>
      </w:tr>
      <w:tr w:rsidR="005C5EC6" w:rsidRPr="0069141E" w14:paraId="6F68BCD9" w14:textId="77777777" w:rsidTr="00DD5B4B">
        <w:tc>
          <w:tcPr>
            <w:tcW w:w="10116" w:type="dxa"/>
          </w:tcPr>
          <w:p w14:paraId="37850BFA"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06293C08" w14:textId="77777777" w:rsidR="005C5EC6" w:rsidRPr="0069141E" w:rsidRDefault="005C5EC6" w:rsidP="00DD5B4B">
            <w:pPr>
              <w:tabs>
                <w:tab w:val="left" w:pos="2475"/>
              </w:tabs>
              <w:rPr>
                <w:rFonts w:cs="Times New Roman"/>
                <w:color w:val="000000" w:themeColor="text1"/>
                <w:kern w:val="24"/>
              </w:rPr>
            </w:pPr>
          </w:p>
          <w:p w14:paraId="76F0B9F2" w14:textId="77777777" w:rsidR="005C5EC6" w:rsidRPr="0069141E" w:rsidRDefault="005C5EC6" w:rsidP="00DD5B4B">
            <w:pPr>
              <w:tabs>
                <w:tab w:val="left" w:pos="2475"/>
              </w:tabs>
              <w:rPr>
                <w:rFonts w:cs="Times New Roman"/>
                <w:color w:val="000000" w:themeColor="text1"/>
                <w:kern w:val="24"/>
              </w:rPr>
            </w:pPr>
            <w:r w:rsidRPr="0069141E">
              <w:rPr>
                <w:rFonts w:cs="Times New Roman"/>
                <w:color w:val="000000" w:themeColor="text1"/>
                <w:kern w:val="24"/>
              </w:rPr>
              <w:t>Continuar a elaboração do site sem comprometer os designs anteriores.</w:t>
            </w:r>
          </w:p>
          <w:p w14:paraId="0C1A7E37" w14:textId="77777777" w:rsidR="005C5EC6" w:rsidRPr="0069141E" w:rsidRDefault="005C5EC6" w:rsidP="00DD5B4B">
            <w:pPr>
              <w:tabs>
                <w:tab w:val="left" w:pos="2475"/>
              </w:tabs>
              <w:rPr>
                <w:rFonts w:cs="Times New Roman"/>
                <w:kern w:val="24"/>
                <w:szCs w:val="32"/>
              </w:rPr>
            </w:pPr>
          </w:p>
        </w:tc>
      </w:tr>
      <w:tr w:rsidR="005C5EC6" w:rsidRPr="0069141E" w14:paraId="31E92A11" w14:textId="77777777" w:rsidTr="00DD5B4B">
        <w:tc>
          <w:tcPr>
            <w:tcW w:w="10116" w:type="dxa"/>
          </w:tcPr>
          <w:p w14:paraId="2021CBDE"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4B96C104" w14:textId="77777777" w:rsidR="005C5EC6" w:rsidRPr="0069141E" w:rsidRDefault="005C5EC6" w:rsidP="00DD5B4B">
            <w:pPr>
              <w:tabs>
                <w:tab w:val="left" w:pos="2475"/>
              </w:tabs>
              <w:jc w:val="both"/>
              <w:rPr>
                <w:rFonts w:cs="Times New Roman"/>
                <w:kern w:val="24"/>
                <w:szCs w:val="28"/>
              </w:rPr>
            </w:pPr>
          </w:p>
          <w:p w14:paraId="71778739" w14:textId="77777777" w:rsidR="005C5EC6" w:rsidRPr="0069141E" w:rsidRDefault="005C5EC6" w:rsidP="00DD5B4B">
            <w:pPr>
              <w:tabs>
                <w:tab w:val="left" w:pos="2475"/>
              </w:tabs>
              <w:jc w:val="both"/>
              <w:rPr>
                <w:rFonts w:cs="Times New Roman"/>
                <w:kern w:val="24"/>
                <w:szCs w:val="28"/>
              </w:rPr>
            </w:pPr>
            <w:r w:rsidRPr="0069141E">
              <w:rPr>
                <w:rFonts w:cs="Times New Roman"/>
                <w:kern w:val="24"/>
                <w:szCs w:val="28"/>
              </w:rPr>
              <w:t>Somente dificuldades de uma elaboração de site como um espaçamento.</w:t>
            </w:r>
          </w:p>
          <w:p w14:paraId="118B8E92" w14:textId="77777777" w:rsidR="005C5EC6" w:rsidRPr="0069141E" w:rsidRDefault="005C5EC6" w:rsidP="00DD5B4B">
            <w:pPr>
              <w:tabs>
                <w:tab w:val="left" w:pos="2475"/>
              </w:tabs>
              <w:jc w:val="both"/>
              <w:rPr>
                <w:rFonts w:cs="Times New Roman"/>
                <w:kern w:val="24"/>
                <w:szCs w:val="28"/>
              </w:rPr>
            </w:pPr>
          </w:p>
        </w:tc>
      </w:tr>
      <w:tr w:rsidR="005C5EC6" w:rsidRPr="0069141E" w14:paraId="04C3AFC6" w14:textId="77777777" w:rsidTr="00DD5B4B">
        <w:tc>
          <w:tcPr>
            <w:tcW w:w="10116" w:type="dxa"/>
          </w:tcPr>
          <w:p w14:paraId="58FF9C66"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611FE72B" w14:textId="77777777" w:rsidR="005C5EC6" w:rsidRPr="0069141E" w:rsidRDefault="005C5EC6" w:rsidP="00DD5B4B">
            <w:pPr>
              <w:textAlignment w:val="baseline"/>
              <w:rPr>
                <w:rFonts w:eastAsia="Times New Roman" w:cs="Times New Roman"/>
                <w:color w:val="000000"/>
                <w:lang w:eastAsia="pt-BR"/>
              </w:rPr>
            </w:pPr>
          </w:p>
          <w:p w14:paraId="1FF44EF7" w14:textId="77777777"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Uso de banco de dados.</w:t>
            </w:r>
          </w:p>
          <w:p w14:paraId="7A86143F" w14:textId="77777777" w:rsidR="005C5EC6" w:rsidRPr="0069141E" w:rsidRDefault="005C5EC6" w:rsidP="00DD5B4B">
            <w:pPr>
              <w:textAlignment w:val="baseline"/>
              <w:rPr>
                <w:rFonts w:cs="Times New Roman"/>
                <w:color w:val="000000" w:themeColor="text1"/>
                <w:kern w:val="24"/>
                <w:szCs w:val="24"/>
              </w:rPr>
            </w:pPr>
          </w:p>
        </w:tc>
      </w:tr>
      <w:tr w:rsidR="005C5EC6" w:rsidRPr="0069141E" w14:paraId="57CCF0F0" w14:textId="77777777" w:rsidTr="00DD5B4B">
        <w:tc>
          <w:tcPr>
            <w:tcW w:w="10116" w:type="dxa"/>
          </w:tcPr>
          <w:p w14:paraId="623AEE35" w14:textId="77777777" w:rsidR="005C5EC6" w:rsidRPr="0069141E" w:rsidRDefault="005C5EC6"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9D158B3" w14:textId="77777777" w:rsidR="005C5EC6" w:rsidRPr="0069141E" w:rsidRDefault="005C5EC6" w:rsidP="00DD5B4B">
            <w:pPr>
              <w:textAlignment w:val="baseline"/>
              <w:rPr>
                <w:rFonts w:eastAsia="Times New Roman" w:cs="Times New Roman"/>
                <w:color w:val="000000"/>
                <w:lang w:eastAsia="pt-BR"/>
              </w:rPr>
            </w:pPr>
          </w:p>
          <w:p w14:paraId="3F447EA7" w14:textId="77777777"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Talvez JS.</w:t>
            </w:r>
          </w:p>
          <w:p w14:paraId="41BBAC47" w14:textId="77777777" w:rsidR="005C5EC6" w:rsidRPr="0069141E" w:rsidRDefault="005C5EC6" w:rsidP="00DD5B4B">
            <w:pPr>
              <w:textAlignment w:val="baseline"/>
              <w:rPr>
                <w:rFonts w:cs="Times New Roman"/>
                <w:szCs w:val="24"/>
              </w:rPr>
            </w:pPr>
          </w:p>
        </w:tc>
      </w:tr>
    </w:tbl>
    <w:p w14:paraId="6C441C86" w14:textId="77777777" w:rsidR="005C5EC6" w:rsidRPr="0069141E" w:rsidRDefault="005C5EC6" w:rsidP="005C5EC6">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C5EC6" w:rsidRPr="0069141E" w14:paraId="50BA476D" w14:textId="77777777" w:rsidTr="00DD5B4B">
        <w:trPr>
          <w:trHeight w:val="310"/>
        </w:trPr>
        <w:tc>
          <w:tcPr>
            <w:tcW w:w="5070" w:type="dxa"/>
          </w:tcPr>
          <w:p w14:paraId="0C072BC1" w14:textId="77777777" w:rsidR="005C5EC6" w:rsidRPr="0069141E" w:rsidRDefault="005C5EC6" w:rsidP="00DD5B4B">
            <w:pPr>
              <w:spacing w:after="0" w:line="240" w:lineRule="auto"/>
              <w:rPr>
                <w:rFonts w:cs="Times New Roman"/>
                <w:b/>
                <w:szCs w:val="24"/>
              </w:rPr>
            </w:pPr>
            <w:r w:rsidRPr="0069141E">
              <w:rPr>
                <w:rFonts w:cs="Times New Roman"/>
                <w:b/>
                <w:szCs w:val="24"/>
              </w:rPr>
              <w:t>Ciência do Grupo:</w:t>
            </w:r>
          </w:p>
        </w:tc>
        <w:tc>
          <w:tcPr>
            <w:tcW w:w="1451" w:type="dxa"/>
          </w:tcPr>
          <w:p w14:paraId="0A265452" w14:textId="77777777" w:rsidR="005C5EC6" w:rsidRPr="0069141E" w:rsidRDefault="005C5EC6"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7B7D9305" w14:textId="77777777" w:rsidR="005C5EC6" w:rsidRPr="0069141E" w:rsidRDefault="005C5EC6" w:rsidP="00DD5B4B">
            <w:pPr>
              <w:spacing w:after="0" w:line="240" w:lineRule="auto"/>
              <w:rPr>
                <w:rFonts w:cs="Times New Roman"/>
                <w:b/>
                <w:szCs w:val="24"/>
              </w:rPr>
            </w:pPr>
            <w:r w:rsidRPr="0069141E">
              <w:rPr>
                <w:rFonts w:cs="Times New Roman"/>
                <w:b/>
                <w:szCs w:val="24"/>
              </w:rPr>
              <w:t>Ciência dos Professor(es)</w:t>
            </w:r>
          </w:p>
          <w:p w14:paraId="1B7E20BA" w14:textId="77777777" w:rsidR="005C5EC6" w:rsidRPr="0069141E" w:rsidRDefault="005C5EC6" w:rsidP="00DD5B4B">
            <w:pPr>
              <w:spacing w:after="0" w:line="240" w:lineRule="auto"/>
              <w:rPr>
                <w:rFonts w:cs="Times New Roman"/>
                <w:b/>
                <w:szCs w:val="24"/>
              </w:rPr>
            </w:pPr>
          </w:p>
        </w:tc>
      </w:tr>
      <w:tr w:rsidR="005C5EC6" w:rsidRPr="0069141E" w14:paraId="0546A3DE" w14:textId="77777777" w:rsidTr="00DD5B4B">
        <w:trPr>
          <w:trHeight w:val="310"/>
        </w:trPr>
        <w:tc>
          <w:tcPr>
            <w:tcW w:w="5070" w:type="dxa"/>
          </w:tcPr>
          <w:p w14:paraId="155301DC" w14:textId="77777777" w:rsidR="005C5EC6" w:rsidRPr="0069141E" w:rsidRDefault="005C5EC6" w:rsidP="00DD5B4B">
            <w:pPr>
              <w:spacing w:after="0" w:line="240" w:lineRule="auto"/>
              <w:rPr>
                <w:rFonts w:cs="Times New Roman"/>
                <w:szCs w:val="24"/>
              </w:rPr>
            </w:pPr>
            <w:r w:rsidRPr="0069141E">
              <w:rPr>
                <w:rFonts w:cs="Times New Roman"/>
                <w:szCs w:val="24"/>
              </w:rPr>
              <w:t>Alex Aparecido de Lima</w:t>
            </w:r>
          </w:p>
        </w:tc>
        <w:tc>
          <w:tcPr>
            <w:tcW w:w="1451" w:type="dxa"/>
          </w:tcPr>
          <w:p w14:paraId="2C7AFF8F"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05AAD1FE" w14:textId="77777777" w:rsidR="005C5EC6" w:rsidRPr="0069141E" w:rsidRDefault="005C5EC6" w:rsidP="00DD5B4B">
            <w:pPr>
              <w:spacing w:after="0" w:line="240" w:lineRule="auto"/>
              <w:rPr>
                <w:rFonts w:cs="Times New Roman"/>
                <w:szCs w:val="24"/>
              </w:rPr>
            </w:pPr>
          </w:p>
        </w:tc>
      </w:tr>
      <w:tr w:rsidR="005C5EC6" w:rsidRPr="0069141E" w14:paraId="64173EFB" w14:textId="77777777" w:rsidTr="00DD5B4B">
        <w:trPr>
          <w:trHeight w:val="310"/>
        </w:trPr>
        <w:tc>
          <w:tcPr>
            <w:tcW w:w="5070" w:type="dxa"/>
          </w:tcPr>
          <w:p w14:paraId="02091DAC" w14:textId="77777777" w:rsidR="005C5EC6" w:rsidRPr="0069141E" w:rsidRDefault="005C5EC6" w:rsidP="00DD5B4B">
            <w:pPr>
              <w:spacing w:after="0" w:line="240" w:lineRule="auto"/>
              <w:rPr>
                <w:rFonts w:cs="Times New Roman"/>
                <w:szCs w:val="24"/>
              </w:rPr>
            </w:pPr>
            <w:r w:rsidRPr="0069141E">
              <w:rPr>
                <w:rFonts w:cs="Times New Roman"/>
                <w:szCs w:val="24"/>
              </w:rPr>
              <w:t>Anderson Portes do Nascimento</w:t>
            </w:r>
          </w:p>
        </w:tc>
        <w:tc>
          <w:tcPr>
            <w:tcW w:w="1451" w:type="dxa"/>
          </w:tcPr>
          <w:p w14:paraId="32C3EE6E"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219ECC7B" w14:textId="77777777" w:rsidR="005C5EC6" w:rsidRPr="0069141E" w:rsidRDefault="005C5EC6" w:rsidP="00DD5B4B">
            <w:pPr>
              <w:spacing w:after="0" w:line="240" w:lineRule="auto"/>
              <w:rPr>
                <w:rFonts w:cs="Times New Roman"/>
                <w:szCs w:val="24"/>
              </w:rPr>
            </w:pPr>
          </w:p>
        </w:tc>
      </w:tr>
      <w:tr w:rsidR="005C5EC6" w:rsidRPr="0069141E" w14:paraId="2BD9CE4E" w14:textId="77777777" w:rsidTr="00DD5B4B">
        <w:trPr>
          <w:trHeight w:val="310"/>
        </w:trPr>
        <w:tc>
          <w:tcPr>
            <w:tcW w:w="5070" w:type="dxa"/>
          </w:tcPr>
          <w:p w14:paraId="6AD81B24" w14:textId="77777777" w:rsidR="005C5EC6" w:rsidRPr="0069141E" w:rsidRDefault="005C5EC6" w:rsidP="00DD5B4B">
            <w:pPr>
              <w:spacing w:after="0" w:line="240" w:lineRule="auto"/>
              <w:rPr>
                <w:rFonts w:cs="Times New Roman"/>
                <w:szCs w:val="24"/>
              </w:rPr>
            </w:pPr>
            <w:r w:rsidRPr="0069141E">
              <w:rPr>
                <w:rFonts w:cs="Times New Roman"/>
                <w:szCs w:val="24"/>
              </w:rPr>
              <w:t>Cesar Mâncio Silva</w:t>
            </w:r>
          </w:p>
        </w:tc>
        <w:tc>
          <w:tcPr>
            <w:tcW w:w="1451" w:type="dxa"/>
          </w:tcPr>
          <w:p w14:paraId="7F962CDC"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3F43ECA2" w14:textId="77777777" w:rsidR="005C5EC6" w:rsidRPr="0069141E" w:rsidRDefault="005C5EC6" w:rsidP="00DD5B4B">
            <w:pPr>
              <w:spacing w:after="0" w:line="240" w:lineRule="auto"/>
              <w:rPr>
                <w:rFonts w:cs="Times New Roman"/>
                <w:szCs w:val="24"/>
              </w:rPr>
            </w:pPr>
          </w:p>
        </w:tc>
      </w:tr>
      <w:tr w:rsidR="005C5EC6" w:rsidRPr="0069141E" w14:paraId="22FB2B5B" w14:textId="77777777" w:rsidTr="00DD5B4B">
        <w:trPr>
          <w:trHeight w:val="310"/>
        </w:trPr>
        <w:tc>
          <w:tcPr>
            <w:tcW w:w="5070" w:type="dxa"/>
          </w:tcPr>
          <w:p w14:paraId="5DCC5CCD" w14:textId="77777777" w:rsidR="005C5EC6" w:rsidRPr="0069141E" w:rsidRDefault="005C5EC6" w:rsidP="00DD5B4B">
            <w:pPr>
              <w:spacing w:after="0" w:line="240" w:lineRule="auto"/>
              <w:rPr>
                <w:rFonts w:cs="Times New Roman"/>
                <w:szCs w:val="24"/>
              </w:rPr>
            </w:pPr>
            <w:r w:rsidRPr="0069141E">
              <w:rPr>
                <w:rFonts w:cs="Times New Roman"/>
                <w:szCs w:val="24"/>
              </w:rPr>
              <w:t>Maithê Gomes da Piedade</w:t>
            </w:r>
          </w:p>
        </w:tc>
        <w:tc>
          <w:tcPr>
            <w:tcW w:w="1451" w:type="dxa"/>
          </w:tcPr>
          <w:p w14:paraId="041115D8"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1E7FAC21" w14:textId="77777777" w:rsidR="005C5EC6" w:rsidRPr="0069141E" w:rsidRDefault="005C5EC6" w:rsidP="00DD5B4B">
            <w:pPr>
              <w:spacing w:after="0" w:line="240" w:lineRule="auto"/>
              <w:rPr>
                <w:rFonts w:cs="Times New Roman"/>
                <w:szCs w:val="24"/>
              </w:rPr>
            </w:pPr>
          </w:p>
        </w:tc>
      </w:tr>
    </w:tbl>
    <w:p w14:paraId="18BB12D6" w14:textId="77777777" w:rsidR="005C5EC6" w:rsidRPr="0069141E" w:rsidRDefault="005C5EC6" w:rsidP="005C5EC6">
      <w:pPr>
        <w:tabs>
          <w:tab w:val="left" w:pos="1245"/>
        </w:tabs>
        <w:spacing w:after="0"/>
        <w:rPr>
          <w:rFonts w:cs="Times New Roman"/>
          <w:sz w:val="2"/>
          <w:szCs w:val="2"/>
        </w:rPr>
      </w:pPr>
    </w:p>
    <w:p w14:paraId="5BCE47E0" w14:textId="77777777" w:rsidR="005C5EC6" w:rsidRPr="0069141E" w:rsidRDefault="005C5EC6" w:rsidP="005C5EC6">
      <w:pPr>
        <w:spacing w:after="0"/>
        <w:rPr>
          <w:rFonts w:cs="Times New Roman"/>
          <w:sz w:val="2"/>
          <w:szCs w:val="2"/>
        </w:rPr>
      </w:pPr>
      <w:r w:rsidRPr="0069141E">
        <w:rPr>
          <w:rFonts w:cs="Times New Roman"/>
          <w:sz w:val="2"/>
          <w:szCs w:val="2"/>
        </w:rPr>
        <w:br w:type="page"/>
      </w:r>
    </w:p>
    <w:p w14:paraId="615D5DAE" w14:textId="486BB992" w:rsidR="005C5EC6" w:rsidRPr="0069141E" w:rsidRDefault="00F17F6A" w:rsidP="005C5EC6">
      <w:pPr>
        <w:spacing w:after="0"/>
        <w:rPr>
          <w:rFonts w:cs="Times New Roman"/>
          <w:szCs w:val="24"/>
        </w:rPr>
      </w:pPr>
      <w:r>
        <w:rPr>
          <w:noProof/>
        </w:rPr>
        <w:lastRenderedPageBreak/>
        <w:pict w14:anchorId="1762E805">
          <v:shape id="_x0000_s1136" type="#_x0000_t202" style="position:absolute;margin-left:214.05pt;margin-top:-16.95pt;width:291pt;height:59.2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OFH&#10;fk2EAgAAlQUAAA4AAAAAAAAAAAAAAAAALgIAAGRycy9lMm9Eb2MueG1sUEsBAi0AFAAGAAgAAAAh&#10;AG4/+LTeAAAACwEAAA8AAAAAAAAAAAAAAAAA3gQAAGRycy9kb3ducmV2LnhtbFBLBQYAAAAABAAE&#10;APMAAADpBQAAAAA=&#10;" fillcolor="white [3201]" strokeweight=".5pt">
            <v:textbox>
              <w:txbxContent>
                <w:p w14:paraId="757B5FBE" w14:textId="77777777" w:rsidR="005C5EC6" w:rsidRPr="00B0578E" w:rsidRDefault="005C5EC6" w:rsidP="005C5EC6">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914E2C1" w14:textId="77777777" w:rsidR="005C5EC6" w:rsidRPr="00A66129" w:rsidRDefault="005C5EC6" w:rsidP="005C5EC6">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Tentarmos saber como ganhar dinheiro.</w:t>
                  </w:r>
                </w:p>
              </w:txbxContent>
            </v:textbox>
          </v:shape>
        </w:pict>
      </w:r>
      <w:r w:rsidR="005C5EC6" w:rsidRPr="0069141E">
        <w:rPr>
          <w:rFonts w:cs="Times New Roman"/>
          <w:noProof/>
          <w:szCs w:val="24"/>
          <w:lang w:eastAsia="pt-BR"/>
        </w:rPr>
        <w:drawing>
          <wp:inline distT="0" distB="0" distL="0" distR="0" wp14:anchorId="4E8AD380" wp14:editId="3EE0AC58">
            <wp:extent cx="2505075" cy="845469"/>
            <wp:effectExtent l="0" t="0" r="0" b="0"/>
            <wp:docPr id="2168" name="Imagem 216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5DFD6CB" w14:textId="7FDF4536" w:rsidR="005C5EC6" w:rsidRPr="0069141E" w:rsidRDefault="00F17F6A" w:rsidP="005C5EC6">
      <w:pPr>
        <w:spacing w:after="0"/>
        <w:rPr>
          <w:rFonts w:cs="Times New Roman"/>
          <w:szCs w:val="24"/>
        </w:rPr>
      </w:pPr>
      <w:r>
        <w:rPr>
          <w:noProof/>
        </w:rPr>
        <w:pict w14:anchorId="301A669C">
          <v:shape id="_x0000_s1135" type="#_x0000_t202" style="position:absolute;margin-left:299.25pt;margin-top:15pt;width:203pt;height:29.15pt;z-index:25195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&#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DZh+tGrgEAADwDAAAOAAAAAAAAAAAAAAAAAC4CAABkcnMvZTJvRG9jLnhtbFBL&#10;AQItABQABgAIAAAAIQAUThQX3QAAAAoBAAAPAAAAAAAAAAAAAAAAAAgEAABkcnMvZG93bnJldi54&#10;bWxQSwUGAAAAAAQABADzAAAAEgUAAAAA&#10;" filled="f" stroked="f">
            <v:textbox style="mso-fit-shape-to-text:t">
              <w:txbxContent>
                <w:p w14:paraId="514BBACA" w14:textId="77777777" w:rsidR="005C5EC6" w:rsidRPr="007F0382" w:rsidRDefault="005C5EC6" w:rsidP="005C5EC6">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13</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6A7E3823">
          <v:shape id="_x0000_s1134" type="#_x0000_t202" style="position:absolute;margin-left:2.25pt;margin-top:15.95pt;width:131.5pt;height:24.25pt;z-index:25195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Opkyta4BAAA8AwAADgAAAAAAAAAAAAAAAAAuAgAAZHJzL2Uyb0RvYy54bWxQSwEC&#10;LQAUAAYACAAAACEAYAUYctsAAAAHAQAADwAAAAAAAAAAAAAAAAAIBAAAZHJzL2Rvd25yZXYueG1s&#10;UEsFBgAAAAAEAAQA8wAAABAFAAAAAA==&#10;" filled="f" stroked="f">
            <v:textbox style="mso-fit-shape-to-text:t">
              <w:txbxContent>
                <w:p w14:paraId="6149A575" w14:textId="77777777" w:rsidR="005C5EC6" w:rsidRDefault="005C5EC6" w:rsidP="005C5EC6">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074009E2" w14:textId="77777777" w:rsidR="005C5EC6" w:rsidRPr="0069141E" w:rsidRDefault="005C5EC6" w:rsidP="005C5EC6">
      <w:pPr>
        <w:spacing w:after="0"/>
        <w:rPr>
          <w:rFonts w:cs="Times New Roman"/>
          <w:szCs w:val="24"/>
        </w:rPr>
      </w:pPr>
    </w:p>
    <w:tbl>
      <w:tblPr>
        <w:tblStyle w:val="Tabelacomgrade"/>
        <w:tblW w:w="0" w:type="auto"/>
        <w:tblLook w:val="04A0" w:firstRow="1" w:lastRow="0" w:firstColumn="1" w:lastColumn="0" w:noHBand="0" w:noVBand="1"/>
      </w:tblPr>
      <w:tblGrid>
        <w:gridCol w:w="10421"/>
      </w:tblGrid>
      <w:tr w:rsidR="005C5EC6" w:rsidRPr="008C6E8A" w14:paraId="5DC36303" w14:textId="77777777" w:rsidTr="00DD5B4B">
        <w:tc>
          <w:tcPr>
            <w:tcW w:w="10116" w:type="dxa"/>
          </w:tcPr>
          <w:p w14:paraId="3EC7D84D"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13C1DA77" w14:textId="77777777" w:rsidR="005C5EC6" w:rsidRPr="0069141E" w:rsidRDefault="005C5EC6" w:rsidP="00DD5B4B">
            <w:pPr>
              <w:rPr>
                <w:rFonts w:cs="Times New Roman"/>
              </w:rPr>
            </w:pPr>
          </w:p>
          <w:p w14:paraId="33003554" w14:textId="19C0951E" w:rsidR="008C6E8A" w:rsidRPr="008C6E8A" w:rsidRDefault="008C6E8A" w:rsidP="00DD5B4B">
            <w:pPr>
              <w:rPr>
                <w:rFonts w:cs="Times New Roman"/>
                <w:shd w:val="clear" w:color="auto" w:fill="FFFFFF"/>
              </w:rPr>
            </w:pPr>
            <w:r w:rsidRPr="008C6E8A">
              <w:rPr>
                <w:rFonts w:cs="Times New Roman"/>
                <w:shd w:val="clear" w:color="auto" w:fill="FFFFFF"/>
              </w:rPr>
              <w:t>“Uber” Como</w:t>
            </w:r>
            <w:r>
              <w:rPr>
                <w:rFonts w:cs="Times New Roman"/>
                <w:shd w:val="clear" w:color="auto" w:fill="FFFFFF"/>
              </w:rPr>
              <w:t xml:space="preserve"> funciona o cronograma de repasse de ganhos do motorista parceiro da Uber</w:t>
            </w:r>
            <w:r w:rsidR="009E1454">
              <w:rPr>
                <w:rFonts w:cs="Times New Roman"/>
                <w:shd w:val="clear" w:color="auto" w:fill="FFFFFF"/>
              </w:rPr>
              <w:t xml:space="preserve">. Disponível em: </w:t>
            </w:r>
            <w:hyperlink r:id="rId81" w:anchor=":~:text=Repasse%20semanal%3A%20Ap%C3%B3s%20o%20fechamento,durar%20at%C3%A9%203%20dias%20%C3%BAteis" w:history="1">
              <w:r w:rsidR="009E1454" w:rsidRPr="009E1454">
                <w:rPr>
                  <w:rStyle w:val="Hyperlink"/>
                  <w:rFonts w:cs="Times New Roman"/>
                  <w:szCs w:val="20"/>
                  <w:shd w:val="clear" w:color="auto" w:fill="FFFFFF"/>
                </w:rPr>
                <w:t>https://www.uber.com/pt-BR/blog/como-funciona-o-repasse-de-ganhos-do-motorista-parceiro-com-a-uber/#:~:text=Repasse%20semanal%3A%20Ap%C3%B3s%20o%20fechamento,durar%20at%C3%A9%203%20dias%20%C3%BAteis</w:t>
              </w:r>
            </w:hyperlink>
            <w:r w:rsidRPr="009E1454">
              <w:rPr>
                <w:rFonts w:cs="Times New Roman"/>
                <w:szCs w:val="20"/>
                <w:shd w:val="clear" w:color="auto" w:fill="FFFFFF"/>
              </w:rPr>
              <w:t>.</w:t>
            </w:r>
            <w:r w:rsidR="009E1454" w:rsidRPr="009E1454">
              <w:rPr>
                <w:rFonts w:cs="Times New Roman"/>
                <w:szCs w:val="20"/>
                <w:shd w:val="clear" w:color="auto" w:fill="FFFFFF"/>
              </w:rPr>
              <w:t xml:space="preserve"> </w:t>
            </w:r>
            <w:r w:rsidR="009E1454">
              <w:rPr>
                <w:rFonts w:cs="Times New Roman"/>
                <w:shd w:val="clear" w:color="auto" w:fill="FFFFFF"/>
              </w:rPr>
              <w:t>Acesso em: 13 de outubro de 2021</w:t>
            </w:r>
          </w:p>
          <w:p w14:paraId="478F4127" w14:textId="77777777" w:rsidR="005C5EC6" w:rsidRPr="008C6E8A" w:rsidRDefault="005C5EC6" w:rsidP="00DD5B4B">
            <w:pPr>
              <w:rPr>
                <w:rFonts w:cs="Times New Roman"/>
                <w:color w:val="000000" w:themeColor="text1"/>
                <w:kern w:val="24"/>
                <w:szCs w:val="24"/>
              </w:rPr>
            </w:pPr>
          </w:p>
        </w:tc>
      </w:tr>
      <w:tr w:rsidR="005C5EC6" w:rsidRPr="0069141E" w14:paraId="513559E0" w14:textId="77777777" w:rsidTr="00DD5B4B">
        <w:tc>
          <w:tcPr>
            <w:tcW w:w="10116" w:type="dxa"/>
          </w:tcPr>
          <w:p w14:paraId="2BBA4EDF"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25708041" w14:textId="0C1E314A" w:rsidR="005C5EC6" w:rsidRDefault="005C5EC6" w:rsidP="00DD5B4B">
            <w:pPr>
              <w:tabs>
                <w:tab w:val="left" w:pos="2475"/>
              </w:tabs>
              <w:rPr>
                <w:rFonts w:cs="Times New Roman"/>
                <w:color w:val="000000" w:themeColor="text1"/>
                <w:kern w:val="24"/>
              </w:rPr>
            </w:pPr>
          </w:p>
          <w:p w14:paraId="7D55A152" w14:textId="730053A3" w:rsidR="008C6E8A" w:rsidRPr="008C6E8A" w:rsidRDefault="008C6E8A" w:rsidP="008C6E8A">
            <w:pPr>
              <w:rPr>
                <w:rFonts w:cs="Times New Roman"/>
                <w:shd w:val="clear" w:color="auto" w:fill="FFFFFF"/>
              </w:rPr>
            </w:pPr>
            <w:r w:rsidRPr="0069141E">
              <w:rPr>
                <w:rFonts w:cs="Times New Roman"/>
                <w:shd w:val="clear" w:color="auto" w:fill="FFFFFF"/>
              </w:rPr>
              <w:t>Uma conversa e referências de sites como o pagamento do Uber ou outros aplicativos semelhantes.</w:t>
            </w:r>
          </w:p>
          <w:p w14:paraId="67F4FCC7" w14:textId="77777777" w:rsidR="005C5EC6" w:rsidRPr="0069141E" w:rsidRDefault="005C5EC6" w:rsidP="00DD5B4B">
            <w:pPr>
              <w:tabs>
                <w:tab w:val="left" w:pos="2475"/>
              </w:tabs>
              <w:rPr>
                <w:rFonts w:cs="Times New Roman"/>
                <w:color w:val="000000" w:themeColor="text1"/>
                <w:kern w:val="24"/>
              </w:rPr>
            </w:pPr>
            <w:r w:rsidRPr="0069141E">
              <w:rPr>
                <w:rFonts w:cs="Times New Roman"/>
                <w:color w:val="000000" w:themeColor="text1"/>
                <w:kern w:val="24"/>
              </w:rPr>
              <w:t>Pensamos em assinatura, também promoção de anúncios. Acabamos pensando somente em uma taxa, mas ainda ficou algo em aberto.</w:t>
            </w:r>
          </w:p>
          <w:p w14:paraId="3C923CDA" w14:textId="77777777" w:rsidR="005C5EC6" w:rsidRPr="0069141E" w:rsidRDefault="005C5EC6" w:rsidP="00DD5B4B">
            <w:pPr>
              <w:tabs>
                <w:tab w:val="left" w:pos="2475"/>
              </w:tabs>
              <w:rPr>
                <w:rFonts w:cs="Times New Roman"/>
                <w:kern w:val="24"/>
                <w:szCs w:val="32"/>
              </w:rPr>
            </w:pPr>
          </w:p>
        </w:tc>
      </w:tr>
      <w:tr w:rsidR="005C5EC6" w:rsidRPr="0069141E" w14:paraId="6F812D09" w14:textId="77777777" w:rsidTr="00DD5B4B">
        <w:tc>
          <w:tcPr>
            <w:tcW w:w="10116" w:type="dxa"/>
          </w:tcPr>
          <w:p w14:paraId="06C5C8AF"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CB0A109" w14:textId="77777777" w:rsidR="005C5EC6" w:rsidRPr="0069141E" w:rsidRDefault="005C5EC6" w:rsidP="00DD5B4B">
            <w:pPr>
              <w:tabs>
                <w:tab w:val="left" w:pos="2475"/>
              </w:tabs>
              <w:jc w:val="both"/>
              <w:rPr>
                <w:rFonts w:cs="Times New Roman"/>
                <w:kern w:val="24"/>
                <w:szCs w:val="28"/>
              </w:rPr>
            </w:pPr>
          </w:p>
          <w:p w14:paraId="4F1ED0B4" w14:textId="77777777" w:rsidR="005C5EC6" w:rsidRPr="0069141E" w:rsidRDefault="005C5EC6" w:rsidP="00DD5B4B">
            <w:pPr>
              <w:tabs>
                <w:tab w:val="left" w:pos="2475"/>
              </w:tabs>
              <w:jc w:val="both"/>
              <w:rPr>
                <w:rFonts w:cs="Times New Roman"/>
                <w:kern w:val="24"/>
                <w:szCs w:val="28"/>
              </w:rPr>
            </w:pPr>
            <w:r w:rsidRPr="0069141E">
              <w:rPr>
                <w:rFonts w:cs="Times New Roman"/>
                <w:kern w:val="24"/>
                <w:szCs w:val="28"/>
              </w:rPr>
              <w:t>Saber assegurar como conseguir nosso dinheiro sem dar brechas para o usuário pular a regra.</w:t>
            </w:r>
          </w:p>
          <w:p w14:paraId="6C395BBC" w14:textId="77777777" w:rsidR="005C5EC6" w:rsidRPr="0069141E" w:rsidRDefault="005C5EC6" w:rsidP="00DD5B4B">
            <w:pPr>
              <w:tabs>
                <w:tab w:val="left" w:pos="2475"/>
              </w:tabs>
              <w:jc w:val="both"/>
              <w:rPr>
                <w:rFonts w:cs="Times New Roman"/>
                <w:kern w:val="24"/>
                <w:szCs w:val="28"/>
              </w:rPr>
            </w:pPr>
          </w:p>
        </w:tc>
      </w:tr>
      <w:tr w:rsidR="005C5EC6" w:rsidRPr="0069141E" w14:paraId="6C279880" w14:textId="77777777" w:rsidTr="00DD5B4B">
        <w:tc>
          <w:tcPr>
            <w:tcW w:w="10116" w:type="dxa"/>
          </w:tcPr>
          <w:p w14:paraId="49A9A848"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CA9AF4C" w14:textId="77777777" w:rsidR="005C5EC6" w:rsidRPr="0069141E" w:rsidRDefault="005C5EC6" w:rsidP="00DD5B4B">
            <w:pPr>
              <w:textAlignment w:val="baseline"/>
              <w:rPr>
                <w:rFonts w:eastAsia="Times New Roman" w:cs="Times New Roman"/>
                <w:color w:val="000000"/>
                <w:lang w:eastAsia="pt-BR"/>
              </w:rPr>
            </w:pPr>
          </w:p>
          <w:p w14:paraId="64B6A19E" w14:textId="77777777"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Fazer um anúncio premium pago.</w:t>
            </w:r>
          </w:p>
          <w:p w14:paraId="4D630E47" w14:textId="77777777" w:rsidR="005C5EC6" w:rsidRPr="0069141E" w:rsidRDefault="005C5EC6" w:rsidP="00DD5B4B">
            <w:pPr>
              <w:textAlignment w:val="baseline"/>
              <w:rPr>
                <w:rFonts w:cs="Times New Roman"/>
                <w:color w:val="000000" w:themeColor="text1"/>
                <w:kern w:val="24"/>
                <w:szCs w:val="24"/>
              </w:rPr>
            </w:pPr>
          </w:p>
        </w:tc>
      </w:tr>
      <w:tr w:rsidR="005C5EC6" w:rsidRPr="0069141E" w14:paraId="6DC9E72D" w14:textId="77777777" w:rsidTr="00DD5B4B">
        <w:tc>
          <w:tcPr>
            <w:tcW w:w="10116" w:type="dxa"/>
          </w:tcPr>
          <w:p w14:paraId="4612571E" w14:textId="77777777" w:rsidR="005C5EC6" w:rsidRPr="0069141E" w:rsidRDefault="005C5EC6"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8A4F409" w14:textId="77777777" w:rsidR="005C5EC6" w:rsidRPr="0069141E" w:rsidRDefault="005C5EC6" w:rsidP="00DD5B4B">
            <w:pPr>
              <w:textAlignment w:val="baseline"/>
              <w:rPr>
                <w:rFonts w:eastAsia="Times New Roman" w:cs="Times New Roman"/>
                <w:color w:val="000000"/>
                <w:lang w:eastAsia="pt-BR"/>
              </w:rPr>
            </w:pPr>
          </w:p>
          <w:p w14:paraId="7B32EAD0" w14:textId="77777777"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Talvez uma taxa de pouca porcentagem.</w:t>
            </w:r>
          </w:p>
          <w:p w14:paraId="6B671CD4" w14:textId="77777777" w:rsidR="005C5EC6" w:rsidRPr="0069141E" w:rsidRDefault="005C5EC6" w:rsidP="00DD5B4B">
            <w:pPr>
              <w:textAlignment w:val="baseline"/>
              <w:rPr>
                <w:rFonts w:cs="Times New Roman"/>
                <w:szCs w:val="24"/>
              </w:rPr>
            </w:pPr>
          </w:p>
        </w:tc>
      </w:tr>
    </w:tbl>
    <w:p w14:paraId="75B6946B" w14:textId="77777777" w:rsidR="005C5EC6" w:rsidRPr="0069141E" w:rsidRDefault="005C5EC6" w:rsidP="005C5EC6">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C5EC6" w:rsidRPr="0069141E" w14:paraId="3E5E5663" w14:textId="77777777" w:rsidTr="00DD5B4B">
        <w:trPr>
          <w:trHeight w:val="310"/>
        </w:trPr>
        <w:tc>
          <w:tcPr>
            <w:tcW w:w="5070" w:type="dxa"/>
          </w:tcPr>
          <w:p w14:paraId="7868BC70" w14:textId="77777777" w:rsidR="005C5EC6" w:rsidRPr="0069141E" w:rsidRDefault="005C5EC6" w:rsidP="00DD5B4B">
            <w:pPr>
              <w:spacing w:after="0" w:line="240" w:lineRule="auto"/>
              <w:rPr>
                <w:rFonts w:cs="Times New Roman"/>
                <w:b/>
                <w:szCs w:val="24"/>
              </w:rPr>
            </w:pPr>
            <w:r w:rsidRPr="0069141E">
              <w:rPr>
                <w:rFonts w:cs="Times New Roman"/>
                <w:b/>
                <w:szCs w:val="24"/>
              </w:rPr>
              <w:t>Ciência do Grupo:</w:t>
            </w:r>
          </w:p>
        </w:tc>
        <w:tc>
          <w:tcPr>
            <w:tcW w:w="1451" w:type="dxa"/>
          </w:tcPr>
          <w:p w14:paraId="6512005C" w14:textId="77777777" w:rsidR="005C5EC6" w:rsidRPr="0069141E" w:rsidRDefault="005C5EC6"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7EA4A402" w14:textId="77777777" w:rsidR="005C5EC6" w:rsidRPr="0069141E" w:rsidRDefault="005C5EC6" w:rsidP="00DD5B4B">
            <w:pPr>
              <w:spacing w:after="0" w:line="240" w:lineRule="auto"/>
              <w:rPr>
                <w:rFonts w:cs="Times New Roman"/>
                <w:b/>
                <w:szCs w:val="24"/>
              </w:rPr>
            </w:pPr>
            <w:r w:rsidRPr="0069141E">
              <w:rPr>
                <w:rFonts w:cs="Times New Roman"/>
                <w:b/>
                <w:szCs w:val="24"/>
              </w:rPr>
              <w:t>Ciência dos Professor(es)</w:t>
            </w:r>
          </w:p>
          <w:p w14:paraId="0D34D1B9" w14:textId="77777777" w:rsidR="005C5EC6" w:rsidRPr="0069141E" w:rsidRDefault="005C5EC6" w:rsidP="00DD5B4B">
            <w:pPr>
              <w:spacing w:after="0" w:line="240" w:lineRule="auto"/>
              <w:rPr>
                <w:rFonts w:cs="Times New Roman"/>
                <w:b/>
                <w:szCs w:val="24"/>
              </w:rPr>
            </w:pPr>
          </w:p>
        </w:tc>
      </w:tr>
      <w:tr w:rsidR="005C5EC6" w:rsidRPr="0069141E" w14:paraId="532BEB55" w14:textId="77777777" w:rsidTr="00DD5B4B">
        <w:trPr>
          <w:trHeight w:val="310"/>
        </w:trPr>
        <w:tc>
          <w:tcPr>
            <w:tcW w:w="5070" w:type="dxa"/>
          </w:tcPr>
          <w:p w14:paraId="4424E5F0" w14:textId="77777777" w:rsidR="005C5EC6" w:rsidRPr="0069141E" w:rsidRDefault="005C5EC6" w:rsidP="00DD5B4B">
            <w:pPr>
              <w:spacing w:after="0" w:line="240" w:lineRule="auto"/>
              <w:rPr>
                <w:rFonts w:cs="Times New Roman"/>
                <w:szCs w:val="24"/>
              </w:rPr>
            </w:pPr>
            <w:r w:rsidRPr="0069141E">
              <w:rPr>
                <w:rFonts w:cs="Times New Roman"/>
                <w:szCs w:val="24"/>
              </w:rPr>
              <w:t>Alex Aparecido de Lima</w:t>
            </w:r>
          </w:p>
        </w:tc>
        <w:tc>
          <w:tcPr>
            <w:tcW w:w="1451" w:type="dxa"/>
          </w:tcPr>
          <w:p w14:paraId="5695F716"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5234EB18" w14:textId="77777777" w:rsidR="005C5EC6" w:rsidRPr="0069141E" w:rsidRDefault="005C5EC6" w:rsidP="00DD5B4B">
            <w:pPr>
              <w:spacing w:after="0" w:line="240" w:lineRule="auto"/>
              <w:rPr>
                <w:rFonts w:cs="Times New Roman"/>
                <w:szCs w:val="24"/>
              </w:rPr>
            </w:pPr>
          </w:p>
        </w:tc>
      </w:tr>
      <w:tr w:rsidR="005C5EC6" w:rsidRPr="0069141E" w14:paraId="71EC5460" w14:textId="77777777" w:rsidTr="00DD5B4B">
        <w:trPr>
          <w:trHeight w:val="310"/>
        </w:trPr>
        <w:tc>
          <w:tcPr>
            <w:tcW w:w="5070" w:type="dxa"/>
          </w:tcPr>
          <w:p w14:paraId="56F00022" w14:textId="77777777" w:rsidR="005C5EC6" w:rsidRPr="0069141E" w:rsidRDefault="005C5EC6" w:rsidP="00DD5B4B">
            <w:pPr>
              <w:spacing w:after="0" w:line="240" w:lineRule="auto"/>
              <w:rPr>
                <w:rFonts w:cs="Times New Roman"/>
                <w:szCs w:val="24"/>
              </w:rPr>
            </w:pPr>
            <w:r w:rsidRPr="0069141E">
              <w:rPr>
                <w:rFonts w:cs="Times New Roman"/>
                <w:szCs w:val="24"/>
              </w:rPr>
              <w:t>Anderson Portes do Nascimento</w:t>
            </w:r>
          </w:p>
        </w:tc>
        <w:tc>
          <w:tcPr>
            <w:tcW w:w="1451" w:type="dxa"/>
          </w:tcPr>
          <w:p w14:paraId="5041F38A"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0D28D126" w14:textId="77777777" w:rsidR="005C5EC6" w:rsidRPr="0069141E" w:rsidRDefault="005C5EC6" w:rsidP="00DD5B4B">
            <w:pPr>
              <w:spacing w:after="0" w:line="240" w:lineRule="auto"/>
              <w:rPr>
                <w:rFonts w:cs="Times New Roman"/>
                <w:szCs w:val="24"/>
              </w:rPr>
            </w:pPr>
          </w:p>
        </w:tc>
      </w:tr>
      <w:tr w:rsidR="005C5EC6" w:rsidRPr="0069141E" w14:paraId="7A82D597" w14:textId="77777777" w:rsidTr="00DD5B4B">
        <w:trPr>
          <w:trHeight w:val="310"/>
        </w:trPr>
        <w:tc>
          <w:tcPr>
            <w:tcW w:w="5070" w:type="dxa"/>
          </w:tcPr>
          <w:p w14:paraId="126DE236" w14:textId="77777777" w:rsidR="005C5EC6" w:rsidRPr="0069141E" w:rsidRDefault="005C5EC6" w:rsidP="00DD5B4B">
            <w:pPr>
              <w:spacing w:after="0" w:line="240" w:lineRule="auto"/>
              <w:rPr>
                <w:rFonts w:cs="Times New Roman"/>
                <w:szCs w:val="24"/>
              </w:rPr>
            </w:pPr>
            <w:r w:rsidRPr="0069141E">
              <w:rPr>
                <w:rFonts w:cs="Times New Roman"/>
                <w:szCs w:val="24"/>
              </w:rPr>
              <w:t>Cesar Mâncio Silva</w:t>
            </w:r>
          </w:p>
        </w:tc>
        <w:tc>
          <w:tcPr>
            <w:tcW w:w="1451" w:type="dxa"/>
          </w:tcPr>
          <w:p w14:paraId="1C8BE47F"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3DC99C6D" w14:textId="77777777" w:rsidR="005C5EC6" w:rsidRPr="0069141E" w:rsidRDefault="005C5EC6" w:rsidP="00DD5B4B">
            <w:pPr>
              <w:spacing w:after="0" w:line="240" w:lineRule="auto"/>
              <w:rPr>
                <w:rFonts w:cs="Times New Roman"/>
                <w:szCs w:val="24"/>
              </w:rPr>
            </w:pPr>
          </w:p>
        </w:tc>
      </w:tr>
      <w:tr w:rsidR="005C5EC6" w:rsidRPr="0069141E" w14:paraId="6C71E680" w14:textId="77777777" w:rsidTr="00DD5B4B">
        <w:trPr>
          <w:trHeight w:val="310"/>
        </w:trPr>
        <w:tc>
          <w:tcPr>
            <w:tcW w:w="5070" w:type="dxa"/>
          </w:tcPr>
          <w:p w14:paraId="0848F373" w14:textId="77777777" w:rsidR="005C5EC6" w:rsidRPr="0069141E" w:rsidRDefault="005C5EC6" w:rsidP="00DD5B4B">
            <w:pPr>
              <w:spacing w:after="0" w:line="240" w:lineRule="auto"/>
              <w:rPr>
                <w:rFonts w:cs="Times New Roman"/>
                <w:szCs w:val="24"/>
              </w:rPr>
            </w:pPr>
            <w:r w:rsidRPr="0069141E">
              <w:rPr>
                <w:rFonts w:cs="Times New Roman"/>
                <w:szCs w:val="24"/>
              </w:rPr>
              <w:t>Maithê Gomes da Piedade</w:t>
            </w:r>
          </w:p>
        </w:tc>
        <w:tc>
          <w:tcPr>
            <w:tcW w:w="1451" w:type="dxa"/>
          </w:tcPr>
          <w:p w14:paraId="71B04456"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123A94FA" w14:textId="77777777" w:rsidR="005C5EC6" w:rsidRPr="0069141E" w:rsidRDefault="005C5EC6" w:rsidP="00DD5B4B">
            <w:pPr>
              <w:spacing w:after="0" w:line="240" w:lineRule="auto"/>
              <w:rPr>
                <w:rFonts w:cs="Times New Roman"/>
                <w:szCs w:val="24"/>
              </w:rPr>
            </w:pPr>
          </w:p>
        </w:tc>
      </w:tr>
    </w:tbl>
    <w:p w14:paraId="68A4B8BB" w14:textId="77777777" w:rsidR="005C5EC6" w:rsidRPr="0069141E" w:rsidRDefault="005C5EC6" w:rsidP="005C5EC6">
      <w:pPr>
        <w:tabs>
          <w:tab w:val="left" w:pos="1245"/>
        </w:tabs>
        <w:spacing w:after="0"/>
        <w:rPr>
          <w:rFonts w:cs="Times New Roman"/>
          <w:sz w:val="2"/>
          <w:szCs w:val="2"/>
        </w:rPr>
      </w:pPr>
    </w:p>
    <w:p w14:paraId="124FBE12" w14:textId="77777777" w:rsidR="005C5EC6" w:rsidRPr="0069141E" w:rsidRDefault="005C5EC6" w:rsidP="005C5EC6">
      <w:pPr>
        <w:spacing w:after="0"/>
        <w:rPr>
          <w:rFonts w:cs="Times New Roman"/>
          <w:sz w:val="2"/>
          <w:szCs w:val="2"/>
        </w:rPr>
      </w:pPr>
      <w:r w:rsidRPr="0069141E">
        <w:rPr>
          <w:rFonts w:cs="Times New Roman"/>
          <w:sz w:val="2"/>
          <w:szCs w:val="2"/>
        </w:rPr>
        <w:br w:type="page"/>
      </w:r>
    </w:p>
    <w:p w14:paraId="66195DB9" w14:textId="7AC4E1AB" w:rsidR="005C5EC6" w:rsidRPr="0069141E" w:rsidRDefault="00F17F6A" w:rsidP="005C5EC6">
      <w:pPr>
        <w:spacing w:after="0"/>
        <w:rPr>
          <w:rFonts w:cs="Times New Roman"/>
          <w:szCs w:val="24"/>
        </w:rPr>
      </w:pPr>
      <w:r>
        <w:rPr>
          <w:noProof/>
        </w:rPr>
        <w:lastRenderedPageBreak/>
        <w:pict w14:anchorId="35AAF6A5">
          <v:shape id="_x0000_s1133" type="#_x0000_t202" style="position:absolute;margin-left:214.05pt;margin-top:-16.95pt;width:291pt;height:59.2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ZhA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Dyng/6hU1ZQ7LGBHDSz5S1fKiT8hvlwzxwOEzYGLohwhx+p&#10;AV8JWomSDbg/791HPPY4aimpcDhz6n9vmROU6B8Gu/+yNxjEaU6HwXDcx4M716zONWZbLgBbp4er&#10;yPIkRnzQB1E6KJ9wj8xjVFQxwzF2TsNBXIRmZeAe4mI+TyCcX8vCjXmwPLqONMdGe6yfmLNtowcc&#10;kVs4jDGbvOn3BhstDcy3AaRKwxCJblhtHwBnP41Tu6ficjk/J9Rpm85e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AL4&#10;idmEAgAAlQUAAA4AAAAAAAAAAAAAAAAALgIAAGRycy9lMm9Eb2MueG1sUEsBAi0AFAAGAAgAAAAh&#10;AG4/+LTeAAAACwEAAA8AAAAAAAAAAAAAAAAA3gQAAGRycy9kb3ducmV2LnhtbFBLBQYAAAAABAAE&#10;APMAAADpBQAAAAA=&#10;" fillcolor="white [3201]" strokeweight=".5pt">
            <v:textbox>
              <w:txbxContent>
                <w:p w14:paraId="44CADE5E" w14:textId="77777777" w:rsidR="005C5EC6" w:rsidRPr="00B0578E" w:rsidRDefault="005C5EC6" w:rsidP="005C5EC6">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5C1A067" w14:textId="77777777" w:rsidR="005C5EC6" w:rsidRPr="00A66129" w:rsidRDefault="005C5EC6" w:rsidP="005C5EC6">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Mais site e quase PHP</w:t>
                  </w:r>
                </w:p>
              </w:txbxContent>
            </v:textbox>
          </v:shape>
        </w:pict>
      </w:r>
      <w:r w:rsidR="005C5EC6" w:rsidRPr="0069141E">
        <w:rPr>
          <w:rFonts w:cs="Times New Roman"/>
          <w:noProof/>
          <w:szCs w:val="24"/>
          <w:lang w:eastAsia="pt-BR"/>
        </w:rPr>
        <w:drawing>
          <wp:inline distT="0" distB="0" distL="0" distR="0" wp14:anchorId="3803A817" wp14:editId="7F545012">
            <wp:extent cx="2505075" cy="845469"/>
            <wp:effectExtent l="0" t="0" r="0" b="0"/>
            <wp:docPr id="2164" name="Imagem 216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762D7D89" w14:textId="2AAEE2EF" w:rsidR="005C5EC6" w:rsidRPr="0069141E" w:rsidRDefault="00F17F6A" w:rsidP="005C5EC6">
      <w:pPr>
        <w:spacing w:after="0"/>
        <w:rPr>
          <w:rFonts w:cs="Times New Roman"/>
          <w:szCs w:val="24"/>
        </w:rPr>
      </w:pPr>
      <w:r>
        <w:rPr>
          <w:noProof/>
        </w:rPr>
        <w:pict w14:anchorId="07DFAAFA">
          <v:shape id="_x0000_s1132" type="#_x0000_t202" style="position:absolute;margin-left:299.25pt;margin-top:15pt;width:203pt;height:29.15pt;z-index:25195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&#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RuESRK8BAAA8AwAADgAAAAAAAAAAAAAAAAAuAgAAZHJzL2Uyb0RvYy54bWxQ&#10;SwECLQAUAAYACAAAACEAFE4UF90AAAAKAQAADwAAAAAAAAAAAAAAAAAJBAAAZHJzL2Rvd25yZXYu&#10;eG1sUEsFBgAAAAAEAAQA8wAAABMFAAAAAA==&#10;" filled="f" stroked="f">
            <v:textbox style="mso-fit-shape-to-text:t">
              <w:txbxContent>
                <w:p w14:paraId="60336A9B" w14:textId="77777777" w:rsidR="005C5EC6" w:rsidRPr="007F0382" w:rsidRDefault="005C5EC6" w:rsidP="005C5EC6">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12</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15A5C358">
          <v:shape id="_x0000_s1131" type="#_x0000_t202" style="position:absolute;margin-left:2.25pt;margin-top:15.95pt;width:131.5pt;height:24.25pt;z-index:251954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mzI5sq4BAAA8AwAADgAAAAAAAAAAAAAAAAAuAgAAZHJzL2Uyb0RvYy54bWxQSwEC&#10;LQAUAAYACAAAACEAYAUYctsAAAAHAQAADwAAAAAAAAAAAAAAAAAIBAAAZHJzL2Rvd25yZXYueG1s&#10;UEsFBgAAAAAEAAQA8wAAABAFAAAAAA==&#10;" filled="f" stroked="f">
            <v:textbox style="mso-fit-shape-to-text:t">
              <w:txbxContent>
                <w:p w14:paraId="2F8D9852" w14:textId="77777777" w:rsidR="005C5EC6" w:rsidRDefault="005C5EC6" w:rsidP="005C5EC6">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4A35F039" w14:textId="77777777" w:rsidR="005C5EC6" w:rsidRPr="0069141E" w:rsidRDefault="005C5EC6" w:rsidP="005C5EC6">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5C5EC6" w:rsidRPr="0069141E" w14:paraId="632321D4" w14:textId="77777777" w:rsidTr="00DD5B4B">
        <w:tc>
          <w:tcPr>
            <w:tcW w:w="10116" w:type="dxa"/>
          </w:tcPr>
          <w:p w14:paraId="124D9380"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5205257" w14:textId="77777777" w:rsidR="005C5EC6" w:rsidRPr="0069141E" w:rsidRDefault="005C5EC6" w:rsidP="00DD5B4B">
            <w:pPr>
              <w:rPr>
                <w:rFonts w:cs="Times New Roman"/>
              </w:rPr>
            </w:pPr>
          </w:p>
          <w:p w14:paraId="0403C055" w14:textId="183D6159" w:rsidR="005C5EC6" w:rsidRPr="0069141E" w:rsidRDefault="005C5EC6" w:rsidP="00DD5B4B">
            <w:pPr>
              <w:rPr>
                <w:rFonts w:cs="Times New Roman"/>
                <w:shd w:val="clear" w:color="auto" w:fill="FFFFFF"/>
              </w:rPr>
            </w:pPr>
            <w:r w:rsidRPr="0069141E">
              <w:rPr>
                <w:rFonts w:cs="Times New Roman"/>
                <w:shd w:val="clear" w:color="auto" w:fill="FFFFFF"/>
              </w:rPr>
              <w:t xml:space="preserve">“New </w:t>
            </w:r>
            <w:r w:rsidR="000A443C" w:rsidRPr="0069141E">
              <w:rPr>
                <w:rFonts w:cs="Times New Roman"/>
                <w:shd w:val="clear" w:color="auto" w:fill="FFFFFF"/>
              </w:rPr>
              <w:t>Code “, [</w:t>
            </w:r>
            <w:r w:rsidRPr="0069141E">
              <w:rPr>
                <w:rFonts w:cs="Times New Roman"/>
                <w:shd w:val="clear" w:color="auto" w:fill="FFFFFF"/>
              </w:rPr>
              <w:t>2021] Formulário de cadastro com PHP | MySQL | CSS | HTML | Parte 2. Disponível em:</w:t>
            </w:r>
            <w:r w:rsidRPr="0069141E">
              <w:rPr>
                <w:rFonts w:cs="Times New Roman"/>
              </w:rPr>
              <w:t xml:space="preserve"> </w:t>
            </w:r>
            <w:hyperlink r:id="rId82" w:history="1">
              <w:r w:rsidRPr="0069141E">
                <w:rPr>
                  <w:rStyle w:val="Hyperlink"/>
                  <w:rFonts w:cs="Times New Roman"/>
                  <w:shd w:val="clear" w:color="auto" w:fill="FFFFFF"/>
                </w:rPr>
                <w:t>https://www.youtube.com/watch?v=xGmqOMhMGaU</w:t>
              </w:r>
            </w:hyperlink>
            <w:r w:rsidRPr="0069141E">
              <w:rPr>
                <w:rFonts w:cs="Times New Roman"/>
                <w:shd w:val="clear" w:color="auto" w:fill="FFFFFF"/>
              </w:rPr>
              <w:t xml:space="preserve"> . Acesso em 12 de setembro de 2021.</w:t>
            </w:r>
          </w:p>
          <w:p w14:paraId="1EF61F80" w14:textId="77777777" w:rsidR="005C5EC6" w:rsidRPr="0069141E" w:rsidRDefault="005C5EC6" w:rsidP="00DD5B4B">
            <w:pPr>
              <w:rPr>
                <w:rFonts w:cs="Times New Roman"/>
                <w:color w:val="000000" w:themeColor="text1"/>
                <w:kern w:val="24"/>
                <w:szCs w:val="24"/>
              </w:rPr>
            </w:pPr>
          </w:p>
        </w:tc>
      </w:tr>
      <w:tr w:rsidR="005C5EC6" w:rsidRPr="0069141E" w14:paraId="2F378E1F" w14:textId="77777777" w:rsidTr="00DD5B4B">
        <w:tc>
          <w:tcPr>
            <w:tcW w:w="10116" w:type="dxa"/>
          </w:tcPr>
          <w:p w14:paraId="55D5A1EC"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FB1C7C0" w14:textId="77777777" w:rsidR="005C5EC6" w:rsidRPr="0069141E" w:rsidRDefault="005C5EC6" w:rsidP="00DD5B4B">
            <w:pPr>
              <w:tabs>
                <w:tab w:val="left" w:pos="2475"/>
              </w:tabs>
              <w:rPr>
                <w:rFonts w:cs="Times New Roman"/>
                <w:color w:val="000000" w:themeColor="text1"/>
                <w:kern w:val="24"/>
              </w:rPr>
            </w:pPr>
          </w:p>
          <w:p w14:paraId="62491BF7" w14:textId="332CC172" w:rsidR="005C5EC6" w:rsidRPr="0069141E" w:rsidRDefault="005C5EC6" w:rsidP="00DD5B4B">
            <w:pPr>
              <w:tabs>
                <w:tab w:val="left" w:pos="2475"/>
              </w:tabs>
              <w:rPr>
                <w:rFonts w:cs="Times New Roman"/>
                <w:color w:val="000000" w:themeColor="text1"/>
                <w:kern w:val="24"/>
              </w:rPr>
            </w:pPr>
            <w:r w:rsidRPr="0069141E">
              <w:rPr>
                <w:rFonts w:cs="Times New Roman"/>
                <w:color w:val="000000" w:themeColor="text1"/>
                <w:kern w:val="24"/>
              </w:rPr>
              <w:t>A talvez adição prévia do PHP para conseguirmos fazer um sistema de cadastro</w:t>
            </w:r>
            <w:r w:rsidR="009E1454">
              <w:rPr>
                <w:rFonts w:cs="Times New Roman"/>
                <w:color w:val="000000" w:themeColor="text1"/>
                <w:kern w:val="24"/>
              </w:rPr>
              <w:t>, login, pesquisa e semelhantes.</w:t>
            </w:r>
          </w:p>
          <w:p w14:paraId="29C2BF74" w14:textId="77777777" w:rsidR="005C5EC6" w:rsidRPr="0069141E" w:rsidRDefault="005C5EC6" w:rsidP="00DD5B4B">
            <w:pPr>
              <w:tabs>
                <w:tab w:val="left" w:pos="2475"/>
              </w:tabs>
              <w:rPr>
                <w:rFonts w:cs="Times New Roman"/>
                <w:kern w:val="24"/>
                <w:szCs w:val="32"/>
              </w:rPr>
            </w:pPr>
          </w:p>
        </w:tc>
      </w:tr>
      <w:tr w:rsidR="005C5EC6" w:rsidRPr="0069141E" w14:paraId="160CE594" w14:textId="77777777" w:rsidTr="00DD5B4B">
        <w:tc>
          <w:tcPr>
            <w:tcW w:w="10116" w:type="dxa"/>
          </w:tcPr>
          <w:p w14:paraId="015411F5"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11419D8D" w14:textId="77777777" w:rsidR="005C5EC6" w:rsidRPr="0069141E" w:rsidRDefault="005C5EC6" w:rsidP="00DD5B4B">
            <w:pPr>
              <w:tabs>
                <w:tab w:val="left" w:pos="2475"/>
              </w:tabs>
              <w:jc w:val="both"/>
              <w:rPr>
                <w:rFonts w:cs="Times New Roman"/>
                <w:kern w:val="24"/>
                <w:szCs w:val="28"/>
              </w:rPr>
            </w:pPr>
          </w:p>
          <w:p w14:paraId="1D45F0E2" w14:textId="0349C4AB" w:rsidR="005C5EC6" w:rsidRPr="0069141E" w:rsidRDefault="005C5EC6" w:rsidP="00DD5B4B">
            <w:pPr>
              <w:tabs>
                <w:tab w:val="left" w:pos="2475"/>
              </w:tabs>
              <w:jc w:val="both"/>
              <w:rPr>
                <w:rFonts w:cs="Times New Roman"/>
                <w:kern w:val="24"/>
                <w:szCs w:val="28"/>
              </w:rPr>
            </w:pPr>
            <w:r w:rsidRPr="0069141E">
              <w:rPr>
                <w:rFonts w:cs="Times New Roman"/>
                <w:kern w:val="24"/>
                <w:szCs w:val="28"/>
              </w:rPr>
              <w:t>Pensamos no PHP, contudo não tínhamos ainda terminado o site</w:t>
            </w:r>
            <w:r w:rsidR="009E1454">
              <w:rPr>
                <w:rFonts w:cs="Times New Roman"/>
                <w:kern w:val="24"/>
                <w:szCs w:val="28"/>
              </w:rPr>
              <w:t xml:space="preserve"> de forma a qual era aplicável a inserção da linguagem</w:t>
            </w:r>
            <w:r w:rsidRPr="0069141E">
              <w:rPr>
                <w:rFonts w:cs="Times New Roman"/>
                <w:kern w:val="24"/>
                <w:szCs w:val="28"/>
              </w:rPr>
              <w:t>, o que</w:t>
            </w:r>
            <w:r w:rsidR="009E1454">
              <w:rPr>
                <w:rFonts w:cs="Times New Roman"/>
                <w:kern w:val="24"/>
                <w:szCs w:val="28"/>
              </w:rPr>
              <w:t xml:space="preserve"> dificultou, então resolvemos</w:t>
            </w:r>
            <w:r w:rsidRPr="0069141E">
              <w:rPr>
                <w:rFonts w:cs="Times New Roman"/>
                <w:kern w:val="24"/>
                <w:szCs w:val="28"/>
              </w:rPr>
              <w:t xml:space="preserve"> deixamos para mais tarde.</w:t>
            </w:r>
          </w:p>
          <w:p w14:paraId="1F36D818" w14:textId="77777777" w:rsidR="005C5EC6" w:rsidRPr="0069141E" w:rsidRDefault="005C5EC6" w:rsidP="00DD5B4B">
            <w:pPr>
              <w:tabs>
                <w:tab w:val="left" w:pos="2475"/>
              </w:tabs>
              <w:jc w:val="both"/>
              <w:rPr>
                <w:rFonts w:cs="Times New Roman"/>
                <w:kern w:val="24"/>
                <w:szCs w:val="28"/>
              </w:rPr>
            </w:pPr>
          </w:p>
        </w:tc>
      </w:tr>
      <w:tr w:rsidR="005C5EC6" w:rsidRPr="0069141E" w14:paraId="31324E2E" w14:textId="77777777" w:rsidTr="00DD5B4B">
        <w:tc>
          <w:tcPr>
            <w:tcW w:w="10116" w:type="dxa"/>
          </w:tcPr>
          <w:p w14:paraId="07D01A3A"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558AC86C" w14:textId="77777777" w:rsidR="005C5EC6" w:rsidRPr="0069141E" w:rsidRDefault="005C5EC6" w:rsidP="00DD5B4B">
            <w:pPr>
              <w:textAlignment w:val="baseline"/>
              <w:rPr>
                <w:rFonts w:eastAsia="Times New Roman" w:cs="Times New Roman"/>
                <w:color w:val="000000"/>
                <w:lang w:eastAsia="pt-BR"/>
              </w:rPr>
            </w:pPr>
          </w:p>
          <w:p w14:paraId="4837B2E9" w14:textId="3E69B258"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Uso do PHP com classes (</w:t>
            </w:r>
            <w:r w:rsidR="00C45075" w:rsidRPr="0069141E">
              <w:rPr>
                <w:rFonts w:eastAsia="Times New Roman" w:cs="Times New Roman"/>
                <w:color w:val="000000"/>
                <w:lang w:eastAsia="pt-BR"/>
              </w:rPr>
              <w:t>Prof. Felipe</w:t>
            </w:r>
            <w:r w:rsidRPr="0069141E">
              <w:rPr>
                <w:rFonts w:eastAsia="Times New Roman" w:cs="Times New Roman"/>
                <w:color w:val="000000"/>
                <w:lang w:eastAsia="pt-BR"/>
              </w:rPr>
              <w:t>)</w:t>
            </w:r>
          </w:p>
          <w:p w14:paraId="1BD7645F" w14:textId="77777777" w:rsidR="005C5EC6" w:rsidRPr="0069141E" w:rsidRDefault="005C5EC6" w:rsidP="00DD5B4B">
            <w:pPr>
              <w:textAlignment w:val="baseline"/>
              <w:rPr>
                <w:rFonts w:cs="Times New Roman"/>
                <w:color w:val="000000" w:themeColor="text1"/>
                <w:kern w:val="24"/>
                <w:szCs w:val="24"/>
              </w:rPr>
            </w:pPr>
          </w:p>
        </w:tc>
      </w:tr>
      <w:tr w:rsidR="005C5EC6" w:rsidRPr="0069141E" w14:paraId="2A62A765" w14:textId="77777777" w:rsidTr="00DD5B4B">
        <w:tc>
          <w:tcPr>
            <w:tcW w:w="10116" w:type="dxa"/>
          </w:tcPr>
          <w:p w14:paraId="71EE00FE" w14:textId="77777777" w:rsidR="005C5EC6" w:rsidRPr="0069141E" w:rsidRDefault="005C5EC6"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52A8F8A6" w14:textId="77777777" w:rsidR="005C5EC6" w:rsidRPr="0069141E" w:rsidRDefault="005C5EC6" w:rsidP="00DD5B4B">
            <w:pPr>
              <w:textAlignment w:val="baseline"/>
              <w:rPr>
                <w:rFonts w:eastAsia="Times New Roman" w:cs="Times New Roman"/>
                <w:color w:val="000000"/>
                <w:lang w:eastAsia="pt-BR"/>
              </w:rPr>
            </w:pPr>
          </w:p>
          <w:p w14:paraId="3757D332" w14:textId="77777777"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Uso de classes e MySql</w:t>
            </w:r>
          </w:p>
          <w:p w14:paraId="3F4DE54E" w14:textId="77777777" w:rsidR="005C5EC6" w:rsidRPr="0069141E" w:rsidRDefault="005C5EC6" w:rsidP="00DD5B4B">
            <w:pPr>
              <w:textAlignment w:val="baseline"/>
              <w:rPr>
                <w:rFonts w:cs="Times New Roman"/>
                <w:szCs w:val="24"/>
              </w:rPr>
            </w:pPr>
          </w:p>
        </w:tc>
      </w:tr>
    </w:tbl>
    <w:p w14:paraId="25BCA12A" w14:textId="77777777" w:rsidR="005C5EC6" w:rsidRPr="0069141E" w:rsidRDefault="005C5EC6" w:rsidP="005C5EC6">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C5EC6" w:rsidRPr="0069141E" w14:paraId="3486B6DD" w14:textId="77777777" w:rsidTr="00DD5B4B">
        <w:trPr>
          <w:trHeight w:val="310"/>
        </w:trPr>
        <w:tc>
          <w:tcPr>
            <w:tcW w:w="5070" w:type="dxa"/>
          </w:tcPr>
          <w:p w14:paraId="507F8912" w14:textId="77777777" w:rsidR="005C5EC6" w:rsidRPr="0069141E" w:rsidRDefault="005C5EC6" w:rsidP="00DD5B4B">
            <w:pPr>
              <w:spacing w:after="0" w:line="240" w:lineRule="auto"/>
              <w:rPr>
                <w:rFonts w:cs="Times New Roman"/>
                <w:b/>
                <w:szCs w:val="24"/>
              </w:rPr>
            </w:pPr>
            <w:r w:rsidRPr="0069141E">
              <w:rPr>
                <w:rFonts w:cs="Times New Roman"/>
                <w:b/>
                <w:szCs w:val="24"/>
              </w:rPr>
              <w:t>Ciência do Grupo:</w:t>
            </w:r>
          </w:p>
        </w:tc>
        <w:tc>
          <w:tcPr>
            <w:tcW w:w="1451" w:type="dxa"/>
          </w:tcPr>
          <w:p w14:paraId="47BA55F3" w14:textId="77777777" w:rsidR="005C5EC6" w:rsidRPr="0069141E" w:rsidRDefault="005C5EC6"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52802005" w14:textId="77777777" w:rsidR="005C5EC6" w:rsidRPr="0069141E" w:rsidRDefault="005C5EC6" w:rsidP="00DD5B4B">
            <w:pPr>
              <w:spacing w:after="0" w:line="240" w:lineRule="auto"/>
              <w:rPr>
                <w:rFonts w:cs="Times New Roman"/>
                <w:b/>
                <w:szCs w:val="24"/>
              </w:rPr>
            </w:pPr>
            <w:r w:rsidRPr="0069141E">
              <w:rPr>
                <w:rFonts w:cs="Times New Roman"/>
                <w:b/>
                <w:szCs w:val="24"/>
              </w:rPr>
              <w:t>Ciência dos Professor(es)</w:t>
            </w:r>
          </w:p>
          <w:p w14:paraId="18594A5E" w14:textId="77777777" w:rsidR="005C5EC6" w:rsidRPr="0069141E" w:rsidRDefault="005C5EC6" w:rsidP="00DD5B4B">
            <w:pPr>
              <w:spacing w:after="0" w:line="240" w:lineRule="auto"/>
              <w:rPr>
                <w:rFonts w:cs="Times New Roman"/>
                <w:b/>
                <w:szCs w:val="24"/>
              </w:rPr>
            </w:pPr>
          </w:p>
        </w:tc>
      </w:tr>
      <w:tr w:rsidR="005C5EC6" w:rsidRPr="0069141E" w14:paraId="5791FDAC" w14:textId="77777777" w:rsidTr="00DD5B4B">
        <w:trPr>
          <w:trHeight w:val="310"/>
        </w:trPr>
        <w:tc>
          <w:tcPr>
            <w:tcW w:w="5070" w:type="dxa"/>
          </w:tcPr>
          <w:p w14:paraId="2F221766" w14:textId="77777777" w:rsidR="005C5EC6" w:rsidRPr="0069141E" w:rsidRDefault="005C5EC6" w:rsidP="00DD5B4B">
            <w:pPr>
              <w:spacing w:after="0" w:line="240" w:lineRule="auto"/>
              <w:rPr>
                <w:rFonts w:cs="Times New Roman"/>
                <w:szCs w:val="24"/>
              </w:rPr>
            </w:pPr>
            <w:r w:rsidRPr="0069141E">
              <w:rPr>
                <w:rFonts w:cs="Times New Roman"/>
                <w:szCs w:val="24"/>
              </w:rPr>
              <w:t>Alex Aparecido de Lima</w:t>
            </w:r>
          </w:p>
        </w:tc>
        <w:tc>
          <w:tcPr>
            <w:tcW w:w="1451" w:type="dxa"/>
          </w:tcPr>
          <w:p w14:paraId="49E87919"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767A9423" w14:textId="77777777" w:rsidR="005C5EC6" w:rsidRPr="0069141E" w:rsidRDefault="005C5EC6" w:rsidP="00DD5B4B">
            <w:pPr>
              <w:spacing w:after="0" w:line="240" w:lineRule="auto"/>
              <w:rPr>
                <w:rFonts w:cs="Times New Roman"/>
                <w:szCs w:val="24"/>
              </w:rPr>
            </w:pPr>
          </w:p>
        </w:tc>
      </w:tr>
      <w:tr w:rsidR="005C5EC6" w:rsidRPr="0069141E" w14:paraId="6BE6A9ED" w14:textId="77777777" w:rsidTr="00DD5B4B">
        <w:trPr>
          <w:trHeight w:val="310"/>
        </w:trPr>
        <w:tc>
          <w:tcPr>
            <w:tcW w:w="5070" w:type="dxa"/>
          </w:tcPr>
          <w:p w14:paraId="16BD8C2C" w14:textId="77777777" w:rsidR="005C5EC6" w:rsidRPr="0069141E" w:rsidRDefault="005C5EC6" w:rsidP="00DD5B4B">
            <w:pPr>
              <w:spacing w:after="0" w:line="240" w:lineRule="auto"/>
              <w:rPr>
                <w:rFonts w:cs="Times New Roman"/>
                <w:szCs w:val="24"/>
              </w:rPr>
            </w:pPr>
            <w:r w:rsidRPr="0069141E">
              <w:rPr>
                <w:rFonts w:cs="Times New Roman"/>
                <w:szCs w:val="24"/>
              </w:rPr>
              <w:t>Anderson Portes do Nascimento</w:t>
            </w:r>
          </w:p>
        </w:tc>
        <w:tc>
          <w:tcPr>
            <w:tcW w:w="1451" w:type="dxa"/>
          </w:tcPr>
          <w:p w14:paraId="00B741EA"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11685DE4" w14:textId="77777777" w:rsidR="005C5EC6" w:rsidRPr="0069141E" w:rsidRDefault="005C5EC6" w:rsidP="00DD5B4B">
            <w:pPr>
              <w:spacing w:after="0" w:line="240" w:lineRule="auto"/>
              <w:rPr>
                <w:rFonts w:cs="Times New Roman"/>
                <w:szCs w:val="24"/>
              </w:rPr>
            </w:pPr>
          </w:p>
        </w:tc>
      </w:tr>
      <w:tr w:rsidR="005C5EC6" w:rsidRPr="0069141E" w14:paraId="2D5C6F41" w14:textId="77777777" w:rsidTr="00DD5B4B">
        <w:trPr>
          <w:trHeight w:val="310"/>
        </w:trPr>
        <w:tc>
          <w:tcPr>
            <w:tcW w:w="5070" w:type="dxa"/>
          </w:tcPr>
          <w:p w14:paraId="0B11D3FD" w14:textId="77777777" w:rsidR="005C5EC6" w:rsidRPr="0069141E" w:rsidRDefault="005C5EC6" w:rsidP="00DD5B4B">
            <w:pPr>
              <w:spacing w:after="0" w:line="240" w:lineRule="auto"/>
              <w:rPr>
                <w:rFonts w:cs="Times New Roman"/>
                <w:szCs w:val="24"/>
              </w:rPr>
            </w:pPr>
            <w:r w:rsidRPr="0069141E">
              <w:rPr>
                <w:rFonts w:cs="Times New Roman"/>
                <w:szCs w:val="24"/>
              </w:rPr>
              <w:t>Cesar Mâncio Silva</w:t>
            </w:r>
          </w:p>
        </w:tc>
        <w:tc>
          <w:tcPr>
            <w:tcW w:w="1451" w:type="dxa"/>
          </w:tcPr>
          <w:p w14:paraId="45FE358D"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4459353E" w14:textId="77777777" w:rsidR="005C5EC6" w:rsidRPr="0069141E" w:rsidRDefault="005C5EC6" w:rsidP="00DD5B4B">
            <w:pPr>
              <w:spacing w:after="0" w:line="240" w:lineRule="auto"/>
              <w:rPr>
                <w:rFonts w:cs="Times New Roman"/>
                <w:szCs w:val="24"/>
              </w:rPr>
            </w:pPr>
          </w:p>
        </w:tc>
      </w:tr>
      <w:tr w:rsidR="005C5EC6" w:rsidRPr="0069141E" w14:paraId="529A8755" w14:textId="77777777" w:rsidTr="00DD5B4B">
        <w:trPr>
          <w:trHeight w:val="310"/>
        </w:trPr>
        <w:tc>
          <w:tcPr>
            <w:tcW w:w="5070" w:type="dxa"/>
          </w:tcPr>
          <w:p w14:paraId="4E24E163" w14:textId="77777777" w:rsidR="005C5EC6" w:rsidRPr="0069141E" w:rsidRDefault="005C5EC6" w:rsidP="00DD5B4B">
            <w:pPr>
              <w:spacing w:after="0" w:line="240" w:lineRule="auto"/>
              <w:rPr>
                <w:rFonts w:cs="Times New Roman"/>
                <w:szCs w:val="24"/>
              </w:rPr>
            </w:pPr>
            <w:r w:rsidRPr="0069141E">
              <w:rPr>
                <w:rFonts w:cs="Times New Roman"/>
                <w:szCs w:val="24"/>
              </w:rPr>
              <w:t>Maithê Gomes da Piedade</w:t>
            </w:r>
          </w:p>
        </w:tc>
        <w:tc>
          <w:tcPr>
            <w:tcW w:w="1451" w:type="dxa"/>
          </w:tcPr>
          <w:p w14:paraId="77E76575"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032C3930" w14:textId="77777777" w:rsidR="005C5EC6" w:rsidRPr="0069141E" w:rsidRDefault="005C5EC6" w:rsidP="00DD5B4B">
            <w:pPr>
              <w:spacing w:after="0" w:line="240" w:lineRule="auto"/>
              <w:rPr>
                <w:rFonts w:cs="Times New Roman"/>
                <w:szCs w:val="24"/>
              </w:rPr>
            </w:pPr>
          </w:p>
        </w:tc>
      </w:tr>
    </w:tbl>
    <w:p w14:paraId="0D4697C2" w14:textId="77777777" w:rsidR="005C5EC6" w:rsidRPr="0069141E" w:rsidRDefault="005C5EC6" w:rsidP="005C5EC6">
      <w:pPr>
        <w:tabs>
          <w:tab w:val="left" w:pos="1245"/>
        </w:tabs>
        <w:spacing w:after="0"/>
        <w:rPr>
          <w:rFonts w:cs="Times New Roman"/>
          <w:sz w:val="2"/>
          <w:szCs w:val="2"/>
        </w:rPr>
      </w:pPr>
    </w:p>
    <w:p w14:paraId="6838A9B7" w14:textId="77777777" w:rsidR="005C5EC6" w:rsidRPr="0069141E" w:rsidRDefault="005C5EC6" w:rsidP="005C5EC6">
      <w:pPr>
        <w:spacing w:after="0"/>
        <w:rPr>
          <w:rFonts w:cs="Times New Roman"/>
          <w:sz w:val="2"/>
          <w:szCs w:val="2"/>
        </w:rPr>
      </w:pPr>
      <w:r w:rsidRPr="0069141E">
        <w:rPr>
          <w:rFonts w:cs="Times New Roman"/>
          <w:sz w:val="2"/>
          <w:szCs w:val="2"/>
        </w:rPr>
        <w:br w:type="page"/>
      </w:r>
    </w:p>
    <w:p w14:paraId="407A919A" w14:textId="7D9E15EF" w:rsidR="005C5EC6" w:rsidRPr="0069141E" w:rsidRDefault="00F17F6A" w:rsidP="005C5EC6">
      <w:pPr>
        <w:spacing w:after="0"/>
        <w:rPr>
          <w:rFonts w:cs="Times New Roman"/>
          <w:szCs w:val="24"/>
        </w:rPr>
      </w:pPr>
      <w:r>
        <w:rPr>
          <w:noProof/>
        </w:rPr>
        <w:lastRenderedPageBreak/>
        <w:pict w14:anchorId="4FAEBD39">
          <v:shape id="_x0000_s1130" type="#_x0000_t202" style="position:absolute;margin-left:214.05pt;margin-top:-16.95pt;width:291pt;height:59.25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vO30&#10;noMCAACVBQAADgAAAAAAAAAAAAAAAAAuAgAAZHJzL2Uyb0RvYy54bWxQSwECLQAUAAYACAAAACEA&#10;bj/4tN4AAAALAQAADwAAAAAAAAAAAAAAAADdBAAAZHJzL2Rvd25yZXYueG1sUEsFBgAAAAAEAAQA&#10;8wAAAOgFAAAAAA==&#10;" fillcolor="white [3201]" strokeweight=".5pt">
            <v:textbox>
              <w:txbxContent>
                <w:p w14:paraId="50F641CE" w14:textId="77777777" w:rsidR="005C5EC6" w:rsidRPr="00B0578E" w:rsidRDefault="005C5EC6" w:rsidP="005C5EC6">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2475647" w14:textId="77777777" w:rsidR="005C5EC6" w:rsidRPr="00A66129" w:rsidRDefault="005C5EC6" w:rsidP="005C5EC6">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Mais site</w:t>
                  </w:r>
                </w:p>
              </w:txbxContent>
            </v:textbox>
          </v:shape>
        </w:pict>
      </w:r>
      <w:r w:rsidR="005C5EC6" w:rsidRPr="0069141E">
        <w:rPr>
          <w:rFonts w:cs="Times New Roman"/>
          <w:noProof/>
          <w:szCs w:val="24"/>
          <w:lang w:eastAsia="pt-BR"/>
        </w:rPr>
        <w:drawing>
          <wp:inline distT="0" distB="0" distL="0" distR="0" wp14:anchorId="6EAACBBF" wp14:editId="29575812">
            <wp:extent cx="2505075" cy="845469"/>
            <wp:effectExtent l="0" t="0" r="0" b="0"/>
            <wp:docPr id="2160" name="Imagem 216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393096E4" w14:textId="6FF5196A" w:rsidR="005C5EC6" w:rsidRPr="0069141E" w:rsidRDefault="00F17F6A" w:rsidP="005C5EC6">
      <w:pPr>
        <w:spacing w:after="0"/>
        <w:rPr>
          <w:rFonts w:cs="Times New Roman"/>
          <w:szCs w:val="24"/>
        </w:rPr>
      </w:pPr>
      <w:r>
        <w:rPr>
          <w:noProof/>
        </w:rPr>
        <w:pict w14:anchorId="6A12D7FE">
          <v:shape id="_x0000_s1129" type="#_x0000_t202" style="position:absolute;margin-left:299.25pt;margin-top:15pt;width:203pt;height:29.15pt;z-index:25195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50oZQ68BAAA8AwAADgAAAAAAAAAAAAAAAAAuAgAAZHJzL2Uyb0RvYy54bWxQ&#10;SwECLQAUAAYACAAAACEAFE4UF90AAAAKAQAADwAAAAAAAAAAAAAAAAAJBAAAZHJzL2Rvd25yZXYu&#10;eG1sUEsFBgAAAAAEAAQA8wAAABMFAAAAAA==&#10;" filled="f" stroked="f">
            <v:textbox style="mso-fit-shape-to-text:t">
              <w:txbxContent>
                <w:p w14:paraId="55C59E7C" w14:textId="77777777" w:rsidR="005C5EC6" w:rsidRPr="007F0382" w:rsidRDefault="005C5EC6" w:rsidP="005C5EC6">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10</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5FAE8A9E">
          <v:shape id="_x0000_s1128" type="#_x0000_t202" style="position:absolute;margin-left:2.25pt;margin-top:15.95pt;width:131.5pt;height:24.25pt;z-index:251950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AEVMCwrQEAADwDAAAOAAAAAAAAAAAAAAAAAC4CAABkcnMvZTJvRG9jLnhtbFBLAQIt&#10;ABQABgAIAAAAIQBgBRhy2wAAAAcBAAAPAAAAAAAAAAAAAAAAAAcEAABkcnMvZG93bnJldi54bWxQ&#10;SwUGAAAAAAQABADzAAAADwUAAAAA&#10;" filled="f" stroked="f">
            <v:textbox style="mso-fit-shape-to-text:t">
              <w:txbxContent>
                <w:p w14:paraId="195DD9D5" w14:textId="77777777" w:rsidR="005C5EC6" w:rsidRDefault="005C5EC6" w:rsidP="005C5EC6">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1819696B" w14:textId="77777777" w:rsidR="005C5EC6" w:rsidRPr="0069141E" w:rsidRDefault="005C5EC6" w:rsidP="005C5EC6">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5C5EC6" w:rsidRPr="0069141E" w14:paraId="558B6DD7" w14:textId="77777777" w:rsidTr="00DD5B4B">
        <w:tc>
          <w:tcPr>
            <w:tcW w:w="10116" w:type="dxa"/>
          </w:tcPr>
          <w:p w14:paraId="21EDF761"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137FEFB" w14:textId="77777777" w:rsidR="005C5EC6" w:rsidRPr="0069141E" w:rsidRDefault="005C5EC6" w:rsidP="00DD5B4B">
            <w:pPr>
              <w:rPr>
                <w:rFonts w:cs="Times New Roman"/>
              </w:rPr>
            </w:pPr>
          </w:p>
          <w:p w14:paraId="1C3DCC9C" w14:textId="69810DEC" w:rsidR="005C5EC6" w:rsidRPr="0069141E" w:rsidRDefault="005C5EC6" w:rsidP="00DD5B4B">
            <w:pPr>
              <w:rPr>
                <w:rFonts w:cs="Times New Roman"/>
                <w:shd w:val="clear" w:color="auto" w:fill="FFFFFF"/>
              </w:rPr>
            </w:pPr>
            <w:r w:rsidRPr="0069141E">
              <w:rPr>
                <w:rFonts w:cs="Times New Roman"/>
                <w:shd w:val="clear" w:color="auto" w:fill="FFFFFF"/>
              </w:rPr>
              <w:t>“</w:t>
            </w:r>
            <w:r w:rsidR="000A443C" w:rsidRPr="0069141E">
              <w:rPr>
                <w:rFonts w:cs="Times New Roman"/>
                <w:shd w:val="clear" w:color="auto" w:fill="FFFFFF"/>
              </w:rPr>
              <w:t>dpw “</w:t>
            </w:r>
            <w:r w:rsidRPr="0069141E">
              <w:rPr>
                <w:rFonts w:cs="Times New Roman"/>
                <w:shd w:val="clear" w:color="auto" w:fill="FFFFFF"/>
              </w:rPr>
              <w:t>, Minicurso Animações CSS. Disponível em:</w:t>
            </w:r>
            <w:r w:rsidRPr="0069141E">
              <w:rPr>
                <w:rFonts w:cs="Times New Roman"/>
              </w:rPr>
              <w:t xml:space="preserve"> </w:t>
            </w:r>
            <w:hyperlink r:id="rId83" w:history="1">
              <w:r w:rsidRPr="0069141E">
                <w:rPr>
                  <w:rStyle w:val="Hyperlink"/>
                  <w:rFonts w:cs="Times New Roman"/>
                  <w:shd w:val="clear" w:color="auto" w:fill="FFFFFF"/>
                </w:rPr>
                <w:t>https://www.youtube.com/watch?v=eTELLTacg-8</w:t>
              </w:r>
            </w:hyperlink>
            <w:r w:rsidRPr="0069141E">
              <w:rPr>
                <w:rFonts w:cs="Times New Roman"/>
                <w:shd w:val="clear" w:color="auto" w:fill="FFFFFF"/>
              </w:rPr>
              <w:t xml:space="preserve"> . Acesso em 10 de setembro de 2021.</w:t>
            </w:r>
          </w:p>
          <w:p w14:paraId="09DF45F5" w14:textId="77777777" w:rsidR="005C5EC6" w:rsidRPr="0069141E" w:rsidRDefault="005C5EC6" w:rsidP="00DD5B4B">
            <w:pPr>
              <w:rPr>
                <w:rFonts w:cs="Times New Roman"/>
                <w:color w:val="000000" w:themeColor="text1"/>
                <w:kern w:val="24"/>
                <w:szCs w:val="24"/>
              </w:rPr>
            </w:pPr>
          </w:p>
        </w:tc>
      </w:tr>
      <w:tr w:rsidR="005C5EC6" w:rsidRPr="0069141E" w14:paraId="2E1208E8" w14:textId="77777777" w:rsidTr="00DD5B4B">
        <w:tc>
          <w:tcPr>
            <w:tcW w:w="10116" w:type="dxa"/>
          </w:tcPr>
          <w:p w14:paraId="6101C6E4"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C38075A" w14:textId="77777777" w:rsidR="005C5EC6" w:rsidRPr="0069141E" w:rsidRDefault="005C5EC6" w:rsidP="00DD5B4B">
            <w:pPr>
              <w:tabs>
                <w:tab w:val="left" w:pos="2475"/>
              </w:tabs>
              <w:rPr>
                <w:rFonts w:cs="Times New Roman"/>
                <w:color w:val="000000" w:themeColor="text1"/>
                <w:kern w:val="24"/>
              </w:rPr>
            </w:pPr>
          </w:p>
          <w:p w14:paraId="2C7EB81A" w14:textId="77777777" w:rsidR="005C5EC6" w:rsidRPr="0069141E" w:rsidRDefault="005C5EC6" w:rsidP="00DD5B4B">
            <w:pPr>
              <w:tabs>
                <w:tab w:val="left" w:pos="2475"/>
              </w:tabs>
              <w:rPr>
                <w:rFonts w:cs="Times New Roman"/>
                <w:color w:val="000000" w:themeColor="text1"/>
                <w:kern w:val="24"/>
              </w:rPr>
            </w:pPr>
            <w:r w:rsidRPr="0069141E">
              <w:rPr>
                <w:rFonts w:cs="Times New Roman"/>
                <w:color w:val="000000" w:themeColor="text1"/>
                <w:kern w:val="24"/>
              </w:rPr>
              <w:t>Mais elaboração ainda do site.</w:t>
            </w:r>
          </w:p>
          <w:p w14:paraId="14697DF6" w14:textId="77777777" w:rsidR="005C5EC6" w:rsidRPr="0069141E" w:rsidRDefault="005C5EC6" w:rsidP="00DD5B4B">
            <w:pPr>
              <w:tabs>
                <w:tab w:val="left" w:pos="2475"/>
              </w:tabs>
              <w:rPr>
                <w:rFonts w:cs="Times New Roman"/>
                <w:kern w:val="24"/>
                <w:szCs w:val="32"/>
              </w:rPr>
            </w:pPr>
          </w:p>
        </w:tc>
      </w:tr>
      <w:tr w:rsidR="005C5EC6" w:rsidRPr="0069141E" w14:paraId="38984A1D" w14:textId="77777777" w:rsidTr="00DD5B4B">
        <w:tc>
          <w:tcPr>
            <w:tcW w:w="10116" w:type="dxa"/>
          </w:tcPr>
          <w:p w14:paraId="04EC6B26"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7CD7537D" w14:textId="77777777" w:rsidR="005C5EC6" w:rsidRPr="0069141E" w:rsidRDefault="005C5EC6" w:rsidP="00DD5B4B">
            <w:pPr>
              <w:tabs>
                <w:tab w:val="left" w:pos="2475"/>
              </w:tabs>
              <w:jc w:val="both"/>
              <w:rPr>
                <w:rFonts w:cs="Times New Roman"/>
                <w:kern w:val="24"/>
                <w:szCs w:val="28"/>
              </w:rPr>
            </w:pPr>
          </w:p>
          <w:p w14:paraId="6BAAD593" w14:textId="4F1A34C4" w:rsidR="005C5EC6" w:rsidRPr="0069141E" w:rsidRDefault="005C5EC6" w:rsidP="00DD5B4B">
            <w:pPr>
              <w:tabs>
                <w:tab w:val="left" w:pos="2475"/>
              </w:tabs>
              <w:jc w:val="both"/>
              <w:rPr>
                <w:rFonts w:cs="Times New Roman"/>
                <w:kern w:val="24"/>
                <w:szCs w:val="28"/>
              </w:rPr>
            </w:pPr>
            <w:r w:rsidRPr="0069141E">
              <w:rPr>
                <w:rFonts w:cs="Times New Roman"/>
                <w:kern w:val="24"/>
                <w:szCs w:val="28"/>
              </w:rPr>
              <w:t xml:space="preserve">Problema </w:t>
            </w:r>
            <w:r w:rsidR="00CC2F44">
              <w:rPr>
                <w:rFonts w:cs="Times New Roman"/>
                <w:kern w:val="24"/>
                <w:szCs w:val="28"/>
              </w:rPr>
              <w:t>em formular um bom</w:t>
            </w:r>
            <w:r w:rsidRPr="0069141E">
              <w:rPr>
                <w:rFonts w:cs="Times New Roman"/>
                <w:kern w:val="24"/>
                <w:szCs w:val="28"/>
              </w:rPr>
              <w:t xml:space="preserve"> CSS, </w:t>
            </w:r>
            <w:r w:rsidR="00CC2F44">
              <w:rPr>
                <w:rFonts w:cs="Times New Roman"/>
                <w:kern w:val="24"/>
                <w:szCs w:val="28"/>
              </w:rPr>
              <w:t>mas a maior dificuldade foi elaborar bons designs de tela</w:t>
            </w:r>
            <w:r w:rsidRPr="0069141E">
              <w:rPr>
                <w:rFonts w:cs="Times New Roman"/>
                <w:kern w:val="24"/>
                <w:szCs w:val="28"/>
              </w:rPr>
              <w:t>.</w:t>
            </w:r>
          </w:p>
          <w:p w14:paraId="13D0494A" w14:textId="77777777" w:rsidR="005C5EC6" w:rsidRPr="0069141E" w:rsidRDefault="005C5EC6" w:rsidP="00DD5B4B">
            <w:pPr>
              <w:tabs>
                <w:tab w:val="left" w:pos="2475"/>
              </w:tabs>
              <w:jc w:val="both"/>
              <w:rPr>
                <w:rFonts w:cs="Times New Roman"/>
                <w:kern w:val="24"/>
                <w:szCs w:val="28"/>
              </w:rPr>
            </w:pPr>
          </w:p>
        </w:tc>
      </w:tr>
      <w:tr w:rsidR="005C5EC6" w:rsidRPr="0069141E" w14:paraId="1D36B1BA" w14:textId="77777777" w:rsidTr="00DD5B4B">
        <w:tc>
          <w:tcPr>
            <w:tcW w:w="10116" w:type="dxa"/>
          </w:tcPr>
          <w:p w14:paraId="45601726" w14:textId="77777777" w:rsidR="005C5EC6" w:rsidRPr="0069141E" w:rsidRDefault="005C5EC6"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1264D3C4" w14:textId="77777777" w:rsidR="005C5EC6" w:rsidRPr="0069141E" w:rsidRDefault="005C5EC6" w:rsidP="00DD5B4B">
            <w:pPr>
              <w:textAlignment w:val="baseline"/>
              <w:rPr>
                <w:rFonts w:eastAsia="Times New Roman" w:cs="Times New Roman"/>
                <w:color w:val="000000"/>
                <w:lang w:eastAsia="pt-BR"/>
              </w:rPr>
            </w:pPr>
          </w:p>
          <w:p w14:paraId="411CBA34" w14:textId="5699F4CD"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Animações em botões quando levam click ou outras coisas, ou até um modo noturno</w:t>
            </w:r>
            <w:r w:rsidR="00CC2F44">
              <w:rPr>
                <w:rFonts w:eastAsia="Times New Roman" w:cs="Times New Roman"/>
                <w:color w:val="000000"/>
                <w:lang w:eastAsia="pt-BR"/>
              </w:rPr>
              <w:t>.</w:t>
            </w:r>
          </w:p>
          <w:p w14:paraId="062038FB" w14:textId="77777777" w:rsidR="005C5EC6" w:rsidRPr="0069141E" w:rsidRDefault="005C5EC6" w:rsidP="00DD5B4B">
            <w:pPr>
              <w:textAlignment w:val="baseline"/>
              <w:rPr>
                <w:rFonts w:cs="Times New Roman"/>
                <w:color w:val="000000" w:themeColor="text1"/>
                <w:kern w:val="24"/>
                <w:szCs w:val="24"/>
              </w:rPr>
            </w:pPr>
          </w:p>
        </w:tc>
      </w:tr>
      <w:tr w:rsidR="005C5EC6" w:rsidRPr="0069141E" w14:paraId="5105D524" w14:textId="77777777" w:rsidTr="00DD5B4B">
        <w:tc>
          <w:tcPr>
            <w:tcW w:w="10116" w:type="dxa"/>
          </w:tcPr>
          <w:p w14:paraId="564CFD6B" w14:textId="77777777" w:rsidR="005C5EC6" w:rsidRPr="0069141E" w:rsidRDefault="005C5EC6"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2A2CB55" w14:textId="77777777" w:rsidR="005C5EC6" w:rsidRPr="0069141E" w:rsidRDefault="005C5EC6" w:rsidP="00DD5B4B">
            <w:pPr>
              <w:textAlignment w:val="baseline"/>
              <w:rPr>
                <w:rFonts w:eastAsia="Times New Roman" w:cs="Times New Roman"/>
                <w:color w:val="000000"/>
                <w:lang w:eastAsia="pt-BR"/>
              </w:rPr>
            </w:pPr>
          </w:p>
          <w:p w14:paraId="1A5F7770" w14:textId="77777777" w:rsidR="005C5EC6" w:rsidRPr="0069141E" w:rsidRDefault="005C5EC6" w:rsidP="00DD5B4B">
            <w:pPr>
              <w:textAlignment w:val="baseline"/>
              <w:rPr>
                <w:rFonts w:eastAsia="Times New Roman" w:cs="Times New Roman"/>
                <w:color w:val="000000"/>
                <w:lang w:eastAsia="pt-BR"/>
              </w:rPr>
            </w:pPr>
            <w:r w:rsidRPr="0069141E">
              <w:rPr>
                <w:rFonts w:eastAsia="Times New Roman" w:cs="Times New Roman"/>
                <w:color w:val="000000"/>
                <w:lang w:eastAsia="pt-BR"/>
              </w:rPr>
              <w:t>Talvez usar JS.</w:t>
            </w:r>
          </w:p>
          <w:p w14:paraId="5B75CB51" w14:textId="77777777" w:rsidR="005C5EC6" w:rsidRPr="0069141E" w:rsidRDefault="005C5EC6" w:rsidP="00DD5B4B">
            <w:pPr>
              <w:textAlignment w:val="baseline"/>
              <w:rPr>
                <w:rFonts w:cs="Times New Roman"/>
                <w:szCs w:val="24"/>
              </w:rPr>
            </w:pPr>
          </w:p>
        </w:tc>
      </w:tr>
    </w:tbl>
    <w:p w14:paraId="67CEA370" w14:textId="77777777" w:rsidR="005C5EC6" w:rsidRPr="0069141E" w:rsidRDefault="005C5EC6" w:rsidP="005C5EC6">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5C5EC6" w:rsidRPr="0069141E" w14:paraId="5C96DE2A" w14:textId="77777777" w:rsidTr="00DD5B4B">
        <w:trPr>
          <w:trHeight w:val="310"/>
        </w:trPr>
        <w:tc>
          <w:tcPr>
            <w:tcW w:w="5070" w:type="dxa"/>
          </w:tcPr>
          <w:p w14:paraId="7D60E5F6" w14:textId="77777777" w:rsidR="005C5EC6" w:rsidRPr="0069141E" w:rsidRDefault="005C5EC6" w:rsidP="00DD5B4B">
            <w:pPr>
              <w:spacing w:after="0" w:line="240" w:lineRule="auto"/>
              <w:rPr>
                <w:rFonts w:cs="Times New Roman"/>
                <w:b/>
                <w:szCs w:val="24"/>
              </w:rPr>
            </w:pPr>
            <w:r w:rsidRPr="0069141E">
              <w:rPr>
                <w:rFonts w:cs="Times New Roman"/>
                <w:b/>
                <w:szCs w:val="24"/>
              </w:rPr>
              <w:t>Ciência do Grupo:</w:t>
            </w:r>
          </w:p>
        </w:tc>
        <w:tc>
          <w:tcPr>
            <w:tcW w:w="1451" w:type="dxa"/>
          </w:tcPr>
          <w:p w14:paraId="09630C40" w14:textId="77777777" w:rsidR="005C5EC6" w:rsidRPr="0069141E" w:rsidRDefault="005C5EC6"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37D9ACB9" w14:textId="77777777" w:rsidR="005C5EC6" w:rsidRPr="0069141E" w:rsidRDefault="005C5EC6" w:rsidP="00DD5B4B">
            <w:pPr>
              <w:spacing w:after="0" w:line="240" w:lineRule="auto"/>
              <w:rPr>
                <w:rFonts w:cs="Times New Roman"/>
                <w:b/>
                <w:szCs w:val="24"/>
              </w:rPr>
            </w:pPr>
            <w:r w:rsidRPr="0069141E">
              <w:rPr>
                <w:rFonts w:cs="Times New Roman"/>
                <w:b/>
                <w:szCs w:val="24"/>
              </w:rPr>
              <w:t>Ciência dos Professor(es)</w:t>
            </w:r>
          </w:p>
          <w:p w14:paraId="34C3F4E6" w14:textId="77777777" w:rsidR="005C5EC6" w:rsidRPr="0069141E" w:rsidRDefault="005C5EC6" w:rsidP="00DD5B4B">
            <w:pPr>
              <w:spacing w:after="0" w:line="240" w:lineRule="auto"/>
              <w:rPr>
                <w:rFonts w:cs="Times New Roman"/>
                <w:b/>
                <w:szCs w:val="24"/>
              </w:rPr>
            </w:pPr>
          </w:p>
        </w:tc>
      </w:tr>
      <w:tr w:rsidR="005C5EC6" w:rsidRPr="0069141E" w14:paraId="44A97CC4" w14:textId="77777777" w:rsidTr="00DD5B4B">
        <w:trPr>
          <w:trHeight w:val="310"/>
        </w:trPr>
        <w:tc>
          <w:tcPr>
            <w:tcW w:w="5070" w:type="dxa"/>
          </w:tcPr>
          <w:p w14:paraId="22D5DD75" w14:textId="77777777" w:rsidR="005C5EC6" w:rsidRPr="0069141E" w:rsidRDefault="005C5EC6" w:rsidP="00DD5B4B">
            <w:pPr>
              <w:spacing w:after="0" w:line="240" w:lineRule="auto"/>
              <w:rPr>
                <w:rFonts w:cs="Times New Roman"/>
                <w:szCs w:val="24"/>
              </w:rPr>
            </w:pPr>
            <w:r w:rsidRPr="0069141E">
              <w:rPr>
                <w:rFonts w:cs="Times New Roman"/>
                <w:szCs w:val="24"/>
              </w:rPr>
              <w:t>Alex Aparecido de Lima</w:t>
            </w:r>
          </w:p>
        </w:tc>
        <w:tc>
          <w:tcPr>
            <w:tcW w:w="1451" w:type="dxa"/>
          </w:tcPr>
          <w:p w14:paraId="019D9013"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14ACCFB8" w14:textId="77777777" w:rsidR="005C5EC6" w:rsidRPr="0069141E" w:rsidRDefault="005C5EC6" w:rsidP="00DD5B4B">
            <w:pPr>
              <w:spacing w:after="0" w:line="240" w:lineRule="auto"/>
              <w:rPr>
                <w:rFonts w:cs="Times New Roman"/>
                <w:szCs w:val="24"/>
              </w:rPr>
            </w:pPr>
          </w:p>
        </w:tc>
      </w:tr>
      <w:tr w:rsidR="005C5EC6" w:rsidRPr="0069141E" w14:paraId="15C5EDCD" w14:textId="77777777" w:rsidTr="00DD5B4B">
        <w:trPr>
          <w:trHeight w:val="310"/>
        </w:trPr>
        <w:tc>
          <w:tcPr>
            <w:tcW w:w="5070" w:type="dxa"/>
          </w:tcPr>
          <w:p w14:paraId="35245604" w14:textId="77777777" w:rsidR="005C5EC6" w:rsidRPr="0069141E" w:rsidRDefault="005C5EC6" w:rsidP="00DD5B4B">
            <w:pPr>
              <w:spacing w:after="0" w:line="240" w:lineRule="auto"/>
              <w:rPr>
                <w:rFonts w:cs="Times New Roman"/>
                <w:szCs w:val="24"/>
              </w:rPr>
            </w:pPr>
            <w:r w:rsidRPr="0069141E">
              <w:rPr>
                <w:rFonts w:cs="Times New Roman"/>
                <w:szCs w:val="24"/>
              </w:rPr>
              <w:t>Anderson Portes do Nascimento</w:t>
            </w:r>
          </w:p>
        </w:tc>
        <w:tc>
          <w:tcPr>
            <w:tcW w:w="1451" w:type="dxa"/>
          </w:tcPr>
          <w:p w14:paraId="4E049B56"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21C821D0" w14:textId="77777777" w:rsidR="005C5EC6" w:rsidRPr="0069141E" w:rsidRDefault="005C5EC6" w:rsidP="00DD5B4B">
            <w:pPr>
              <w:spacing w:after="0" w:line="240" w:lineRule="auto"/>
              <w:rPr>
                <w:rFonts w:cs="Times New Roman"/>
                <w:szCs w:val="24"/>
              </w:rPr>
            </w:pPr>
          </w:p>
        </w:tc>
      </w:tr>
      <w:tr w:rsidR="005C5EC6" w:rsidRPr="0069141E" w14:paraId="1B8C5B64" w14:textId="77777777" w:rsidTr="00DD5B4B">
        <w:trPr>
          <w:trHeight w:val="310"/>
        </w:trPr>
        <w:tc>
          <w:tcPr>
            <w:tcW w:w="5070" w:type="dxa"/>
          </w:tcPr>
          <w:p w14:paraId="65407EA7" w14:textId="77777777" w:rsidR="005C5EC6" w:rsidRPr="0069141E" w:rsidRDefault="005C5EC6" w:rsidP="00DD5B4B">
            <w:pPr>
              <w:spacing w:after="0" w:line="240" w:lineRule="auto"/>
              <w:rPr>
                <w:rFonts w:cs="Times New Roman"/>
                <w:szCs w:val="24"/>
              </w:rPr>
            </w:pPr>
            <w:r w:rsidRPr="0069141E">
              <w:rPr>
                <w:rFonts w:cs="Times New Roman"/>
                <w:szCs w:val="24"/>
              </w:rPr>
              <w:t>Cesar Mâncio Silva</w:t>
            </w:r>
          </w:p>
        </w:tc>
        <w:tc>
          <w:tcPr>
            <w:tcW w:w="1451" w:type="dxa"/>
          </w:tcPr>
          <w:p w14:paraId="7647BACF"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38D697DA" w14:textId="77777777" w:rsidR="005C5EC6" w:rsidRPr="0069141E" w:rsidRDefault="005C5EC6" w:rsidP="00DD5B4B">
            <w:pPr>
              <w:spacing w:after="0" w:line="240" w:lineRule="auto"/>
              <w:rPr>
                <w:rFonts w:cs="Times New Roman"/>
                <w:szCs w:val="24"/>
              </w:rPr>
            </w:pPr>
          </w:p>
        </w:tc>
      </w:tr>
      <w:tr w:rsidR="005C5EC6" w:rsidRPr="0069141E" w14:paraId="5B410C09" w14:textId="77777777" w:rsidTr="00DD5B4B">
        <w:trPr>
          <w:trHeight w:val="310"/>
        </w:trPr>
        <w:tc>
          <w:tcPr>
            <w:tcW w:w="5070" w:type="dxa"/>
          </w:tcPr>
          <w:p w14:paraId="729AD2F5" w14:textId="77777777" w:rsidR="005C5EC6" w:rsidRPr="0069141E" w:rsidRDefault="005C5EC6" w:rsidP="00DD5B4B">
            <w:pPr>
              <w:spacing w:after="0" w:line="240" w:lineRule="auto"/>
              <w:rPr>
                <w:rFonts w:cs="Times New Roman"/>
                <w:szCs w:val="24"/>
              </w:rPr>
            </w:pPr>
            <w:r w:rsidRPr="0069141E">
              <w:rPr>
                <w:rFonts w:cs="Times New Roman"/>
                <w:szCs w:val="24"/>
              </w:rPr>
              <w:t>Maithê Gomes da Piedade</w:t>
            </w:r>
          </w:p>
        </w:tc>
        <w:tc>
          <w:tcPr>
            <w:tcW w:w="1451" w:type="dxa"/>
          </w:tcPr>
          <w:p w14:paraId="389BF3B8" w14:textId="77777777" w:rsidR="005C5EC6" w:rsidRPr="0069141E" w:rsidRDefault="005C5EC6" w:rsidP="00DD5B4B">
            <w:pPr>
              <w:spacing w:after="0" w:line="240" w:lineRule="auto"/>
              <w:rPr>
                <w:rFonts w:cs="Times New Roman"/>
                <w:szCs w:val="24"/>
              </w:rPr>
            </w:pPr>
            <w:r w:rsidRPr="0069141E">
              <w:rPr>
                <w:rFonts w:cs="Times New Roman"/>
                <w:szCs w:val="24"/>
              </w:rPr>
              <w:t>P</w:t>
            </w:r>
          </w:p>
        </w:tc>
        <w:tc>
          <w:tcPr>
            <w:tcW w:w="3674" w:type="dxa"/>
            <w:vMerge/>
          </w:tcPr>
          <w:p w14:paraId="51E1B747" w14:textId="77777777" w:rsidR="005C5EC6" w:rsidRPr="0069141E" w:rsidRDefault="005C5EC6" w:rsidP="00DD5B4B">
            <w:pPr>
              <w:spacing w:after="0" w:line="240" w:lineRule="auto"/>
              <w:rPr>
                <w:rFonts w:cs="Times New Roman"/>
                <w:szCs w:val="24"/>
              </w:rPr>
            </w:pPr>
          </w:p>
        </w:tc>
      </w:tr>
    </w:tbl>
    <w:p w14:paraId="6977AF07" w14:textId="77777777" w:rsidR="005C5EC6" w:rsidRPr="0069141E" w:rsidRDefault="005C5EC6" w:rsidP="005C5EC6">
      <w:pPr>
        <w:tabs>
          <w:tab w:val="left" w:pos="1245"/>
        </w:tabs>
        <w:spacing w:after="0"/>
        <w:rPr>
          <w:rFonts w:cs="Times New Roman"/>
          <w:sz w:val="2"/>
          <w:szCs w:val="2"/>
        </w:rPr>
      </w:pPr>
    </w:p>
    <w:p w14:paraId="2F827FC1" w14:textId="77777777" w:rsidR="005C5EC6" w:rsidRPr="0069141E" w:rsidRDefault="005C5EC6" w:rsidP="005C5EC6">
      <w:pPr>
        <w:spacing w:after="0"/>
        <w:rPr>
          <w:rFonts w:cs="Times New Roman"/>
          <w:sz w:val="2"/>
          <w:szCs w:val="2"/>
        </w:rPr>
      </w:pPr>
      <w:r w:rsidRPr="0069141E">
        <w:rPr>
          <w:rFonts w:cs="Times New Roman"/>
          <w:sz w:val="2"/>
          <w:szCs w:val="2"/>
        </w:rPr>
        <w:br w:type="page"/>
      </w:r>
    </w:p>
    <w:p w14:paraId="4520FCDC" w14:textId="4F901E0F" w:rsidR="00B84F52" w:rsidRPr="0069141E" w:rsidRDefault="00F17F6A" w:rsidP="00B84F52">
      <w:pPr>
        <w:spacing w:after="0"/>
        <w:rPr>
          <w:rFonts w:cs="Times New Roman"/>
          <w:szCs w:val="24"/>
        </w:rPr>
      </w:pPr>
      <w:r>
        <w:rPr>
          <w:noProof/>
        </w:rPr>
        <w:lastRenderedPageBreak/>
        <w:pict w14:anchorId="5C08902E">
          <v:shape id="_x0000_s1127" type="#_x0000_t202" style="position:absolute;margin-left:214.05pt;margin-top:-16.95pt;width:291pt;height:59.25pt;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AAW&#10;r7SEAgAAlQUAAA4AAAAAAAAAAAAAAAAALgIAAGRycy9lMm9Eb2MueG1sUEsBAi0AFAAGAAgAAAAh&#10;AG4/+LTeAAAACwEAAA8AAAAAAAAAAAAAAAAA3gQAAGRycy9kb3ducmV2LnhtbFBLBQYAAAAABAAE&#10;APMAAADpBQAAAAA=&#10;" fillcolor="white [3201]" strokeweight=".5pt">
            <v:textbox>
              <w:txbxContent>
                <w:p w14:paraId="5BAD05DE" w14:textId="77777777" w:rsidR="00B84F52" w:rsidRPr="00B0578E" w:rsidRDefault="00B84F52" w:rsidP="00B84F52">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7C70598" w14:textId="77777777" w:rsidR="00B84F52" w:rsidRPr="00A66129" w:rsidRDefault="00B84F52" w:rsidP="00B84F52">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Animações e CSS</w:t>
                  </w:r>
                </w:p>
              </w:txbxContent>
            </v:textbox>
          </v:shape>
        </w:pict>
      </w:r>
      <w:r w:rsidR="00B84F52" w:rsidRPr="0069141E">
        <w:rPr>
          <w:rFonts w:cs="Times New Roman"/>
          <w:noProof/>
          <w:szCs w:val="24"/>
          <w:lang w:eastAsia="pt-BR"/>
        </w:rPr>
        <w:drawing>
          <wp:inline distT="0" distB="0" distL="0" distR="0" wp14:anchorId="5E724FED" wp14:editId="62712EC2">
            <wp:extent cx="2505075" cy="845469"/>
            <wp:effectExtent l="0" t="0" r="0" b="0"/>
            <wp:docPr id="2156" name="Imagem 215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D914C9B" w14:textId="0E7EC257" w:rsidR="00B84F52" w:rsidRPr="0069141E" w:rsidRDefault="00F17F6A" w:rsidP="00B84F52">
      <w:pPr>
        <w:spacing w:after="0"/>
        <w:rPr>
          <w:rFonts w:cs="Times New Roman"/>
          <w:szCs w:val="24"/>
        </w:rPr>
      </w:pPr>
      <w:r>
        <w:rPr>
          <w:noProof/>
        </w:rPr>
        <w:pict w14:anchorId="4245E569">
          <v:shape id="_x0000_s1126" type="#_x0000_t202" style="position:absolute;margin-left:299.25pt;margin-top:15pt;width:203pt;height:29.15pt;z-index:25194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BLYFSq8BAAA8AwAADgAAAAAAAAAAAAAAAAAuAgAAZHJzL2Uyb0RvYy54bWxQ&#10;SwECLQAUAAYACAAAACEAFE4UF90AAAAKAQAADwAAAAAAAAAAAAAAAAAJBAAAZHJzL2Rvd25yZXYu&#10;eG1sUEsFBgAAAAAEAAQA8wAAABMFAAAAAA==&#10;" filled="f" stroked="f">
            <v:textbox style="mso-fit-shape-to-text:t">
              <w:txbxContent>
                <w:p w14:paraId="492E59EE" w14:textId="77777777" w:rsidR="00B84F52" w:rsidRPr="007F0382" w:rsidRDefault="00B84F52" w:rsidP="00B84F52">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06</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51495851">
          <v:shape id="_x0000_s1125" type="#_x0000_t202" style="position:absolute;margin-left:2.25pt;margin-top:15.95pt;width:131.5pt;height:24.25pt;z-index:25194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3mn0lK4BAAA8AwAADgAAAAAAAAAAAAAAAAAuAgAAZHJzL2Uyb0RvYy54bWxQSwEC&#10;LQAUAAYACAAAACEAYAUYctsAAAAHAQAADwAAAAAAAAAAAAAAAAAIBAAAZHJzL2Rvd25yZXYueG1s&#10;UEsFBgAAAAAEAAQA8wAAABAFAAAAAA==&#10;" filled="f" stroked="f">
            <v:textbox style="mso-fit-shape-to-text:t">
              <w:txbxContent>
                <w:p w14:paraId="123CE4C4" w14:textId="77777777" w:rsidR="00B84F52" w:rsidRDefault="00B84F52" w:rsidP="00B84F52">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A349120" w14:textId="77777777" w:rsidR="00B84F52" w:rsidRPr="0069141E" w:rsidRDefault="00B84F52" w:rsidP="00B84F52">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B84F52" w:rsidRPr="0069141E" w14:paraId="1A3C06AF" w14:textId="77777777" w:rsidTr="00DD5B4B">
        <w:tc>
          <w:tcPr>
            <w:tcW w:w="10116" w:type="dxa"/>
          </w:tcPr>
          <w:p w14:paraId="7DB06904"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3B9A9F9" w14:textId="77777777" w:rsidR="00B84F52" w:rsidRPr="0069141E" w:rsidRDefault="00B84F52" w:rsidP="00DD5B4B">
            <w:pPr>
              <w:rPr>
                <w:rFonts w:cs="Times New Roman"/>
              </w:rPr>
            </w:pPr>
          </w:p>
          <w:p w14:paraId="34BAA879" w14:textId="51F27486" w:rsidR="00B84F52" w:rsidRPr="0069141E" w:rsidRDefault="00B84F52" w:rsidP="00DD5B4B">
            <w:pPr>
              <w:rPr>
                <w:rFonts w:cs="Times New Roman"/>
                <w:shd w:val="clear" w:color="auto" w:fill="FFFFFF"/>
              </w:rPr>
            </w:pPr>
            <w:r w:rsidRPr="0069141E">
              <w:rPr>
                <w:rFonts w:cs="Times New Roman"/>
                <w:shd w:val="clear" w:color="auto" w:fill="FFFFFF"/>
              </w:rPr>
              <w:t>“</w:t>
            </w:r>
            <w:r w:rsidR="000A443C" w:rsidRPr="0069141E">
              <w:rPr>
                <w:rFonts w:cs="Times New Roman"/>
                <w:shd w:val="clear" w:color="auto" w:fill="FFFFFF"/>
              </w:rPr>
              <w:t>dpw “</w:t>
            </w:r>
            <w:r w:rsidRPr="0069141E">
              <w:rPr>
                <w:rFonts w:cs="Times New Roman"/>
                <w:shd w:val="clear" w:color="auto" w:fill="FFFFFF"/>
              </w:rPr>
              <w:t>, Minicurso Animações CSS. Disponível em:</w:t>
            </w:r>
            <w:r w:rsidRPr="0069141E">
              <w:rPr>
                <w:rFonts w:cs="Times New Roman"/>
              </w:rPr>
              <w:t xml:space="preserve"> </w:t>
            </w:r>
            <w:hyperlink r:id="rId84" w:history="1">
              <w:r w:rsidRPr="0069141E">
                <w:rPr>
                  <w:rStyle w:val="Hyperlink"/>
                  <w:rFonts w:cs="Times New Roman"/>
                  <w:shd w:val="clear" w:color="auto" w:fill="FFFFFF"/>
                </w:rPr>
                <w:t>https://www.youtube.com/watch?v=eTELLTacg-8</w:t>
              </w:r>
            </w:hyperlink>
            <w:r w:rsidRPr="0069141E">
              <w:rPr>
                <w:rFonts w:cs="Times New Roman"/>
                <w:shd w:val="clear" w:color="auto" w:fill="FFFFFF"/>
              </w:rPr>
              <w:t xml:space="preserve"> . Acesso em 06 de setembro de 2021.</w:t>
            </w:r>
          </w:p>
          <w:p w14:paraId="77DDFCE6" w14:textId="77777777" w:rsidR="00B84F52" w:rsidRPr="0069141E" w:rsidRDefault="00B84F52" w:rsidP="00DD5B4B">
            <w:pPr>
              <w:rPr>
                <w:rFonts w:cs="Times New Roman"/>
                <w:color w:val="000000" w:themeColor="text1"/>
                <w:kern w:val="24"/>
                <w:szCs w:val="24"/>
              </w:rPr>
            </w:pPr>
          </w:p>
        </w:tc>
      </w:tr>
      <w:tr w:rsidR="00B84F52" w:rsidRPr="0069141E" w14:paraId="1E5FC7B3" w14:textId="77777777" w:rsidTr="00DD5B4B">
        <w:tc>
          <w:tcPr>
            <w:tcW w:w="10116" w:type="dxa"/>
          </w:tcPr>
          <w:p w14:paraId="0BD91642"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22379BAC" w14:textId="77777777" w:rsidR="00B84F52" w:rsidRPr="0069141E" w:rsidRDefault="00B84F52" w:rsidP="00DD5B4B">
            <w:pPr>
              <w:tabs>
                <w:tab w:val="left" w:pos="2475"/>
              </w:tabs>
              <w:rPr>
                <w:rFonts w:cs="Times New Roman"/>
                <w:color w:val="000000" w:themeColor="text1"/>
                <w:kern w:val="24"/>
              </w:rPr>
            </w:pPr>
          </w:p>
          <w:p w14:paraId="4A5BEA14" w14:textId="77777777" w:rsidR="00B84F52" w:rsidRPr="0069141E" w:rsidRDefault="00B84F52" w:rsidP="00DD5B4B">
            <w:pPr>
              <w:tabs>
                <w:tab w:val="left" w:pos="2475"/>
              </w:tabs>
              <w:rPr>
                <w:rFonts w:cs="Times New Roman"/>
                <w:color w:val="000000" w:themeColor="text1"/>
                <w:kern w:val="24"/>
              </w:rPr>
            </w:pPr>
            <w:r w:rsidRPr="0069141E">
              <w:rPr>
                <w:rFonts w:cs="Times New Roman"/>
                <w:color w:val="000000" w:themeColor="text1"/>
                <w:kern w:val="24"/>
              </w:rPr>
              <w:t>Deixar o site mais dinâmico e interativo com algumas animações.</w:t>
            </w:r>
          </w:p>
          <w:p w14:paraId="432FDDE1" w14:textId="77777777" w:rsidR="00B84F52" w:rsidRPr="0069141E" w:rsidRDefault="00B84F52" w:rsidP="00DD5B4B">
            <w:pPr>
              <w:tabs>
                <w:tab w:val="left" w:pos="2475"/>
              </w:tabs>
              <w:rPr>
                <w:rFonts w:cs="Times New Roman"/>
                <w:kern w:val="24"/>
                <w:szCs w:val="32"/>
              </w:rPr>
            </w:pPr>
          </w:p>
        </w:tc>
      </w:tr>
      <w:tr w:rsidR="00B84F52" w:rsidRPr="0069141E" w14:paraId="408C2399" w14:textId="77777777" w:rsidTr="00DD5B4B">
        <w:tc>
          <w:tcPr>
            <w:tcW w:w="10116" w:type="dxa"/>
          </w:tcPr>
          <w:p w14:paraId="5B7CD207"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5E9232A1" w14:textId="77777777" w:rsidR="00B84F52" w:rsidRPr="0069141E" w:rsidRDefault="00B84F52" w:rsidP="00DD5B4B">
            <w:pPr>
              <w:tabs>
                <w:tab w:val="left" w:pos="2475"/>
              </w:tabs>
              <w:jc w:val="both"/>
              <w:rPr>
                <w:rFonts w:cs="Times New Roman"/>
                <w:kern w:val="24"/>
                <w:szCs w:val="28"/>
              </w:rPr>
            </w:pPr>
          </w:p>
          <w:p w14:paraId="29AD2D65" w14:textId="52633069" w:rsidR="00B84F52" w:rsidRPr="0069141E" w:rsidRDefault="00B84F52" w:rsidP="00DD5B4B">
            <w:pPr>
              <w:tabs>
                <w:tab w:val="left" w:pos="2475"/>
              </w:tabs>
              <w:jc w:val="both"/>
              <w:rPr>
                <w:rFonts w:cs="Times New Roman"/>
                <w:kern w:val="24"/>
                <w:szCs w:val="28"/>
              </w:rPr>
            </w:pPr>
            <w:r w:rsidRPr="0069141E">
              <w:rPr>
                <w:rFonts w:cs="Times New Roman"/>
                <w:kern w:val="24"/>
                <w:szCs w:val="28"/>
              </w:rPr>
              <w:t>CSS dá bastante problema, ainda mais em D</w:t>
            </w:r>
            <w:r w:rsidR="00C45075">
              <w:rPr>
                <w:rFonts w:cs="Times New Roman"/>
                <w:kern w:val="24"/>
                <w:szCs w:val="28"/>
              </w:rPr>
              <w:t>IV</w:t>
            </w:r>
            <w:r w:rsidRPr="0069141E">
              <w:rPr>
                <w:rFonts w:cs="Times New Roman"/>
                <w:kern w:val="24"/>
                <w:szCs w:val="28"/>
              </w:rPr>
              <w:t>, mas nada demais.</w:t>
            </w:r>
          </w:p>
          <w:p w14:paraId="73B34C89" w14:textId="77777777" w:rsidR="00B84F52" w:rsidRPr="0069141E" w:rsidRDefault="00B84F52" w:rsidP="00DD5B4B">
            <w:pPr>
              <w:tabs>
                <w:tab w:val="left" w:pos="2475"/>
              </w:tabs>
              <w:jc w:val="both"/>
              <w:rPr>
                <w:rFonts w:cs="Times New Roman"/>
                <w:kern w:val="24"/>
                <w:szCs w:val="28"/>
              </w:rPr>
            </w:pPr>
          </w:p>
        </w:tc>
      </w:tr>
      <w:tr w:rsidR="00B84F52" w:rsidRPr="0069141E" w14:paraId="59047EBB" w14:textId="77777777" w:rsidTr="00DD5B4B">
        <w:tc>
          <w:tcPr>
            <w:tcW w:w="10116" w:type="dxa"/>
          </w:tcPr>
          <w:p w14:paraId="5B3E79ED"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6D84EAB" w14:textId="77777777" w:rsidR="00B84F52" w:rsidRPr="0069141E" w:rsidRDefault="00B84F52" w:rsidP="00DD5B4B">
            <w:pPr>
              <w:textAlignment w:val="baseline"/>
              <w:rPr>
                <w:rFonts w:eastAsia="Times New Roman" w:cs="Times New Roman"/>
                <w:color w:val="000000"/>
                <w:lang w:eastAsia="pt-BR"/>
              </w:rPr>
            </w:pPr>
          </w:p>
          <w:p w14:paraId="334EBA3B"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Animações em botões quando levam click ou outras coisas, ou até um modo noturno</w:t>
            </w:r>
          </w:p>
          <w:p w14:paraId="6E4B478B" w14:textId="77777777" w:rsidR="00B84F52" w:rsidRPr="0069141E" w:rsidRDefault="00B84F52" w:rsidP="00DD5B4B">
            <w:pPr>
              <w:textAlignment w:val="baseline"/>
              <w:rPr>
                <w:rFonts w:cs="Times New Roman"/>
                <w:color w:val="000000" w:themeColor="text1"/>
                <w:kern w:val="24"/>
                <w:szCs w:val="24"/>
              </w:rPr>
            </w:pPr>
          </w:p>
        </w:tc>
      </w:tr>
      <w:tr w:rsidR="00B84F52" w:rsidRPr="0069141E" w14:paraId="41731A41" w14:textId="77777777" w:rsidTr="00DD5B4B">
        <w:tc>
          <w:tcPr>
            <w:tcW w:w="10116" w:type="dxa"/>
          </w:tcPr>
          <w:p w14:paraId="1C7EA0AE" w14:textId="77777777" w:rsidR="00B84F52" w:rsidRPr="0069141E" w:rsidRDefault="00B84F52"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0E6F765" w14:textId="77777777" w:rsidR="00B84F52" w:rsidRPr="0069141E" w:rsidRDefault="00B84F52" w:rsidP="00DD5B4B">
            <w:pPr>
              <w:textAlignment w:val="baseline"/>
              <w:rPr>
                <w:rFonts w:eastAsia="Times New Roman" w:cs="Times New Roman"/>
                <w:color w:val="000000"/>
                <w:lang w:eastAsia="pt-BR"/>
              </w:rPr>
            </w:pPr>
          </w:p>
          <w:p w14:paraId="77ADC2C4"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Talvez usar JS.</w:t>
            </w:r>
          </w:p>
          <w:p w14:paraId="6015DAAD" w14:textId="77777777" w:rsidR="00B84F52" w:rsidRPr="0069141E" w:rsidRDefault="00B84F52" w:rsidP="00DD5B4B">
            <w:pPr>
              <w:textAlignment w:val="baseline"/>
              <w:rPr>
                <w:rFonts w:cs="Times New Roman"/>
                <w:szCs w:val="24"/>
              </w:rPr>
            </w:pPr>
          </w:p>
        </w:tc>
      </w:tr>
    </w:tbl>
    <w:p w14:paraId="77C30FAB" w14:textId="77777777" w:rsidR="00B84F52" w:rsidRPr="0069141E" w:rsidRDefault="00B84F52" w:rsidP="00B84F52">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B84F52" w:rsidRPr="0069141E" w14:paraId="5528E6D5" w14:textId="77777777" w:rsidTr="00DD5B4B">
        <w:trPr>
          <w:trHeight w:val="310"/>
        </w:trPr>
        <w:tc>
          <w:tcPr>
            <w:tcW w:w="5070" w:type="dxa"/>
          </w:tcPr>
          <w:p w14:paraId="113D0E15" w14:textId="77777777" w:rsidR="00B84F52" w:rsidRPr="0069141E" w:rsidRDefault="00B84F52" w:rsidP="00DD5B4B">
            <w:pPr>
              <w:spacing w:after="0" w:line="240" w:lineRule="auto"/>
              <w:rPr>
                <w:rFonts w:cs="Times New Roman"/>
                <w:b/>
                <w:szCs w:val="24"/>
              </w:rPr>
            </w:pPr>
            <w:r w:rsidRPr="0069141E">
              <w:rPr>
                <w:rFonts w:cs="Times New Roman"/>
                <w:b/>
                <w:szCs w:val="24"/>
              </w:rPr>
              <w:t>Ciência do Grupo:</w:t>
            </w:r>
          </w:p>
        </w:tc>
        <w:tc>
          <w:tcPr>
            <w:tcW w:w="1451" w:type="dxa"/>
          </w:tcPr>
          <w:p w14:paraId="6E51F1F3" w14:textId="77777777" w:rsidR="00B84F52" w:rsidRPr="0069141E" w:rsidRDefault="00B84F52"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58BBEB91" w14:textId="77777777" w:rsidR="00B84F52" w:rsidRPr="0069141E" w:rsidRDefault="00B84F52" w:rsidP="00DD5B4B">
            <w:pPr>
              <w:spacing w:after="0" w:line="240" w:lineRule="auto"/>
              <w:rPr>
                <w:rFonts w:cs="Times New Roman"/>
                <w:b/>
                <w:szCs w:val="24"/>
              </w:rPr>
            </w:pPr>
            <w:r w:rsidRPr="0069141E">
              <w:rPr>
                <w:rFonts w:cs="Times New Roman"/>
                <w:b/>
                <w:szCs w:val="24"/>
              </w:rPr>
              <w:t>Ciência dos Professor(es)</w:t>
            </w:r>
          </w:p>
          <w:p w14:paraId="3C48EFEB" w14:textId="77777777" w:rsidR="00B84F52" w:rsidRPr="0069141E" w:rsidRDefault="00B84F52" w:rsidP="00DD5B4B">
            <w:pPr>
              <w:spacing w:after="0" w:line="240" w:lineRule="auto"/>
              <w:rPr>
                <w:rFonts w:cs="Times New Roman"/>
                <w:b/>
                <w:szCs w:val="24"/>
              </w:rPr>
            </w:pPr>
          </w:p>
        </w:tc>
      </w:tr>
      <w:tr w:rsidR="00B84F52" w:rsidRPr="0069141E" w14:paraId="3445CAB3" w14:textId="77777777" w:rsidTr="00DD5B4B">
        <w:trPr>
          <w:trHeight w:val="310"/>
        </w:trPr>
        <w:tc>
          <w:tcPr>
            <w:tcW w:w="5070" w:type="dxa"/>
          </w:tcPr>
          <w:p w14:paraId="1D2C58C4" w14:textId="77777777" w:rsidR="00B84F52" w:rsidRPr="0069141E" w:rsidRDefault="00B84F52" w:rsidP="00DD5B4B">
            <w:pPr>
              <w:spacing w:after="0" w:line="240" w:lineRule="auto"/>
              <w:rPr>
                <w:rFonts w:cs="Times New Roman"/>
                <w:szCs w:val="24"/>
              </w:rPr>
            </w:pPr>
            <w:r w:rsidRPr="0069141E">
              <w:rPr>
                <w:rFonts w:cs="Times New Roman"/>
                <w:szCs w:val="24"/>
              </w:rPr>
              <w:t>Alex Aparecido de Lima</w:t>
            </w:r>
          </w:p>
        </w:tc>
        <w:tc>
          <w:tcPr>
            <w:tcW w:w="1451" w:type="dxa"/>
          </w:tcPr>
          <w:p w14:paraId="49561372"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0634D7C1" w14:textId="77777777" w:rsidR="00B84F52" w:rsidRPr="0069141E" w:rsidRDefault="00B84F52" w:rsidP="00DD5B4B">
            <w:pPr>
              <w:spacing w:after="0" w:line="240" w:lineRule="auto"/>
              <w:rPr>
                <w:rFonts w:cs="Times New Roman"/>
                <w:szCs w:val="24"/>
              </w:rPr>
            </w:pPr>
          </w:p>
        </w:tc>
      </w:tr>
      <w:tr w:rsidR="00B84F52" w:rsidRPr="0069141E" w14:paraId="32C9454F" w14:textId="77777777" w:rsidTr="00DD5B4B">
        <w:trPr>
          <w:trHeight w:val="310"/>
        </w:trPr>
        <w:tc>
          <w:tcPr>
            <w:tcW w:w="5070" w:type="dxa"/>
          </w:tcPr>
          <w:p w14:paraId="747E08B8" w14:textId="77777777" w:rsidR="00B84F52" w:rsidRPr="0069141E" w:rsidRDefault="00B84F52" w:rsidP="00DD5B4B">
            <w:pPr>
              <w:spacing w:after="0" w:line="240" w:lineRule="auto"/>
              <w:rPr>
                <w:rFonts w:cs="Times New Roman"/>
                <w:szCs w:val="24"/>
              </w:rPr>
            </w:pPr>
            <w:r w:rsidRPr="0069141E">
              <w:rPr>
                <w:rFonts w:cs="Times New Roman"/>
                <w:szCs w:val="24"/>
              </w:rPr>
              <w:t>Anderson Portes do Nascimento</w:t>
            </w:r>
          </w:p>
        </w:tc>
        <w:tc>
          <w:tcPr>
            <w:tcW w:w="1451" w:type="dxa"/>
          </w:tcPr>
          <w:p w14:paraId="222176ED"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78DC3424" w14:textId="77777777" w:rsidR="00B84F52" w:rsidRPr="0069141E" w:rsidRDefault="00B84F52" w:rsidP="00DD5B4B">
            <w:pPr>
              <w:spacing w:after="0" w:line="240" w:lineRule="auto"/>
              <w:rPr>
                <w:rFonts w:cs="Times New Roman"/>
                <w:szCs w:val="24"/>
              </w:rPr>
            </w:pPr>
          </w:p>
        </w:tc>
      </w:tr>
      <w:tr w:rsidR="00B84F52" w:rsidRPr="0069141E" w14:paraId="4776E412" w14:textId="77777777" w:rsidTr="00DD5B4B">
        <w:trPr>
          <w:trHeight w:val="310"/>
        </w:trPr>
        <w:tc>
          <w:tcPr>
            <w:tcW w:w="5070" w:type="dxa"/>
          </w:tcPr>
          <w:p w14:paraId="6E74C7D4" w14:textId="77777777" w:rsidR="00B84F52" w:rsidRPr="0069141E" w:rsidRDefault="00B84F52" w:rsidP="00DD5B4B">
            <w:pPr>
              <w:spacing w:after="0" w:line="240" w:lineRule="auto"/>
              <w:rPr>
                <w:rFonts w:cs="Times New Roman"/>
                <w:szCs w:val="24"/>
              </w:rPr>
            </w:pPr>
            <w:r w:rsidRPr="0069141E">
              <w:rPr>
                <w:rFonts w:cs="Times New Roman"/>
                <w:szCs w:val="24"/>
              </w:rPr>
              <w:t>Cesar Mâncio Silva</w:t>
            </w:r>
          </w:p>
        </w:tc>
        <w:tc>
          <w:tcPr>
            <w:tcW w:w="1451" w:type="dxa"/>
          </w:tcPr>
          <w:p w14:paraId="112311F2"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09742332" w14:textId="77777777" w:rsidR="00B84F52" w:rsidRPr="0069141E" w:rsidRDefault="00B84F52" w:rsidP="00DD5B4B">
            <w:pPr>
              <w:spacing w:after="0" w:line="240" w:lineRule="auto"/>
              <w:rPr>
                <w:rFonts w:cs="Times New Roman"/>
                <w:szCs w:val="24"/>
              </w:rPr>
            </w:pPr>
          </w:p>
        </w:tc>
      </w:tr>
      <w:tr w:rsidR="00B84F52" w:rsidRPr="0069141E" w14:paraId="022EE715" w14:textId="77777777" w:rsidTr="00DD5B4B">
        <w:trPr>
          <w:trHeight w:val="310"/>
        </w:trPr>
        <w:tc>
          <w:tcPr>
            <w:tcW w:w="5070" w:type="dxa"/>
          </w:tcPr>
          <w:p w14:paraId="37185524" w14:textId="77777777" w:rsidR="00B84F52" w:rsidRPr="0069141E" w:rsidRDefault="00B84F52" w:rsidP="00DD5B4B">
            <w:pPr>
              <w:spacing w:after="0" w:line="240" w:lineRule="auto"/>
              <w:rPr>
                <w:rFonts w:cs="Times New Roman"/>
                <w:szCs w:val="24"/>
              </w:rPr>
            </w:pPr>
            <w:r w:rsidRPr="0069141E">
              <w:rPr>
                <w:rFonts w:cs="Times New Roman"/>
                <w:szCs w:val="24"/>
              </w:rPr>
              <w:t>Maithê Gomes da Piedade</w:t>
            </w:r>
          </w:p>
        </w:tc>
        <w:tc>
          <w:tcPr>
            <w:tcW w:w="1451" w:type="dxa"/>
          </w:tcPr>
          <w:p w14:paraId="3B870E4F"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473CCA6F" w14:textId="77777777" w:rsidR="00B84F52" w:rsidRPr="0069141E" w:rsidRDefault="00B84F52" w:rsidP="00DD5B4B">
            <w:pPr>
              <w:spacing w:after="0" w:line="240" w:lineRule="auto"/>
              <w:rPr>
                <w:rFonts w:cs="Times New Roman"/>
                <w:szCs w:val="24"/>
              </w:rPr>
            </w:pPr>
          </w:p>
        </w:tc>
      </w:tr>
    </w:tbl>
    <w:p w14:paraId="5C63D38A" w14:textId="77777777" w:rsidR="00B84F52" w:rsidRPr="0069141E" w:rsidRDefault="00B84F52" w:rsidP="00B84F52">
      <w:pPr>
        <w:tabs>
          <w:tab w:val="left" w:pos="1245"/>
        </w:tabs>
        <w:spacing w:after="0"/>
        <w:rPr>
          <w:rFonts w:cs="Times New Roman"/>
          <w:sz w:val="2"/>
          <w:szCs w:val="2"/>
        </w:rPr>
      </w:pPr>
    </w:p>
    <w:p w14:paraId="7CB736D7" w14:textId="77777777" w:rsidR="00B84F52" w:rsidRPr="0069141E" w:rsidRDefault="00B84F52" w:rsidP="00B84F52">
      <w:pPr>
        <w:spacing w:after="0"/>
        <w:rPr>
          <w:rFonts w:cs="Times New Roman"/>
          <w:sz w:val="2"/>
          <w:szCs w:val="2"/>
        </w:rPr>
      </w:pPr>
      <w:r w:rsidRPr="0069141E">
        <w:rPr>
          <w:rFonts w:cs="Times New Roman"/>
          <w:sz w:val="2"/>
          <w:szCs w:val="2"/>
        </w:rPr>
        <w:br w:type="page"/>
      </w:r>
    </w:p>
    <w:p w14:paraId="2D7BB128" w14:textId="35D70C14" w:rsidR="00B84F52" w:rsidRPr="0069141E" w:rsidRDefault="00F17F6A" w:rsidP="00B84F52">
      <w:pPr>
        <w:spacing w:after="0"/>
        <w:rPr>
          <w:rFonts w:cs="Times New Roman"/>
          <w:szCs w:val="24"/>
        </w:rPr>
      </w:pPr>
      <w:r>
        <w:rPr>
          <w:noProof/>
        </w:rPr>
        <w:lastRenderedPageBreak/>
        <w:pict w14:anchorId="1448544F">
          <v:shape id="_x0000_s1124" type="#_x0000_t202" style="position:absolute;margin-left:214.05pt;margin-top:-16.95pt;width:291pt;height:59.2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3QtH&#10;vYMCAACVBQAADgAAAAAAAAAAAAAAAAAuAgAAZHJzL2Uyb0RvYy54bWxQSwECLQAUAAYACAAAACEA&#10;bj/4tN4AAAALAQAADwAAAAAAAAAAAAAAAADdBAAAZHJzL2Rvd25yZXYueG1sUEsFBgAAAAAEAAQA&#10;8wAAAOgFAAAAAA==&#10;" fillcolor="white [3201]" strokeweight=".5pt">
            <v:textbox>
              <w:txbxContent>
                <w:p w14:paraId="3EF78DC8" w14:textId="77777777" w:rsidR="00B84F52" w:rsidRPr="00B0578E" w:rsidRDefault="00B84F52" w:rsidP="00B84F52">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A0712EA" w14:textId="77777777" w:rsidR="00B84F52" w:rsidRPr="00A66129" w:rsidRDefault="00B84F52" w:rsidP="00B84F52">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Banco de dados e o Carer You 2</w:t>
                  </w:r>
                </w:p>
              </w:txbxContent>
            </v:textbox>
          </v:shape>
        </w:pict>
      </w:r>
      <w:r w:rsidR="00B84F52" w:rsidRPr="0069141E">
        <w:rPr>
          <w:rFonts w:cs="Times New Roman"/>
          <w:noProof/>
          <w:szCs w:val="24"/>
          <w:lang w:eastAsia="pt-BR"/>
        </w:rPr>
        <w:drawing>
          <wp:inline distT="0" distB="0" distL="0" distR="0" wp14:anchorId="05E8C20E" wp14:editId="4D695493">
            <wp:extent cx="2505075" cy="845469"/>
            <wp:effectExtent l="0" t="0" r="0" b="0"/>
            <wp:docPr id="2154" name="Imagem 215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7D4813E9" w14:textId="4A5E7B77" w:rsidR="00B84F52" w:rsidRPr="0069141E" w:rsidRDefault="00F17F6A" w:rsidP="00B84F52">
      <w:pPr>
        <w:spacing w:after="0"/>
        <w:rPr>
          <w:rFonts w:cs="Times New Roman"/>
          <w:szCs w:val="24"/>
        </w:rPr>
      </w:pPr>
      <w:r>
        <w:rPr>
          <w:noProof/>
        </w:rPr>
        <w:pict w14:anchorId="5C05175F">
          <v:shape id="_x0000_s1123" type="#_x0000_t202" style="position:absolute;margin-left:299.25pt;margin-top:15pt;width:203pt;height:29.15pt;z-index:25194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&#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ohHUZa8BAAA8AwAADgAAAAAAAAAAAAAAAAAuAgAAZHJzL2Uyb0RvYy54bWxQ&#10;SwECLQAUAAYACAAAACEAFE4UF90AAAAKAQAADwAAAAAAAAAAAAAAAAAJBAAAZHJzL2Rvd25yZXYu&#10;eG1sUEsFBgAAAAAEAAQA8wAAABMFAAAAAA==&#10;" filled="f" stroked="f">
            <v:textbox style="mso-fit-shape-to-text:t">
              <w:txbxContent>
                <w:p w14:paraId="3C6D6C01" w14:textId="77777777" w:rsidR="00B84F52" w:rsidRPr="007F0382" w:rsidRDefault="00B84F52" w:rsidP="00B84F52">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10</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44C00ADB">
          <v:shape id="_x0000_s1122" type="#_x0000_t202" style="position:absolute;margin-left:2.25pt;margin-top:15.95pt;width:131.5pt;height:24.25pt;z-index:25194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BBDw2WrQEAADwDAAAOAAAAAAAAAAAAAAAAAC4CAABkcnMvZTJvRG9jLnhtbFBLAQIt&#10;ABQABgAIAAAAIQBgBRhy2wAAAAcBAAAPAAAAAAAAAAAAAAAAAAcEAABkcnMvZG93bnJldi54bWxQ&#10;SwUGAAAAAAQABADzAAAADwUAAAAA&#10;" filled="f" stroked="f">
            <v:textbox style="mso-fit-shape-to-text:t">
              <w:txbxContent>
                <w:p w14:paraId="4CD549C4" w14:textId="77777777" w:rsidR="00B84F52" w:rsidRDefault="00B84F52" w:rsidP="00B84F52">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5130BD51" w14:textId="77777777" w:rsidR="00B84F52" w:rsidRPr="0069141E" w:rsidRDefault="00B84F52" w:rsidP="00B84F52">
      <w:pPr>
        <w:spacing w:after="0"/>
        <w:rPr>
          <w:rFonts w:cs="Times New Roman"/>
          <w:szCs w:val="24"/>
        </w:rPr>
      </w:pPr>
    </w:p>
    <w:tbl>
      <w:tblPr>
        <w:tblStyle w:val="Tabelacomgrade"/>
        <w:tblW w:w="0" w:type="auto"/>
        <w:tblLook w:val="04A0" w:firstRow="1" w:lastRow="0" w:firstColumn="1" w:lastColumn="0" w:noHBand="0" w:noVBand="1"/>
      </w:tblPr>
      <w:tblGrid>
        <w:gridCol w:w="10421"/>
      </w:tblGrid>
      <w:tr w:rsidR="00B84F52" w:rsidRPr="0069141E" w14:paraId="6583E64D" w14:textId="77777777" w:rsidTr="00DD5B4B">
        <w:tc>
          <w:tcPr>
            <w:tcW w:w="10116" w:type="dxa"/>
          </w:tcPr>
          <w:p w14:paraId="55DBA703"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6A30F14" w14:textId="77777777" w:rsidR="00B84F52" w:rsidRPr="0069141E" w:rsidRDefault="00B84F52" w:rsidP="00DD5B4B">
            <w:pPr>
              <w:rPr>
                <w:rFonts w:cs="Times New Roman"/>
              </w:rPr>
            </w:pPr>
          </w:p>
          <w:p w14:paraId="18866F2C" w14:textId="6145CDFE" w:rsidR="00B84F52" w:rsidRPr="0069141E" w:rsidRDefault="00B84F52" w:rsidP="00DD5B4B">
            <w:pPr>
              <w:rPr>
                <w:rFonts w:cs="Times New Roman"/>
                <w:shd w:val="clear" w:color="auto" w:fill="FFFFFF"/>
              </w:rPr>
            </w:pPr>
            <w:r w:rsidRPr="0069141E">
              <w:rPr>
                <w:rFonts w:cs="Times New Roman"/>
                <w:shd w:val="clear" w:color="auto" w:fill="FFFFFF"/>
                <w:lang w:val="en-US"/>
              </w:rPr>
              <w:t xml:space="preserve">“Rocha, </w:t>
            </w:r>
            <w:r w:rsidR="00C45075" w:rsidRPr="0069141E">
              <w:rPr>
                <w:rFonts w:cs="Times New Roman"/>
                <w:shd w:val="clear" w:color="auto" w:fill="FFFFFF"/>
                <w:lang w:val="en-US"/>
              </w:rPr>
              <w:t>Roseli “</w:t>
            </w:r>
            <w:r w:rsidRPr="0069141E">
              <w:rPr>
                <w:rFonts w:cs="Times New Roman"/>
                <w:shd w:val="clear" w:color="auto" w:fill="FFFFFF"/>
                <w:lang w:val="en-US"/>
              </w:rPr>
              <w:t xml:space="preserve">, LEFT JOIN e RIGHT JOIN, Teams. </w:t>
            </w:r>
            <w:r w:rsidRPr="0069141E">
              <w:rPr>
                <w:rFonts w:cs="Times New Roman"/>
                <w:shd w:val="clear" w:color="auto" w:fill="FFFFFF"/>
              </w:rPr>
              <w:t xml:space="preserve">Disponível em: </w:t>
            </w:r>
            <w:hyperlink r:id="rId85" w:history="1">
              <w:r w:rsidRPr="0069141E">
                <w:rPr>
                  <w:rStyle w:val="Hyperlink"/>
                  <w:rFonts w:cs="Times New Roman"/>
                  <w:shd w:val="clear" w:color="auto" w:fill="FFFFFF"/>
                </w:rPr>
                <w:t>https://etecspgov.sharepoint.com/:v:/r/sites/BDII-2A-T-TECDESENVOLVIMENTODESISTEMAS-194-20212/Shared%20Documents/Aula%2010%20-%2024%20de%20Setembro%20-%20LEFT%20JOIN%20e%20RIGHT%20JOIN/Recordings/Reuni%C3%A3o%20em%20_Aula%2010%20-%2024%20de%20Setembro%20-%20LEFT%20JOIN%20e%20RIGHT%20JOIN_-20210924_144104-Grava%C3%A7%C3%A3o%20de%20Reuni%C3%A3o.mp4?csf=1&amp;web=1&amp;e=ugsCoh</w:t>
              </w:r>
            </w:hyperlink>
            <w:r w:rsidRPr="0069141E">
              <w:rPr>
                <w:rFonts w:cs="Times New Roman"/>
                <w:shd w:val="clear" w:color="auto" w:fill="FFFFFF"/>
              </w:rPr>
              <w:t xml:space="preserve">  . Acesso em 30 de setembro de 2021.</w:t>
            </w:r>
          </w:p>
          <w:p w14:paraId="7863BCF4" w14:textId="77777777" w:rsidR="00B84F52" w:rsidRPr="0069141E" w:rsidRDefault="00B84F52" w:rsidP="00DD5B4B">
            <w:pPr>
              <w:rPr>
                <w:rFonts w:cs="Times New Roman"/>
                <w:shd w:val="clear" w:color="auto" w:fill="FFFFFF"/>
              </w:rPr>
            </w:pPr>
          </w:p>
          <w:p w14:paraId="2554D1E8" w14:textId="77777777" w:rsidR="00B84F52" w:rsidRPr="0069141E" w:rsidRDefault="00B84F52" w:rsidP="00DD5B4B">
            <w:pPr>
              <w:rPr>
                <w:rFonts w:cs="Times New Roman"/>
                <w:color w:val="333333"/>
                <w:shd w:val="clear" w:color="auto" w:fill="FFFFFF"/>
              </w:rPr>
            </w:pPr>
            <w:r w:rsidRPr="0069141E">
              <w:rPr>
                <w:rFonts w:cs="Times New Roman"/>
                <w:shd w:val="clear" w:color="auto" w:fill="FFFFFF"/>
              </w:rPr>
              <w:t>“Rocha, Roseli”, DER, Teams. Disponível em:</w:t>
            </w:r>
            <w:r w:rsidRPr="0069141E">
              <w:rPr>
                <w:rFonts w:cs="Times New Roman"/>
              </w:rPr>
              <w:t xml:space="preserve"> </w:t>
            </w:r>
            <w:hyperlink r:id="rId86" w:history="1">
              <w:r w:rsidRPr="0069141E">
                <w:rPr>
                  <w:rStyle w:val="Hyperlink"/>
                  <w:rFonts w:cs="Times New Roman"/>
                  <w:shd w:val="clear" w:color="auto" w:fill="FFFFFF"/>
                </w:rPr>
                <w:t>https://etecspgov.sharepoint.com/sites/BDII-2A-T-TECDESENVOLVIMENTODESISTEMAS-194-20212/Shared%20Documents/Forms/AllItems.aspx?id=%2Fsites%2FBDII%2D2A%2DT%2DTECDESENVOLVIMENTODESISTEMAS%2D194%2D20212%2FShared%20Documents%2FAula%2011%20%2D%2001%20de%20Outubro%20%2D%20DER%2FRecordings%2FReuni%C3%A3o%20em%20%5FAula%2011%20%2D%2001%20de%20Outubro%20%2D%20DER%5F%2D20211001%5F140458%2DGrava%C3%A7%C3%A3o%20de%20Reuni%C3%A3o%2Emp4&amp;parent=%2Fsites%2FBDII%2D2A%2DT%2DTECDESENVOLVIMENTODESISTEMAS%2D194%2D20212%2FShared%20Documents%2FAula%2011%20%2D%2001%20de%20Outubro%20%2D%20DER%2FRecordings</w:t>
              </w:r>
            </w:hyperlink>
            <w:r w:rsidRPr="0069141E">
              <w:rPr>
                <w:rFonts w:cs="Times New Roman"/>
                <w:shd w:val="clear" w:color="auto" w:fill="FFFFFF"/>
              </w:rPr>
              <w:t xml:space="preserve"> . Acesso em 01 de outubro de 2021.</w:t>
            </w:r>
          </w:p>
          <w:p w14:paraId="42056F19" w14:textId="77777777" w:rsidR="00B84F52" w:rsidRPr="0069141E" w:rsidRDefault="00B84F52" w:rsidP="00DD5B4B">
            <w:pPr>
              <w:rPr>
                <w:rFonts w:cs="Times New Roman"/>
                <w:color w:val="000000" w:themeColor="text1"/>
                <w:kern w:val="24"/>
                <w:szCs w:val="24"/>
              </w:rPr>
            </w:pPr>
          </w:p>
        </w:tc>
      </w:tr>
      <w:tr w:rsidR="00B84F52" w:rsidRPr="0069141E" w14:paraId="4A311481" w14:textId="77777777" w:rsidTr="00DD5B4B">
        <w:tc>
          <w:tcPr>
            <w:tcW w:w="10116" w:type="dxa"/>
          </w:tcPr>
          <w:p w14:paraId="1026F81C"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208FF5F" w14:textId="77777777" w:rsidR="00B84F52" w:rsidRPr="0069141E" w:rsidRDefault="00B84F52" w:rsidP="00DD5B4B">
            <w:pPr>
              <w:tabs>
                <w:tab w:val="left" w:pos="2475"/>
              </w:tabs>
              <w:rPr>
                <w:rFonts w:cs="Times New Roman"/>
                <w:color w:val="000000" w:themeColor="text1"/>
                <w:kern w:val="24"/>
              </w:rPr>
            </w:pPr>
          </w:p>
          <w:p w14:paraId="6E39B800" w14:textId="77777777" w:rsidR="00B84F52" w:rsidRPr="0069141E" w:rsidRDefault="00B84F52" w:rsidP="00DD5B4B">
            <w:pPr>
              <w:tabs>
                <w:tab w:val="left" w:pos="2475"/>
              </w:tabs>
              <w:rPr>
                <w:rFonts w:cs="Times New Roman"/>
                <w:color w:val="000000" w:themeColor="text1"/>
                <w:kern w:val="24"/>
              </w:rPr>
            </w:pPr>
            <w:r w:rsidRPr="0069141E">
              <w:rPr>
                <w:rFonts w:cs="Times New Roman"/>
                <w:color w:val="000000" w:themeColor="text1"/>
                <w:kern w:val="24"/>
              </w:rPr>
              <w:t>Basear a atividade de banco de dados em algo relacionado ao nosso TCC</w:t>
            </w:r>
          </w:p>
          <w:p w14:paraId="3754C5B2" w14:textId="77777777" w:rsidR="00B84F52" w:rsidRPr="0069141E" w:rsidRDefault="00B84F52" w:rsidP="00DD5B4B">
            <w:pPr>
              <w:tabs>
                <w:tab w:val="left" w:pos="2475"/>
              </w:tabs>
              <w:rPr>
                <w:rFonts w:cs="Times New Roman"/>
                <w:kern w:val="24"/>
                <w:szCs w:val="32"/>
              </w:rPr>
            </w:pPr>
          </w:p>
        </w:tc>
      </w:tr>
      <w:tr w:rsidR="00B84F52" w:rsidRPr="0069141E" w14:paraId="04C4FF2D" w14:textId="77777777" w:rsidTr="00DD5B4B">
        <w:tc>
          <w:tcPr>
            <w:tcW w:w="10116" w:type="dxa"/>
          </w:tcPr>
          <w:p w14:paraId="57EC86B5"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27F8B289" w14:textId="77777777" w:rsidR="00B84F52" w:rsidRPr="0069141E" w:rsidRDefault="00B84F52" w:rsidP="00DD5B4B">
            <w:pPr>
              <w:tabs>
                <w:tab w:val="left" w:pos="2475"/>
              </w:tabs>
              <w:jc w:val="both"/>
              <w:rPr>
                <w:rFonts w:cs="Times New Roman"/>
                <w:kern w:val="24"/>
                <w:szCs w:val="28"/>
              </w:rPr>
            </w:pPr>
          </w:p>
          <w:p w14:paraId="0AE5F103" w14:textId="77777777" w:rsidR="00B84F52" w:rsidRPr="0069141E" w:rsidRDefault="00B84F52" w:rsidP="00DD5B4B">
            <w:pPr>
              <w:tabs>
                <w:tab w:val="left" w:pos="2475"/>
              </w:tabs>
              <w:jc w:val="both"/>
              <w:rPr>
                <w:rFonts w:cs="Times New Roman"/>
                <w:kern w:val="24"/>
                <w:szCs w:val="28"/>
              </w:rPr>
            </w:pPr>
            <w:r w:rsidRPr="0069141E">
              <w:rPr>
                <w:rFonts w:cs="Times New Roman"/>
                <w:kern w:val="24"/>
                <w:szCs w:val="28"/>
              </w:rPr>
              <w:t>Fazer um banco de dados que funcione bem para o nosso sistema.</w:t>
            </w:r>
          </w:p>
          <w:p w14:paraId="325BBF41" w14:textId="77777777" w:rsidR="00B84F52" w:rsidRPr="0069141E" w:rsidRDefault="00B84F52" w:rsidP="00DD5B4B">
            <w:pPr>
              <w:tabs>
                <w:tab w:val="left" w:pos="2475"/>
              </w:tabs>
              <w:jc w:val="both"/>
              <w:rPr>
                <w:rFonts w:cs="Times New Roman"/>
                <w:kern w:val="24"/>
                <w:szCs w:val="28"/>
              </w:rPr>
            </w:pPr>
          </w:p>
        </w:tc>
      </w:tr>
      <w:tr w:rsidR="00B84F52" w:rsidRPr="0069141E" w14:paraId="6FA779A6" w14:textId="77777777" w:rsidTr="00DD5B4B">
        <w:tc>
          <w:tcPr>
            <w:tcW w:w="10116" w:type="dxa"/>
          </w:tcPr>
          <w:p w14:paraId="147E1DAB"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544E510" w14:textId="77777777" w:rsidR="00B84F52" w:rsidRPr="0069141E" w:rsidRDefault="00B84F52" w:rsidP="00DD5B4B">
            <w:pPr>
              <w:textAlignment w:val="baseline"/>
              <w:rPr>
                <w:rFonts w:eastAsia="Times New Roman" w:cs="Times New Roman"/>
                <w:color w:val="000000"/>
                <w:lang w:eastAsia="pt-BR"/>
              </w:rPr>
            </w:pPr>
          </w:p>
          <w:p w14:paraId="7F147CA3"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Usar a tarefa e correlacionar ela com nosso projeto de conclusão de curso, o que foi feito.</w:t>
            </w:r>
          </w:p>
          <w:p w14:paraId="4FFE73A6" w14:textId="77777777" w:rsidR="00B84F52" w:rsidRPr="0069141E" w:rsidRDefault="00B84F52" w:rsidP="00DD5B4B">
            <w:pPr>
              <w:textAlignment w:val="baseline"/>
              <w:rPr>
                <w:rFonts w:cs="Times New Roman"/>
                <w:color w:val="000000" w:themeColor="text1"/>
                <w:kern w:val="24"/>
                <w:szCs w:val="24"/>
              </w:rPr>
            </w:pPr>
          </w:p>
        </w:tc>
      </w:tr>
      <w:tr w:rsidR="00B84F52" w:rsidRPr="0069141E" w14:paraId="29122E06" w14:textId="77777777" w:rsidTr="00DD5B4B">
        <w:tc>
          <w:tcPr>
            <w:tcW w:w="10116" w:type="dxa"/>
          </w:tcPr>
          <w:p w14:paraId="06F2C70D" w14:textId="77777777" w:rsidR="00B84F52" w:rsidRPr="0069141E" w:rsidRDefault="00B84F52"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ACAE703" w14:textId="77777777" w:rsidR="00B84F52" w:rsidRPr="0069141E" w:rsidRDefault="00B84F52" w:rsidP="00DD5B4B">
            <w:pPr>
              <w:textAlignment w:val="baseline"/>
              <w:rPr>
                <w:rFonts w:eastAsia="Times New Roman" w:cs="Times New Roman"/>
                <w:color w:val="000000"/>
                <w:lang w:eastAsia="pt-BR"/>
              </w:rPr>
            </w:pPr>
          </w:p>
          <w:p w14:paraId="450D14CA"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Continuar essas relações para interligar assuntos ao TCC</w:t>
            </w:r>
          </w:p>
          <w:p w14:paraId="21E353CA" w14:textId="77777777" w:rsidR="00B84F52" w:rsidRPr="0069141E" w:rsidRDefault="00B84F52" w:rsidP="00DD5B4B">
            <w:pPr>
              <w:textAlignment w:val="baseline"/>
              <w:rPr>
                <w:rFonts w:cs="Times New Roman"/>
                <w:szCs w:val="24"/>
              </w:rPr>
            </w:pPr>
          </w:p>
        </w:tc>
      </w:tr>
    </w:tbl>
    <w:p w14:paraId="397C5427" w14:textId="77777777" w:rsidR="00B84F52" w:rsidRPr="0069141E" w:rsidRDefault="00B84F52" w:rsidP="00B84F52">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B84F52" w:rsidRPr="0069141E" w14:paraId="125F2BD1" w14:textId="77777777" w:rsidTr="00DD5B4B">
        <w:trPr>
          <w:trHeight w:val="310"/>
        </w:trPr>
        <w:tc>
          <w:tcPr>
            <w:tcW w:w="5070" w:type="dxa"/>
          </w:tcPr>
          <w:p w14:paraId="71B529F1" w14:textId="77777777" w:rsidR="00B84F52" w:rsidRPr="0069141E" w:rsidRDefault="00B84F52" w:rsidP="00DD5B4B">
            <w:pPr>
              <w:spacing w:after="0" w:line="240" w:lineRule="auto"/>
              <w:rPr>
                <w:rFonts w:cs="Times New Roman"/>
                <w:b/>
                <w:szCs w:val="24"/>
              </w:rPr>
            </w:pPr>
            <w:r w:rsidRPr="0069141E">
              <w:rPr>
                <w:rFonts w:cs="Times New Roman"/>
                <w:b/>
                <w:szCs w:val="24"/>
              </w:rPr>
              <w:t>Ciência do Grupo:</w:t>
            </w:r>
          </w:p>
        </w:tc>
        <w:tc>
          <w:tcPr>
            <w:tcW w:w="1451" w:type="dxa"/>
          </w:tcPr>
          <w:p w14:paraId="4E16F138" w14:textId="77777777" w:rsidR="00B84F52" w:rsidRPr="0069141E" w:rsidRDefault="00B84F52"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6130D61F" w14:textId="77777777" w:rsidR="00B84F52" w:rsidRPr="0069141E" w:rsidRDefault="00B84F52" w:rsidP="00DD5B4B">
            <w:pPr>
              <w:spacing w:after="0" w:line="240" w:lineRule="auto"/>
              <w:rPr>
                <w:rFonts w:cs="Times New Roman"/>
                <w:b/>
                <w:szCs w:val="24"/>
              </w:rPr>
            </w:pPr>
            <w:r w:rsidRPr="0069141E">
              <w:rPr>
                <w:rFonts w:cs="Times New Roman"/>
                <w:b/>
                <w:szCs w:val="24"/>
              </w:rPr>
              <w:t>Ciência dos Professor(es)</w:t>
            </w:r>
          </w:p>
          <w:p w14:paraId="299348DE" w14:textId="77777777" w:rsidR="00B84F52" w:rsidRPr="0069141E" w:rsidRDefault="00B84F52" w:rsidP="00DD5B4B">
            <w:pPr>
              <w:spacing w:after="0" w:line="240" w:lineRule="auto"/>
              <w:rPr>
                <w:rFonts w:cs="Times New Roman"/>
                <w:b/>
                <w:szCs w:val="24"/>
              </w:rPr>
            </w:pPr>
          </w:p>
        </w:tc>
      </w:tr>
      <w:tr w:rsidR="00B84F52" w:rsidRPr="0069141E" w14:paraId="03EDA664" w14:textId="77777777" w:rsidTr="00DD5B4B">
        <w:trPr>
          <w:trHeight w:val="310"/>
        </w:trPr>
        <w:tc>
          <w:tcPr>
            <w:tcW w:w="5070" w:type="dxa"/>
          </w:tcPr>
          <w:p w14:paraId="6820A91F" w14:textId="77777777" w:rsidR="00B84F52" w:rsidRPr="0069141E" w:rsidRDefault="00B84F52" w:rsidP="00DD5B4B">
            <w:pPr>
              <w:spacing w:after="0" w:line="240" w:lineRule="auto"/>
              <w:rPr>
                <w:rFonts w:cs="Times New Roman"/>
                <w:szCs w:val="24"/>
              </w:rPr>
            </w:pPr>
            <w:r w:rsidRPr="0069141E">
              <w:rPr>
                <w:rFonts w:cs="Times New Roman"/>
                <w:szCs w:val="24"/>
              </w:rPr>
              <w:t>Alex Aparecido de Lima</w:t>
            </w:r>
          </w:p>
        </w:tc>
        <w:tc>
          <w:tcPr>
            <w:tcW w:w="1451" w:type="dxa"/>
          </w:tcPr>
          <w:p w14:paraId="4804ECF1"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0002BBDC" w14:textId="77777777" w:rsidR="00B84F52" w:rsidRPr="0069141E" w:rsidRDefault="00B84F52" w:rsidP="00DD5B4B">
            <w:pPr>
              <w:spacing w:after="0" w:line="240" w:lineRule="auto"/>
              <w:rPr>
                <w:rFonts w:cs="Times New Roman"/>
                <w:szCs w:val="24"/>
              </w:rPr>
            </w:pPr>
          </w:p>
        </w:tc>
      </w:tr>
      <w:tr w:rsidR="00B84F52" w:rsidRPr="0069141E" w14:paraId="2A3CC33E" w14:textId="77777777" w:rsidTr="00DD5B4B">
        <w:trPr>
          <w:trHeight w:val="310"/>
        </w:trPr>
        <w:tc>
          <w:tcPr>
            <w:tcW w:w="5070" w:type="dxa"/>
          </w:tcPr>
          <w:p w14:paraId="4F14F809" w14:textId="77777777" w:rsidR="00B84F52" w:rsidRPr="0069141E" w:rsidRDefault="00B84F52" w:rsidP="00DD5B4B">
            <w:pPr>
              <w:spacing w:after="0" w:line="240" w:lineRule="auto"/>
              <w:rPr>
                <w:rFonts w:cs="Times New Roman"/>
                <w:szCs w:val="24"/>
              </w:rPr>
            </w:pPr>
            <w:r w:rsidRPr="0069141E">
              <w:rPr>
                <w:rFonts w:cs="Times New Roman"/>
                <w:szCs w:val="24"/>
              </w:rPr>
              <w:t>Anderson Portes do Nascimento</w:t>
            </w:r>
          </w:p>
        </w:tc>
        <w:tc>
          <w:tcPr>
            <w:tcW w:w="1451" w:type="dxa"/>
          </w:tcPr>
          <w:p w14:paraId="727C514C"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2647C427" w14:textId="77777777" w:rsidR="00B84F52" w:rsidRPr="0069141E" w:rsidRDefault="00B84F52" w:rsidP="00DD5B4B">
            <w:pPr>
              <w:spacing w:after="0" w:line="240" w:lineRule="auto"/>
              <w:rPr>
                <w:rFonts w:cs="Times New Roman"/>
                <w:szCs w:val="24"/>
              </w:rPr>
            </w:pPr>
          </w:p>
        </w:tc>
      </w:tr>
      <w:tr w:rsidR="00B84F52" w:rsidRPr="0069141E" w14:paraId="0A5368FE" w14:textId="77777777" w:rsidTr="00DD5B4B">
        <w:trPr>
          <w:trHeight w:val="310"/>
        </w:trPr>
        <w:tc>
          <w:tcPr>
            <w:tcW w:w="5070" w:type="dxa"/>
          </w:tcPr>
          <w:p w14:paraId="781AE867" w14:textId="77777777" w:rsidR="00B84F52" w:rsidRPr="0069141E" w:rsidRDefault="00B84F52" w:rsidP="00DD5B4B">
            <w:pPr>
              <w:spacing w:after="0" w:line="240" w:lineRule="auto"/>
              <w:rPr>
                <w:rFonts w:cs="Times New Roman"/>
                <w:szCs w:val="24"/>
              </w:rPr>
            </w:pPr>
            <w:r w:rsidRPr="0069141E">
              <w:rPr>
                <w:rFonts w:cs="Times New Roman"/>
                <w:szCs w:val="24"/>
              </w:rPr>
              <w:t>Cesar Mâncio Silva</w:t>
            </w:r>
          </w:p>
        </w:tc>
        <w:tc>
          <w:tcPr>
            <w:tcW w:w="1451" w:type="dxa"/>
          </w:tcPr>
          <w:p w14:paraId="3B52B12D"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6E63EBA1" w14:textId="77777777" w:rsidR="00B84F52" w:rsidRPr="0069141E" w:rsidRDefault="00B84F52" w:rsidP="00DD5B4B">
            <w:pPr>
              <w:spacing w:after="0" w:line="240" w:lineRule="auto"/>
              <w:rPr>
                <w:rFonts w:cs="Times New Roman"/>
                <w:szCs w:val="24"/>
              </w:rPr>
            </w:pPr>
          </w:p>
        </w:tc>
      </w:tr>
      <w:tr w:rsidR="00B84F52" w:rsidRPr="0069141E" w14:paraId="3520DC66" w14:textId="77777777" w:rsidTr="00DD5B4B">
        <w:trPr>
          <w:trHeight w:val="310"/>
        </w:trPr>
        <w:tc>
          <w:tcPr>
            <w:tcW w:w="5070" w:type="dxa"/>
          </w:tcPr>
          <w:p w14:paraId="3CEF8229" w14:textId="77777777" w:rsidR="00B84F52" w:rsidRPr="0069141E" w:rsidRDefault="00B84F52" w:rsidP="00DD5B4B">
            <w:pPr>
              <w:spacing w:after="0" w:line="240" w:lineRule="auto"/>
              <w:rPr>
                <w:rFonts w:cs="Times New Roman"/>
                <w:szCs w:val="24"/>
              </w:rPr>
            </w:pPr>
            <w:r w:rsidRPr="0069141E">
              <w:rPr>
                <w:rFonts w:cs="Times New Roman"/>
                <w:szCs w:val="24"/>
              </w:rPr>
              <w:t>Maithê Gomes da Piedade</w:t>
            </w:r>
          </w:p>
        </w:tc>
        <w:tc>
          <w:tcPr>
            <w:tcW w:w="1451" w:type="dxa"/>
          </w:tcPr>
          <w:p w14:paraId="4B6126FA"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6921149E" w14:textId="77777777" w:rsidR="00B84F52" w:rsidRPr="0069141E" w:rsidRDefault="00B84F52" w:rsidP="00DD5B4B">
            <w:pPr>
              <w:spacing w:after="0" w:line="240" w:lineRule="auto"/>
              <w:rPr>
                <w:rFonts w:cs="Times New Roman"/>
                <w:szCs w:val="24"/>
              </w:rPr>
            </w:pPr>
          </w:p>
        </w:tc>
      </w:tr>
    </w:tbl>
    <w:p w14:paraId="48B3F737" w14:textId="77777777" w:rsidR="00B84F52" w:rsidRPr="0069141E" w:rsidRDefault="00B84F52" w:rsidP="00B84F52">
      <w:pPr>
        <w:tabs>
          <w:tab w:val="left" w:pos="1245"/>
        </w:tabs>
        <w:spacing w:after="0"/>
        <w:rPr>
          <w:rFonts w:cs="Times New Roman"/>
          <w:sz w:val="2"/>
          <w:szCs w:val="2"/>
        </w:rPr>
      </w:pPr>
    </w:p>
    <w:p w14:paraId="3B1FE1BB" w14:textId="77777777" w:rsidR="00B84F52" w:rsidRPr="0069141E" w:rsidRDefault="00B84F52" w:rsidP="00B84F52">
      <w:pPr>
        <w:spacing w:after="0"/>
        <w:rPr>
          <w:rFonts w:cs="Times New Roman"/>
          <w:sz w:val="2"/>
          <w:szCs w:val="2"/>
        </w:rPr>
      </w:pPr>
      <w:r w:rsidRPr="0069141E">
        <w:rPr>
          <w:rFonts w:cs="Times New Roman"/>
          <w:sz w:val="2"/>
          <w:szCs w:val="2"/>
        </w:rPr>
        <w:br w:type="page"/>
      </w:r>
    </w:p>
    <w:p w14:paraId="3E0E9560" w14:textId="1A345AE4" w:rsidR="00B84F52" w:rsidRPr="0069141E" w:rsidRDefault="00F17F6A" w:rsidP="00B84F52">
      <w:pPr>
        <w:spacing w:after="0"/>
        <w:rPr>
          <w:rFonts w:cs="Times New Roman"/>
          <w:szCs w:val="24"/>
        </w:rPr>
      </w:pPr>
      <w:r>
        <w:rPr>
          <w:noProof/>
        </w:rPr>
        <w:lastRenderedPageBreak/>
        <w:pict w14:anchorId="3C90CDCF">
          <v:shape id="_x0000_s1121" type="#_x0000_t202" style="position:absolute;margin-left:214.05pt;margin-top:-16.95pt;width:291pt;height:59.25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SLhA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Dynw8GhU1ZQ7LGBHDSz5S1fKiT8hvlwzxwOEzYGLohwhx+p&#10;AV8JWomSDbg/791HPPY4aimpcDhz6n9vmROU6B8Gu/+yNxjEaU6HwXDcx4M716zONWZbLgBbp4er&#10;yPIkRnzQB1E6KJ9wj8xjVFQxwzF2TsNBXIRmZeAe4mI+TyCcX8vCjXmwPLqONMdGe6yfmLNtowcc&#10;kVs4jDGbvOn3BhstDcy3AaRKwxCJblhtHwBnP41Tu6ficjk/J9Rpm85e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Nx8&#10;1IuEAgAAlQUAAA4AAAAAAAAAAAAAAAAALgIAAGRycy9lMm9Eb2MueG1sUEsBAi0AFAAGAAgAAAAh&#10;AG4/+LTeAAAACwEAAA8AAAAAAAAAAAAAAAAA3gQAAGRycy9kb3ducmV2LnhtbFBLBQYAAAAABAAE&#10;APMAAADpBQAAAAA=&#10;" fillcolor="white [3201]" strokeweight=".5pt">
            <v:textbox>
              <w:txbxContent>
                <w:p w14:paraId="4B78C178" w14:textId="77777777" w:rsidR="00B84F52" w:rsidRPr="00B0578E" w:rsidRDefault="00B84F52" w:rsidP="00B84F52">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72A2EE9C" w14:textId="77777777" w:rsidR="00B84F52" w:rsidRPr="00A66129" w:rsidRDefault="00B84F52" w:rsidP="00B84F52">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Banco de dados e Carer You</w:t>
                  </w:r>
                </w:p>
              </w:txbxContent>
            </v:textbox>
          </v:shape>
        </w:pict>
      </w:r>
      <w:r w:rsidR="00B84F52" w:rsidRPr="0069141E">
        <w:rPr>
          <w:rFonts w:cs="Times New Roman"/>
          <w:noProof/>
          <w:szCs w:val="24"/>
          <w:lang w:eastAsia="pt-BR"/>
        </w:rPr>
        <w:drawing>
          <wp:inline distT="0" distB="0" distL="0" distR="0" wp14:anchorId="3FA4B49A" wp14:editId="2CB16006">
            <wp:extent cx="2505075" cy="845469"/>
            <wp:effectExtent l="0" t="0" r="0" b="0"/>
            <wp:docPr id="2150" name="Imagem 215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0854643" w14:textId="6E69EB06" w:rsidR="00B84F52" w:rsidRPr="0069141E" w:rsidRDefault="00F17F6A" w:rsidP="00B84F52">
      <w:pPr>
        <w:spacing w:after="0"/>
        <w:rPr>
          <w:rFonts w:cs="Times New Roman"/>
          <w:szCs w:val="24"/>
        </w:rPr>
      </w:pPr>
      <w:r>
        <w:rPr>
          <w:noProof/>
        </w:rPr>
        <w:pict w14:anchorId="34AD10CA">
          <v:shape id="_x0000_s1120" type="#_x0000_t202" style="position:absolute;margin-left:299.25pt;margin-top:15pt;width:203pt;height:29.15pt;z-index:25193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&#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1vxe168BAAA8AwAADgAAAAAAAAAAAAAAAAAuAgAAZHJzL2Uyb0RvYy54bWxQ&#10;SwECLQAUAAYACAAAACEAFE4UF90AAAAKAQAADwAAAAAAAAAAAAAAAAAJBAAAZHJzL2Rvd25yZXYu&#10;eG1sUEsFBgAAAAAEAAQA8wAAABMFAAAAAA==&#10;" filled="f" stroked="f">
            <v:textbox style="mso-fit-shape-to-text:t">
              <w:txbxContent>
                <w:p w14:paraId="6FA8C497" w14:textId="77777777" w:rsidR="00B84F52" w:rsidRPr="007F0382" w:rsidRDefault="00B84F52" w:rsidP="00B84F52">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30</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0A0CC5EA">
          <v:shape id="_x0000_s1119" type="#_x0000_t202" style="position:absolute;margin-left:2.25pt;margin-top:15.95pt;width:131.5pt;height:24.25pt;z-index:251938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DgpAaRrQEAADwDAAAOAAAAAAAAAAAAAAAAAC4CAABkcnMvZTJvRG9jLnhtbFBLAQIt&#10;ABQABgAIAAAAIQBgBRhy2wAAAAcBAAAPAAAAAAAAAAAAAAAAAAcEAABkcnMvZG93bnJldi54bWxQ&#10;SwUGAAAAAAQABADzAAAADwUAAAAA&#10;" filled="f" stroked="f">
            <v:textbox style="mso-fit-shape-to-text:t">
              <w:txbxContent>
                <w:p w14:paraId="388AC0AE" w14:textId="77777777" w:rsidR="00B84F52" w:rsidRDefault="00B84F52" w:rsidP="00B84F52">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3E54FA2" w14:textId="77777777" w:rsidR="00B84F52" w:rsidRPr="0069141E" w:rsidRDefault="00B84F52" w:rsidP="00B84F52">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B84F52" w:rsidRPr="0069141E" w14:paraId="6CB1EEC5" w14:textId="77777777" w:rsidTr="00DD5B4B">
        <w:tc>
          <w:tcPr>
            <w:tcW w:w="10116" w:type="dxa"/>
          </w:tcPr>
          <w:p w14:paraId="2F2CC4C8"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385F8B5" w14:textId="77777777" w:rsidR="00B84F52" w:rsidRPr="0069141E" w:rsidRDefault="00B84F52" w:rsidP="00DD5B4B">
            <w:pPr>
              <w:rPr>
                <w:rFonts w:cs="Times New Roman"/>
              </w:rPr>
            </w:pPr>
          </w:p>
          <w:p w14:paraId="25A31F9B" w14:textId="67E46020" w:rsidR="00B84F52" w:rsidRPr="0069141E" w:rsidRDefault="00B84F52" w:rsidP="00DD5B4B">
            <w:pPr>
              <w:rPr>
                <w:rFonts w:cs="Times New Roman"/>
                <w:color w:val="333333"/>
                <w:shd w:val="clear" w:color="auto" w:fill="FFFFFF"/>
              </w:rPr>
            </w:pPr>
            <w:r w:rsidRPr="0069141E">
              <w:rPr>
                <w:rFonts w:cs="Times New Roman"/>
                <w:shd w:val="clear" w:color="auto" w:fill="FFFFFF"/>
                <w:lang w:val="en-US"/>
              </w:rPr>
              <w:t xml:space="preserve">“Rocha, </w:t>
            </w:r>
            <w:r w:rsidR="000A443C" w:rsidRPr="0069141E">
              <w:rPr>
                <w:rFonts w:cs="Times New Roman"/>
                <w:shd w:val="clear" w:color="auto" w:fill="FFFFFF"/>
                <w:lang w:val="en-US"/>
              </w:rPr>
              <w:t>Roseli “</w:t>
            </w:r>
            <w:r w:rsidRPr="0069141E">
              <w:rPr>
                <w:rFonts w:cs="Times New Roman"/>
                <w:shd w:val="clear" w:color="auto" w:fill="FFFFFF"/>
                <w:lang w:val="en-US"/>
              </w:rPr>
              <w:t xml:space="preserve">, LEFT JOIN e RIGHT JOIN, Teams. </w:t>
            </w:r>
            <w:r w:rsidRPr="0069141E">
              <w:rPr>
                <w:rFonts w:cs="Times New Roman"/>
                <w:shd w:val="clear" w:color="auto" w:fill="FFFFFF"/>
              </w:rPr>
              <w:t>Disponível em:</w:t>
            </w:r>
            <w:r w:rsidRPr="00B84F52">
              <w:rPr>
                <w:rFonts w:cs="Times New Roman"/>
                <w:sz w:val="20"/>
                <w:szCs w:val="18"/>
                <w:shd w:val="clear" w:color="auto" w:fill="FFFFFF"/>
              </w:rPr>
              <w:t xml:space="preserve"> </w:t>
            </w:r>
            <w:hyperlink r:id="rId87" w:history="1">
              <w:r w:rsidRPr="00B84F52">
                <w:rPr>
                  <w:rStyle w:val="Hyperlink"/>
                  <w:rFonts w:cs="Times New Roman"/>
                  <w:sz w:val="20"/>
                  <w:szCs w:val="18"/>
                  <w:shd w:val="clear" w:color="auto" w:fill="FFFFFF"/>
                </w:rPr>
                <w:t>https://etecspgov.sharepoint.com/:v:/r/sites/BDII-2A-T-TECDESENVOLVIMENTODESISTEMAS-194-20212/Shared%20Documents/Aula%2010%20-%2024%20de%20Setembro%20-%20LEFT%20JOIN%20e%20RIGHT%20JOIN/Recordings/Reuni%C3%A3o%20em%20_Aula%2010%20-%2024%20de%20Setembro%20-%20LEFT%20JOIN%20e%20RIGHT%20JOIN_-20210924_144104-Grava%C3%A7%C3%A3o%20de%20Reuni%C3%A3o.mp4?csf=1&amp;web=1&amp;e=ugsCoh</w:t>
              </w:r>
            </w:hyperlink>
            <w:r w:rsidRPr="0069141E">
              <w:rPr>
                <w:rFonts w:cs="Times New Roman"/>
                <w:shd w:val="clear" w:color="auto" w:fill="FFFFFF"/>
              </w:rPr>
              <w:t xml:space="preserve"> .Acesso em 30 de setembro de 2021.</w:t>
            </w:r>
          </w:p>
          <w:p w14:paraId="7E004DB4" w14:textId="77777777" w:rsidR="00B84F52" w:rsidRPr="0069141E" w:rsidRDefault="00B84F52" w:rsidP="00DD5B4B">
            <w:pPr>
              <w:rPr>
                <w:rFonts w:cs="Times New Roman"/>
                <w:color w:val="000000" w:themeColor="text1"/>
                <w:kern w:val="24"/>
                <w:szCs w:val="24"/>
              </w:rPr>
            </w:pPr>
          </w:p>
        </w:tc>
      </w:tr>
      <w:tr w:rsidR="00B84F52" w:rsidRPr="0069141E" w14:paraId="403763E2" w14:textId="77777777" w:rsidTr="00DD5B4B">
        <w:tc>
          <w:tcPr>
            <w:tcW w:w="10116" w:type="dxa"/>
          </w:tcPr>
          <w:p w14:paraId="0121E97E"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0D0725DF" w14:textId="77777777" w:rsidR="00B84F52" w:rsidRPr="0069141E" w:rsidRDefault="00B84F52" w:rsidP="00DD5B4B">
            <w:pPr>
              <w:tabs>
                <w:tab w:val="left" w:pos="2475"/>
              </w:tabs>
              <w:rPr>
                <w:rFonts w:cs="Times New Roman"/>
                <w:color w:val="000000" w:themeColor="text1"/>
                <w:kern w:val="24"/>
              </w:rPr>
            </w:pPr>
          </w:p>
          <w:p w14:paraId="66449E19" w14:textId="77777777" w:rsidR="00B84F52" w:rsidRPr="0069141E" w:rsidRDefault="00B84F52" w:rsidP="00DD5B4B">
            <w:pPr>
              <w:tabs>
                <w:tab w:val="left" w:pos="2475"/>
              </w:tabs>
              <w:rPr>
                <w:rFonts w:cs="Times New Roman"/>
                <w:color w:val="000000" w:themeColor="text1"/>
                <w:kern w:val="24"/>
              </w:rPr>
            </w:pPr>
            <w:r w:rsidRPr="0069141E">
              <w:rPr>
                <w:rFonts w:cs="Times New Roman"/>
                <w:color w:val="000000" w:themeColor="text1"/>
                <w:kern w:val="24"/>
              </w:rPr>
              <w:t>Basear a atividade de banco de dados em algo relacionado ao nosso TCC</w:t>
            </w:r>
          </w:p>
          <w:p w14:paraId="7172125D" w14:textId="77777777" w:rsidR="00B84F52" w:rsidRPr="0069141E" w:rsidRDefault="00B84F52" w:rsidP="00DD5B4B">
            <w:pPr>
              <w:tabs>
                <w:tab w:val="left" w:pos="2475"/>
              </w:tabs>
              <w:rPr>
                <w:rFonts w:cs="Times New Roman"/>
                <w:kern w:val="24"/>
                <w:szCs w:val="32"/>
              </w:rPr>
            </w:pPr>
          </w:p>
        </w:tc>
      </w:tr>
      <w:tr w:rsidR="00B84F52" w:rsidRPr="0069141E" w14:paraId="476C96D4" w14:textId="77777777" w:rsidTr="00DD5B4B">
        <w:tc>
          <w:tcPr>
            <w:tcW w:w="10116" w:type="dxa"/>
          </w:tcPr>
          <w:p w14:paraId="27FFB6BC"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181217C7" w14:textId="77777777" w:rsidR="00B84F52" w:rsidRPr="0069141E" w:rsidRDefault="00B84F52" w:rsidP="00DD5B4B">
            <w:pPr>
              <w:tabs>
                <w:tab w:val="left" w:pos="2475"/>
              </w:tabs>
              <w:jc w:val="both"/>
              <w:rPr>
                <w:rFonts w:cs="Times New Roman"/>
                <w:kern w:val="24"/>
                <w:szCs w:val="28"/>
              </w:rPr>
            </w:pPr>
          </w:p>
          <w:p w14:paraId="0926D9BB" w14:textId="77777777" w:rsidR="00B84F52" w:rsidRPr="0069141E" w:rsidRDefault="00B84F52" w:rsidP="00DD5B4B">
            <w:pPr>
              <w:tabs>
                <w:tab w:val="left" w:pos="2475"/>
              </w:tabs>
              <w:jc w:val="both"/>
              <w:rPr>
                <w:rFonts w:cs="Times New Roman"/>
                <w:kern w:val="24"/>
                <w:szCs w:val="28"/>
              </w:rPr>
            </w:pPr>
            <w:r w:rsidRPr="0069141E">
              <w:rPr>
                <w:rFonts w:cs="Times New Roman"/>
                <w:kern w:val="24"/>
                <w:szCs w:val="28"/>
              </w:rPr>
              <w:t>Fazer um banco de dados que funcione bem para o nosso sistema.</w:t>
            </w:r>
          </w:p>
          <w:p w14:paraId="327B8365" w14:textId="77777777" w:rsidR="00B84F52" w:rsidRPr="0069141E" w:rsidRDefault="00B84F52" w:rsidP="00DD5B4B">
            <w:pPr>
              <w:tabs>
                <w:tab w:val="left" w:pos="2475"/>
              </w:tabs>
              <w:jc w:val="both"/>
              <w:rPr>
                <w:rFonts w:cs="Times New Roman"/>
                <w:kern w:val="24"/>
                <w:szCs w:val="28"/>
              </w:rPr>
            </w:pPr>
          </w:p>
        </w:tc>
      </w:tr>
      <w:tr w:rsidR="00B84F52" w:rsidRPr="0069141E" w14:paraId="793BE9CB" w14:textId="77777777" w:rsidTr="00DD5B4B">
        <w:tc>
          <w:tcPr>
            <w:tcW w:w="10116" w:type="dxa"/>
          </w:tcPr>
          <w:p w14:paraId="2BE31464"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191FDD8" w14:textId="77777777" w:rsidR="00B84F52" w:rsidRPr="0069141E" w:rsidRDefault="00B84F52" w:rsidP="00DD5B4B">
            <w:pPr>
              <w:textAlignment w:val="baseline"/>
              <w:rPr>
                <w:rFonts w:eastAsia="Times New Roman" w:cs="Times New Roman"/>
                <w:color w:val="000000"/>
                <w:lang w:eastAsia="pt-BR"/>
              </w:rPr>
            </w:pPr>
          </w:p>
          <w:p w14:paraId="18C4262E"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Usar a tarefa e correlacionar ela com nosso projeto de conclusão de curso, o que foi feito.</w:t>
            </w:r>
          </w:p>
          <w:p w14:paraId="37F97CF7" w14:textId="77777777" w:rsidR="00B84F52" w:rsidRPr="0069141E" w:rsidRDefault="00B84F52" w:rsidP="00DD5B4B">
            <w:pPr>
              <w:textAlignment w:val="baseline"/>
              <w:rPr>
                <w:rFonts w:cs="Times New Roman"/>
                <w:color w:val="000000" w:themeColor="text1"/>
                <w:kern w:val="24"/>
                <w:szCs w:val="24"/>
              </w:rPr>
            </w:pPr>
          </w:p>
        </w:tc>
      </w:tr>
      <w:tr w:rsidR="00B84F52" w:rsidRPr="0069141E" w14:paraId="49158217" w14:textId="77777777" w:rsidTr="00DD5B4B">
        <w:tc>
          <w:tcPr>
            <w:tcW w:w="10116" w:type="dxa"/>
          </w:tcPr>
          <w:p w14:paraId="0A84F754" w14:textId="77777777" w:rsidR="00B84F52" w:rsidRPr="0069141E" w:rsidRDefault="00B84F52"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A10F841" w14:textId="77777777" w:rsidR="00B84F52" w:rsidRPr="0069141E" w:rsidRDefault="00B84F52" w:rsidP="00DD5B4B">
            <w:pPr>
              <w:textAlignment w:val="baseline"/>
              <w:rPr>
                <w:rFonts w:eastAsia="Times New Roman" w:cs="Times New Roman"/>
                <w:color w:val="000000"/>
                <w:lang w:eastAsia="pt-BR"/>
              </w:rPr>
            </w:pPr>
          </w:p>
          <w:p w14:paraId="6810ABEE"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Continuar essas relações para interligar assuntos ao TCC</w:t>
            </w:r>
          </w:p>
          <w:p w14:paraId="62A0ACE4" w14:textId="77777777" w:rsidR="00B84F52" w:rsidRPr="0069141E" w:rsidRDefault="00B84F52" w:rsidP="00DD5B4B">
            <w:pPr>
              <w:textAlignment w:val="baseline"/>
              <w:rPr>
                <w:rFonts w:cs="Times New Roman"/>
                <w:szCs w:val="24"/>
              </w:rPr>
            </w:pPr>
          </w:p>
        </w:tc>
      </w:tr>
    </w:tbl>
    <w:p w14:paraId="592C8F56" w14:textId="77777777" w:rsidR="00B84F52" w:rsidRPr="0069141E" w:rsidRDefault="00B84F52" w:rsidP="00B84F52">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B84F52" w:rsidRPr="0069141E" w14:paraId="06D8CBE2" w14:textId="77777777" w:rsidTr="00DD5B4B">
        <w:trPr>
          <w:trHeight w:val="310"/>
        </w:trPr>
        <w:tc>
          <w:tcPr>
            <w:tcW w:w="5070" w:type="dxa"/>
          </w:tcPr>
          <w:p w14:paraId="1D83AE10" w14:textId="77777777" w:rsidR="00B84F52" w:rsidRPr="0069141E" w:rsidRDefault="00B84F52" w:rsidP="00DD5B4B">
            <w:pPr>
              <w:spacing w:after="0" w:line="240" w:lineRule="auto"/>
              <w:rPr>
                <w:rFonts w:cs="Times New Roman"/>
                <w:b/>
                <w:szCs w:val="24"/>
              </w:rPr>
            </w:pPr>
            <w:r w:rsidRPr="0069141E">
              <w:rPr>
                <w:rFonts w:cs="Times New Roman"/>
                <w:b/>
                <w:szCs w:val="24"/>
              </w:rPr>
              <w:t>Ciência do Grupo:</w:t>
            </w:r>
          </w:p>
        </w:tc>
        <w:tc>
          <w:tcPr>
            <w:tcW w:w="1451" w:type="dxa"/>
          </w:tcPr>
          <w:p w14:paraId="5FB94ACA" w14:textId="77777777" w:rsidR="00B84F52" w:rsidRPr="0069141E" w:rsidRDefault="00B84F52"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62772350" w14:textId="77777777" w:rsidR="00B84F52" w:rsidRPr="0069141E" w:rsidRDefault="00B84F52" w:rsidP="00DD5B4B">
            <w:pPr>
              <w:spacing w:after="0" w:line="240" w:lineRule="auto"/>
              <w:rPr>
                <w:rFonts w:cs="Times New Roman"/>
                <w:b/>
                <w:szCs w:val="24"/>
              </w:rPr>
            </w:pPr>
            <w:r w:rsidRPr="0069141E">
              <w:rPr>
                <w:rFonts w:cs="Times New Roman"/>
                <w:b/>
                <w:szCs w:val="24"/>
              </w:rPr>
              <w:t>Ciência dos Professor(es)</w:t>
            </w:r>
          </w:p>
          <w:p w14:paraId="0F929E8A" w14:textId="77777777" w:rsidR="00B84F52" w:rsidRPr="0069141E" w:rsidRDefault="00B84F52" w:rsidP="00DD5B4B">
            <w:pPr>
              <w:spacing w:after="0" w:line="240" w:lineRule="auto"/>
              <w:rPr>
                <w:rFonts w:cs="Times New Roman"/>
                <w:b/>
                <w:szCs w:val="24"/>
              </w:rPr>
            </w:pPr>
          </w:p>
        </w:tc>
      </w:tr>
      <w:tr w:rsidR="00B84F52" w:rsidRPr="0069141E" w14:paraId="4AEEFD17" w14:textId="77777777" w:rsidTr="00DD5B4B">
        <w:trPr>
          <w:trHeight w:val="310"/>
        </w:trPr>
        <w:tc>
          <w:tcPr>
            <w:tcW w:w="5070" w:type="dxa"/>
          </w:tcPr>
          <w:p w14:paraId="461255F9" w14:textId="77777777" w:rsidR="00B84F52" w:rsidRPr="0069141E" w:rsidRDefault="00B84F52" w:rsidP="00DD5B4B">
            <w:pPr>
              <w:spacing w:after="0" w:line="240" w:lineRule="auto"/>
              <w:rPr>
                <w:rFonts w:cs="Times New Roman"/>
                <w:szCs w:val="24"/>
              </w:rPr>
            </w:pPr>
            <w:r w:rsidRPr="0069141E">
              <w:rPr>
                <w:rFonts w:cs="Times New Roman"/>
                <w:szCs w:val="24"/>
              </w:rPr>
              <w:t>Alex Aparecido de Lima</w:t>
            </w:r>
          </w:p>
        </w:tc>
        <w:tc>
          <w:tcPr>
            <w:tcW w:w="1451" w:type="dxa"/>
          </w:tcPr>
          <w:p w14:paraId="48790620"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65ECDD34" w14:textId="77777777" w:rsidR="00B84F52" w:rsidRPr="0069141E" w:rsidRDefault="00B84F52" w:rsidP="00DD5B4B">
            <w:pPr>
              <w:spacing w:after="0" w:line="240" w:lineRule="auto"/>
              <w:rPr>
                <w:rFonts w:cs="Times New Roman"/>
                <w:szCs w:val="24"/>
              </w:rPr>
            </w:pPr>
          </w:p>
        </w:tc>
      </w:tr>
      <w:tr w:rsidR="00B84F52" w:rsidRPr="0069141E" w14:paraId="5AB71802" w14:textId="77777777" w:rsidTr="00DD5B4B">
        <w:trPr>
          <w:trHeight w:val="310"/>
        </w:trPr>
        <w:tc>
          <w:tcPr>
            <w:tcW w:w="5070" w:type="dxa"/>
          </w:tcPr>
          <w:p w14:paraId="4D703618" w14:textId="77777777" w:rsidR="00B84F52" w:rsidRPr="0069141E" w:rsidRDefault="00B84F52" w:rsidP="00DD5B4B">
            <w:pPr>
              <w:spacing w:after="0" w:line="240" w:lineRule="auto"/>
              <w:rPr>
                <w:rFonts w:cs="Times New Roman"/>
                <w:szCs w:val="24"/>
              </w:rPr>
            </w:pPr>
            <w:r w:rsidRPr="0069141E">
              <w:rPr>
                <w:rFonts w:cs="Times New Roman"/>
                <w:szCs w:val="24"/>
              </w:rPr>
              <w:t>Anderson Portes do Nascimento</w:t>
            </w:r>
          </w:p>
        </w:tc>
        <w:tc>
          <w:tcPr>
            <w:tcW w:w="1451" w:type="dxa"/>
          </w:tcPr>
          <w:p w14:paraId="64D80F48"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4FCF31D2" w14:textId="77777777" w:rsidR="00B84F52" w:rsidRPr="0069141E" w:rsidRDefault="00B84F52" w:rsidP="00DD5B4B">
            <w:pPr>
              <w:spacing w:after="0" w:line="240" w:lineRule="auto"/>
              <w:rPr>
                <w:rFonts w:cs="Times New Roman"/>
                <w:szCs w:val="24"/>
              </w:rPr>
            </w:pPr>
          </w:p>
        </w:tc>
      </w:tr>
      <w:tr w:rsidR="00B84F52" w:rsidRPr="0069141E" w14:paraId="744B1395" w14:textId="77777777" w:rsidTr="00DD5B4B">
        <w:trPr>
          <w:trHeight w:val="310"/>
        </w:trPr>
        <w:tc>
          <w:tcPr>
            <w:tcW w:w="5070" w:type="dxa"/>
          </w:tcPr>
          <w:p w14:paraId="3D20F2F2" w14:textId="77777777" w:rsidR="00B84F52" w:rsidRPr="0069141E" w:rsidRDefault="00B84F52" w:rsidP="00DD5B4B">
            <w:pPr>
              <w:spacing w:after="0" w:line="240" w:lineRule="auto"/>
              <w:rPr>
                <w:rFonts w:cs="Times New Roman"/>
                <w:szCs w:val="24"/>
              </w:rPr>
            </w:pPr>
            <w:r w:rsidRPr="0069141E">
              <w:rPr>
                <w:rFonts w:cs="Times New Roman"/>
                <w:szCs w:val="24"/>
              </w:rPr>
              <w:t>Cesar Mâncio Silva</w:t>
            </w:r>
          </w:p>
        </w:tc>
        <w:tc>
          <w:tcPr>
            <w:tcW w:w="1451" w:type="dxa"/>
          </w:tcPr>
          <w:p w14:paraId="34150F2C"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26F3DBFC" w14:textId="77777777" w:rsidR="00B84F52" w:rsidRPr="0069141E" w:rsidRDefault="00B84F52" w:rsidP="00DD5B4B">
            <w:pPr>
              <w:spacing w:after="0" w:line="240" w:lineRule="auto"/>
              <w:rPr>
                <w:rFonts w:cs="Times New Roman"/>
                <w:szCs w:val="24"/>
              </w:rPr>
            </w:pPr>
          </w:p>
        </w:tc>
      </w:tr>
      <w:tr w:rsidR="00B84F52" w:rsidRPr="0069141E" w14:paraId="32C23326" w14:textId="77777777" w:rsidTr="00DD5B4B">
        <w:trPr>
          <w:trHeight w:val="310"/>
        </w:trPr>
        <w:tc>
          <w:tcPr>
            <w:tcW w:w="5070" w:type="dxa"/>
          </w:tcPr>
          <w:p w14:paraId="7F3B2E71" w14:textId="77777777" w:rsidR="00B84F52" w:rsidRPr="0069141E" w:rsidRDefault="00B84F52" w:rsidP="00DD5B4B">
            <w:pPr>
              <w:spacing w:after="0" w:line="240" w:lineRule="auto"/>
              <w:rPr>
                <w:rFonts w:cs="Times New Roman"/>
                <w:szCs w:val="24"/>
              </w:rPr>
            </w:pPr>
            <w:r w:rsidRPr="0069141E">
              <w:rPr>
                <w:rFonts w:cs="Times New Roman"/>
                <w:szCs w:val="24"/>
              </w:rPr>
              <w:t>Maithê Gomes da Piedade</w:t>
            </w:r>
          </w:p>
        </w:tc>
        <w:tc>
          <w:tcPr>
            <w:tcW w:w="1451" w:type="dxa"/>
          </w:tcPr>
          <w:p w14:paraId="1C7193DF"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4C429E5D" w14:textId="77777777" w:rsidR="00B84F52" w:rsidRPr="0069141E" w:rsidRDefault="00B84F52" w:rsidP="00DD5B4B">
            <w:pPr>
              <w:spacing w:after="0" w:line="240" w:lineRule="auto"/>
              <w:rPr>
                <w:rFonts w:cs="Times New Roman"/>
                <w:szCs w:val="24"/>
              </w:rPr>
            </w:pPr>
          </w:p>
        </w:tc>
      </w:tr>
    </w:tbl>
    <w:p w14:paraId="5F30F8B8" w14:textId="77777777" w:rsidR="00B84F52" w:rsidRPr="0069141E" w:rsidRDefault="00B84F52" w:rsidP="00B84F52">
      <w:pPr>
        <w:tabs>
          <w:tab w:val="left" w:pos="1245"/>
        </w:tabs>
        <w:spacing w:after="0"/>
        <w:rPr>
          <w:rFonts w:cs="Times New Roman"/>
          <w:sz w:val="2"/>
          <w:szCs w:val="2"/>
        </w:rPr>
      </w:pPr>
    </w:p>
    <w:p w14:paraId="74C2825B" w14:textId="77777777" w:rsidR="00B84F52" w:rsidRPr="0069141E" w:rsidRDefault="00B84F52" w:rsidP="00B84F52">
      <w:pPr>
        <w:spacing w:after="0"/>
        <w:rPr>
          <w:rFonts w:cs="Times New Roman"/>
          <w:sz w:val="2"/>
          <w:szCs w:val="2"/>
        </w:rPr>
      </w:pPr>
      <w:r w:rsidRPr="0069141E">
        <w:rPr>
          <w:rFonts w:cs="Times New Roman"/>
          <w:sz w:val="2"/>
          <w:szCs w:val="2"/>
        </w:rPr>
        <w:br w:type="page"/>
      </w:r>
    </w:p>
    <w:p w14:paraId="5278E4CC" w14:textId="7326E49A" w:rsidR="00B84F52" w:rsidRPr="0069141E" w:rsidRDefault="00F17F6A" w:rsidP="00B84F52">
      <w:pPr>
        <w:spacing w:after="0"/>
        <w:rPr>
          <w:rFonts w:cs="Times New Roman"/>
          <w:szCs w:val="24"/>
        </w:rPr>
      </w:pPr>
      <w:r>
        <w:rPr>
          <w:noProof/>
        </w:rPr>
        <w:lastRenderedPageBreak/>
        <w:pict w14:anchorId="242D2666">
          <v:shape id="_x0000_s1118" type="#_x0000_t202" style="position:absolute;margin-left:214.05pt;margin-top:-16.95pt;width:291pt;height:59.2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UvhA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Dynw/GhU1ZQ7LGBHDSz5S1fKiT8hvlwzxwOEzYGLohwhx+p&#10;AV8JWomSDbg/791HPPY4aimpcDhz6n9vmROU6B8Gu/+yNxjEaU6HwXDcx4M716zONWZbLgBbp4er&#10;yPIkRnzQB1E6KJ9wj8xjVFQxwzF2TsNBXIRmZeAe4mI+TyCcX8vCjXmwPLqONMdGe6yfmLNtowcc&#10;kVs4jDGbvOn3BhstDcy3AaRKwxCJblhtHwBnP41Tu6ficjk/J9Rpm85e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Bys&#10;dS+EAgAAlQUAAA4AAAAAAAAAAAAAAAAALgIAAGRycy9lMm9Eb2MueG1sUEsBAi0AFAAGAAgAAAAh&#10;AG4/+LTeAAAACwEAAA8AAAAAAAAAAAAAAAAA3gQAAGRycy9kb3ducmV2LnhtbFBLBQYAAAAABAAE&#10;APMAAADpBQAAAAA=&#10;" fillcolor="white [3201]" strokeweight=".5pt">
            <v:textbox>
              <w:txbxContent>
                <w:p w14:paraId="04AC9287" w14:textId="77777777" w:rsidR="00B84F52" w:rsidRPr="00B0578E" w:rsidRDefault="00B84F52" w:rsidP="00B84F52">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B7DEF3A" w14:textId="77777777" w:rsidR="00B84F52" w:rsidRPr="00A66129" w:rsidRDefault="00B84F52" w:rsidP="00B84F52">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Reformulação da descrição do sistema</w:t>
                  </w:r>
                </w:p>
              </w:txbxContent>
            </v:textbox>
          </v:shape>
        </w:pict>
      </w:r>
      <w:r w:rsidR="00B84F52" w:rsidRPr="0069141E">
        <w:rPr>
          <w:rFonts w:cs="Times New Roman"/>
          <w:noProof/>
          <w:szCs w:val="24"/>
          <w:lang w:eastAsia="pt-BR"/>
        </w:rPr>
        <w:drawing>
          <wp:inline distT="0" distB="0" distL="0" distR="0" wp14:anchorId="7B31D1F8" wp14:editId="4151187F">
            <wp:extent cx="2505075" cy="845469"/>
            <wp:effectExtent l="0" t="0" r="0" b="0"/>
            <wp:docPr id="2145" name="Imagem 2145"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2EE384F" w14:textId="3AA8A51D" w:rsidR="00B84F52" w:rsidRPr="0069141E" w:rsidRDefault="00F17F6A" w:rsidP="00B84F52">
      <w:pPr>
        <w:spacing w:after="0"/>
        <w:rPr>
          <w:rFonts w:cs="Times New Roman"/>
          <w:szCs w:val="24"/>
        </w:rPr>
      </w:pPr>
      <w:r>
        <w:rPr>
          <w:noProof/>
        </w:rPr>
        <w:pict w14:anchorId="17BFF863">
          <v:shape id="_x0000_s1117" type="#_x0000_t202" style="position:absolute;margin-left:299.25pt;margin-top:15pt;width:203pt;height:29.15pt;z-index:25193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OBGw2utAQAAPAMAAA4AAAAAAAAAAAAAAAAALgIAAGRycy9lMm9Eb2MueG1sUEsB&#10;Ai0AFAAGAAgAAAAhABROFBfdAAAACgEAAA8AAAAAAAAAAAAAAAAABwQAAGRycy9kb3ducmV2Lnht&#10;bFBLBQYAAAAABAAEAPMAAAARBQAAAAA=&#10;" filled="f" stroked="f">
            <v:textbox style="mso-fit-shape-to-text:t">
              <w:txbxContent>
                <w:p w14:paraId="594F6806" w14:textId="77777777" w:rsidR="00B84F52" w:rsidRPr="007F0382" w:rsidRDefault="00B84F52" w:rsidP="00B84F52">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22</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057F665D">
          <v:shape id="_x0000_s1116" type="#_x0000_t202" style="position:absolute;margin-left:2.25pt;margin-top:15.95pt;width:131.5pt;height:24.25pt;z-index:251934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ADWBqYrQEAADwDAAAOAAAAAAAAAAAAAAAAAC4CAABkcnMvZTJvRG9jLnhtbFBLAQIt&#10;ABQABgAIAAAAIQBgBRhy2wAAAAcBAAAPAAAAAAAAAAAAAAAAAAcEAABkcnMvZG93bnJldi54bWxQ&#10;SwUGAAAAAAQABADzAAAADwUAAAAA&#10;" filled="f" stroked="f">
            <v:textbox style="mso-fit-shape-to-text:t">
              <w:txbxContent>
                <w:p w14:paraId="56569402" w14:textId="77777777" w:rsidR="00B84F52" w:rsidRDefault="00B84F52" w:rsidP="00B84F52">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07F2EC25" w14:textId="77777777" w:rsidR="00B84F52" w:rsidRPr="0069141E" w:rsidRDefault="00B84F52" w:rsidP="00B84F52">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B84F52" w:rsidRPr="0069141E" w14:paraId="33192D42" w14:textId="77777777" w:rsidTr="00DD5B4B">
        <w:tc>
          <w:tcPr>
            <w:tcW w:w="10116" w:type="dxa"/>
          </w:tcPr>
          <w:p w14:paraId="0D59F8D3"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FAB75A8" w14:textId="77777777" w:rsidR="00B84F52" w:rsidRPr="0069141E" w:rsidRDefault="00B84F52" w:rsidP="00DD5B4B">
            <w:pPr>
              <w:rPr>
                <w:rFonts w:cs="Times New Roman"/>
              </w:rPr>
            </w:pPr>
          </w:p>
          <w:p w14:paraId="7FCD95C4" w14:textId="77777777" w:rsidR="00B84F52" w:rsidRPr="0069141E" w:rsidRDefault="00B84F52" w:rsidP="00DD5B4B">
            <w:pPr>
              <w:rPr>
                <w:rFonts w:cs="Times New Roman"/>
                <w:sz w:val="20"/>
                <w:szCs w:val="20"/>
                <w:shd w:val="clear" w:color="auto" w:fill="FFFFFF"/>
              </w:rPr>
            </w:pPr>
            <w:r w:rsidRPr="0069141E">
              <w:rPr>
                <w:rFonts w:cs="Times New Roman"/>
                <w:shd w:val="clear" w:color="auto" w:fill="FFFFFF"/>
              </w:rPr>
              <w:t>Conversa profunda sobre o que o sistema de fato vai ser e pretende ser entre os integrantes</w:t>
            </w:r>
          </w:p>
          <w:p w14:paraId="0CF77FBC" w14:textId="77777777" w:rsidR="00B84F52" w:rsidRPr="0069141E" w:rsidRDefault="00B84F52" w:rsidP="00DD5B4B">
            <w:pPr>
              <w:rPr>
                <w:rFonts w:cs="Times New Roman"/>
                <w:color w:val="333333"/>
                <w:shd w:val="clear" w:color="auto" w:fill="FFFFFF"/>
              </w:rPr>
            </w:pPr>
          </w:p>
          <w:p w14:paraId="0DEC08C5" w14:textId="77777777" w:rsidR="00B84F52" w:rsidRPr="0069141E" w:rsidRDefault="00B84F52" w:rsidP="00DD5B4B">
            <w:pPr>
              <w:rPr>
                <w:rFonts w:cs="Times New Roman"/>
                <w:color w:val="000000" w:themeColor="text1"/>
                <w:kern w:val="24"/>
                <w:szCs w:val="24"/>
              </w:rPr>
            </w:pPr>
          </w:p>
        </w:tc>
      </w:tr>
      <w:tr w:rsidR="00B84F52" w:rsidRPr="0069141E" w14:paraId="797A39EF" w14:textId="77777777" w:rsidTr="00DD5B4B">
        <w:tc>
          <w:tcPr>
            <w:tcW w:w="10116" w:type="dxa"/>
          </w:tcPr>
          <w:p w14:paraId="67E9FF96"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6FF09B1" w14:textId="77777777" w:rsidR="00B84F52" w:rsidRPr="0069141E" w:rsidRDefault="00B84F52" w:rsidP="00DD5B4B">
            <w:pPr>
              <w:tabs>
                <w:tab w:val="left" w:pos="2475"/>
              </w:tabs>
              <w:rPr>
                <w:rFonts w:cs="Times New Roman"/>
                <w:color w:val="000000" w:themeColor="text1"/>
                <w:kern w:val="24"/>
              </w:rPr>
            </w:pPr>
          </w:p>
          <w:p w14:paraId="512389DD" w14:textId="77777777" w:rsidR="00B84F52" w:rsidRPr="0069141E" w:rsidRDefault="00B84F52" w:rsidP="00DD5B4B">
            <w:pPr>
              <w:tabs>
                <w:tab w:val="left" w:pos="2475"/>
              </w:tabs>
              <w:rPr>
                <w:rFonts w:cs="Times New Roman"/>
                <w:color w:val="000000" w:themeColor="text1"/>
                <w:kern w:val="24"/>
              </w:rPr>
            </w:pPr>
            <w:r w:rsidRPr="0069141E">
              <w:rPr>
                <w:rFonts w:cs="Times New Roman"/>
                <w:color w:val="000000" w:themeColor="text1"/>
                <w:kern w:val="24"/>
              </w:rPr>
              <w:t>Decidir de vez o que o projeto vai ser ou não vai, descrição refeita.</w:t>
            </w:r>
          </w:p>
          <w:p w14:paraId="5B6CD6D3" w14:textId="77777777" w:rsidR="00B84F52" w:rsidRPr="0069141E" w:rsidRDefault="00B84F52" w:rsidP="00DD5B4B">
            <w:pPr>
              <w:tabs>
                <w:tab w:val="left" w:pos="2475"/>
              </w:tabs>
              <w:rPr>
                <w:rFonts w:cs="Times New Roman"/>
                <w:kern w:val="24"/>
                <w:szCs w:val="32"/>
              </w:rPr>
            </w:pPr>
          </w:p>
        </w:tc>
      </w:tr>
      <w:tr w:rsidR="00B84F52" w:rsidRPr="0069141E" w14:paraId="1D88F55A" w14:textId="77777777" w:rsidTr="00DD5B4B">
        <w:tc>
          <w:tcPr>
            <w:tcW w:w="10116" w:type="dxa"/>
          </w:tcPr>
          <w:p w14:paraId="610D8B7F"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5FAD62C6" w14:textId="77777777" w:rsidR="00B84F52" w:rsidRPr="0069141E" w:rsidRDefault="00B84F52" w:rsidP="00DD5B4B">
            <w:pPr>
              <w:tabs>
                <w:tab w:val="left" w:pos="2475"/>
              </w:tabs>
              <w:jc w:val="both"/>
              <w:rPr>
                <w:rFonts w:cs="Times New Roman"/>
                <w:kern w:val="24"/>
                <w:szCs w:val="28"/>
              </w:rPr>
            </w:pPr>
          </w:p>
          <w:p w14:paraId="19B32564" w14:textId="77777777" w:rsidR="00B84F52" w:rsidRPr="0069141E" w:rsidRDefault="00B84F52" w:rsidP="00DD5B4B">
            <w:pPr>
              <w:tabs>
                <w:tab w:val="left" w:pos="2475"/>
              </w:tabs>
              <w:jc w:val="both"/>
              <w:rPr>
                <w:rFonts w:cs="Times New Roman"/>
                <w:kern w:val="24"/>
                <w:szCs w:val="28"/>
              </w:rPr>
            </w:pPr>
            <w:r w:rsidRPr="0069141E">
              <w:rPr>
                <w:rFonts w:cs="Times New Roman"/>
                <w:kern w:val="24"/>
                <w:szCs w:val="28"/>
              </w:rPr>
              <w:t>Achar um horário confortável para todos</w:t>
            </w:r>
          </w:p>
          <w:p w14:paraId="08AE308B" w14:textId="77777777" w:rsidR="00B84F52" w:rsidRPr="0069141E" w:rsidRDefault="00B84F52" w:rsidP="00DD5B4B">
            <w:pPr>
              <w:tabs>
                <w:tab w:val="left" w:pos="2475"/>
              </w:tabs>
              <w:jc w:val="both"/>
              <w:rPr>
                <w:rFonts w:cs="Times New Roman"/>
                <w:kern w:val="24"/>
                <w:szCs w:val="28"/>
              </w:rPr>
            </w:pPr>
          </w:p>
        </w:tc>
      </w:tr>
      <w:tr w:rsidR="00B84F52" w:rsidRPr="0069141E" w14:paraId="298A1CAC" w14:textId="77777777" w:rsidTr="00DD5B4B">
        <w:tc>
          <w:tcPr>
            <w:tcW w:w="10116" w:type="dxa"/>
          </w:tcPr>
          <w:p w14:paraId="2A3941A8"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1989A34" w14:textId="77777777" w:rsidR="00B84F52" w:rsidRPr="0069141E" w:rsidRDefault="00B84F52" w:rsidP="00DD5B4B">
            <w:pPr>
              <w:textAlignment w:val="baseline"/>
              <w:rPr>
                <w:rFonts w:eastAsia="Times New Roman" w:cs="Times New Roman"/>
                <w:color w:val="000000"/>
                <w:lang w:eastAsia="pt-BR"/>
              </w:rPr>
            </w:pPr>
          </w:p>
          <w:p w14:paraId="0660A45F"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Comentários dos professores sobre sugestões de ideias contribuíram.</w:t>
            </w:r>
          </w:p>
          <w:p w14:paraId="448E7E25" w14:textId="77777777" w:rsidR="00B84F52" w:rsidRPr="0069141E" w:rsidRDefault="00B84F52" w:rsidP="00DD5B4B">
            <w:pPr>
              <w:textAlignment w:val="baseline"/>
              <w:rPr>
                <w:rFonts w:cs="Times New Roman"/>
                <w:color w:val="000000" w:themeColor="text1"/>
                <w:kern w:val="24"/>
                <w:szCs w:val="24"/>
              </w:rPr>
            </w:pPr>
          </w:p>
        </w:tc>
      </w:tr>
      <w:tr w:rsidR="00B84F52" w:rsidRPr="0069141E" w14:paraId="5719EFE7" w14:textId="77777777" w:rsidTr="00DD5B4B">
        <w:tc>
          <w:tcPr>
            <w:tcW w:w="10116" w:type="dxa"/>
          </w:tcPr>
          <w:p w14:paraId="327AB40C" w14:textId="77777777" w:rsidR="00B84F52" w:rsidRPr="0069141E" w:rsidRDefault="00B84F52"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85A07BA" w14:textId="77777777" w:rsidR="00B84F52" w:rsidRPr="0069141E" w:rsidRDefault="00B84F52" w:rsidP="00DD5B4B">
            <w:pPr>
              <w:textAlignment w:val="baseline"/>
              <w:rPr>
                <w:rFonts w:eastAsia="Times New Roman" w:cs="Times New Roman"/>
                <w:color w:val="000000"/>
                <w:lang w:eastAsia="pt-BR"/>
              </w:rPr>
            </w:pPr>
          </w:p>
          <w:p w14:paraId="20E73C78"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Revisão do Diagrama de Caso de Uso.</w:t>
            </w:r>
          </w:p>
          <w:p w14:paraId="62078F86" w14:textId="77777777" w:rsidR="00B84F52" w:rsidRPr="0069141E" w:rsidRDefault="00B84F52" w:rsidP="00DD5B4B">
            <w:pPr>
              <w:textAlignment w:val="baseline"/>
              <w:rPr>
                <w:rFonts w:cs="Times New Roman"/>
                <w:szCs w:val="24"/>
              </w:rPr>
            </w:pPr>
          </w:p>
        </w:tc>
      </w:tr>
    </w:tbl>
    <w:p w14:paraId="19156429" w14:textId="77777777" w:rsidR="00B84F52" w:rsidRPr="0069141E" w:rsidRDefault="00B84F52" w:rsidP="00B84F52">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B84F52" w:rsidRPr="0069141E" w14:paraId="2A3F3BE4" w14:textId="77777777" w:rsidTr="00DD5B4B">
        <w:trPr>
          <w:trHeight w:val="310"/>
        </w:trPr>
        <w:tc>
          <w:tcPr>
            <w:tcW w:w="5070" w:type="dxa"/>
          </w:tcPr>
          <w:p w14:paraId="64B03A4E" w14:textId="77777777" w:rsidR="00B84F52" w:rsidRPr="0069141E" w:rsidRDefault="00B84F52" w:rsidP="00DD5B4B">
            <w:pPr>
              <w:spacing w:after="0" w:line="240" w:lineRule="auto"/>
              <w:rPr>
                <w:rFonts w:cs="Times New Roman"/>
                <w:b/>
                <w:szCs w:val="24"/>
              </w:rPr>
            </w:pPr>
            <w:r w:rsidRPr="0069141E">
              <w:rPr>
                <w:rFonts w:cs="Times New Roman"/>
                <w:b/>
                <w:szCs w:val="24"/>
              </w:rPr>
              <w:t>Ciência do Grupo:</w:t>
            </w:r>
          </w:p>
        </w:tc>
        <w:tc>
          <w:tcPr>
            <w:tcW w:w="1451" w:type="dxa"/>
          </w:tcPr>
          <w:p w14:paraId="57B9B221" w14:textId="77777777" w:rsidR="00B84F52" w:rsidRPr="0069141E" w:rsidRDefault="00B84F52"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09F37621" w14:textId="77777777" w:rsidR="00B84F52" w:rsidRPr="0069141E" w:rsidRDefault="00B84F52" w:rsidP="00DD5B4B">
            <w:pPr>
              <w:spacing w:after="0" w:line="240" w:lineRule="auto"/>
              <w:rPr>
                <w:rFonts w:cs="Times New Roman"/>
                <w:b/>
                <w:szCs w:val="24"/>
              </w:rPr>
            </w:pPr>
            <w:r w:rsidRPr="0069141E">
              <w:rPr>
                <w:rFonts w:cs="Times New Roman"/>
                <w:b/>
                <w:szCs w:val="24"/>
              </w:rPr>
              <w:t>Ciência dos Professor(es)</w:t>
            </w:r>
          </w:p>
          <w:p w14:paraId="5C07972B" w14:textId="77777777" w:rsidR="00B84F52" w:rsidRPr="0069141E" w:rsidRDefault="00B84F52" w:rsidP="00DD5B4B">
            <w:pPr>
              <w:spacing w:after="0" w:line="240" w:lineRule="auto"/>
              <w:rPr>
                <w:rFonts w:cs="Times New Roman"/>
                <w:b/>
                <w:szCs w:val="24"/>
              </w:rPr>
            </w:pPr>
          </w:p>
        </w:tc>
      </w:tr>
      <w:tr w:rsidR="00B84F52" w:rsidRPr="0069141E" w14:paraId="07CCCA92" w14:textId="77777777" w:rsidTr="00DD5B4B">
        <w:trPr>
          <w:trHeight w:val="310"/>
        </w:trPr>
        <w:tc>
          <w:tcPr>
            <w:tcW w:w="5070" w:type="dxa"/>
          </w:tcPr>
          <w:p w14:paraId="56E9698D" w14:textId="77777777" w:rsidR="00B84F52" w:rsidRPr="0069141E" w:rsidRDefault="00B84F52" w:rsidP="00DD5B4B">
            <w:pPr>
              <w:spacing w:after="0" w:line="240" w:lineRule="auto"/>
              <w:rPr>
                <w:rFonts w:cs="Times New Roman"/>
                <w:szCs w:val="24"/>
              </w:rPr>
            </w:pPr>
            <w:r w:rsidRPr="0069141E">
              <w:rPr>
                <w:rFonts w:cs="Times New Roman"/>
                <w:szCs w:val="24"/>
              </w:rPr>
              <w:t>Alex Aparecido de Lima</w:t>
            </w:r>
          </w:p>
        </w:tc>
        <w:tc>
          <w:tcPr>
            <w:tcW w:w="1451" w:type="dxa"/>
          </w:tcPr>
          <w:p w14:paraId="53832A40"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69F8C5E5" w14:textId="77777777" w:rsidR="00B84F52" w:rsidRPr="0069141E" w:rsidRDefault="00B84F52" w:rsidP="00DD5B4B">
            <w:pPr>
              <w:spacing w:after="0" w:line="240" w:lineRule="auto"/>
              <w:rPr>
                <w:rFonts w:cs="Times New Roman"/>
                <w:szCs w:val="24"/>
              </w:rPr>
            </w:pPr>
          </w:p>
        </w:tc>
      </w:tr>
      <w:tr w:rsidR="00B84F52" w:rsidRPr="0069141E" w14:paraId="29043ED1" w14:textId="77777777" w:rsidTr="00DD5B4B">
        <w:trPr>
          <w:trHeight w:val="310"/>
        </w:trPr>
        <w:tc>
          <w:tcPr>
            <w:tcW w:w="5070" w:type="dxa"/>
          </w:tcPr>
          <w:p w14:paraId="5683F77D" w14:textId="77777777" w:rsidR="00B84F52" w:rsidRPr="0069141E" w:rsidRDefault="00B84F52" w:rsidP="00DD5B4B">
            <w:pPr>
              <w:spacing w:after="0" w:line="240" w:lineRule="auto"/>
              <w:rPr>
                <w:rFonts w:cs="Times New Roman"/>
                <w:szCs w:val="24"/>
              </w:rPr>
            </w:pPr>
            <w:r w:rsidRPr="0069141E">
              <w:rPr>
                <w:rFonts w:cs="Times New Roman"/>
                <w:szCs w:val="24"/>
              </w:rPr>
              <w:t>Anderson Portes do Nascimento</w:t>
            </w:r>
          </w:p>
        </w:tc>
        <w:tc>
          <w:tcPr>
            <w:tcW w:w="1451" w:type="dxa"/>
          </w:tcPr>
          <w:p w14:paraId="1FBA55F2"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4A7FEF18" w14:textId="77777777" w:rsidR="00B84F52" w:rsidRPr="0069141E" w:rsidRDefault="00B84F52" w:rsidP="00DD5B4B">
            <w:pPr>
              <w:spacing w:after="0" w:line="240" w:lineRule="auto"/>
              <w:rPr>
                <w:rFonts w:cs="Times New Roman"/>
                <w:szCs w:val="24"/>
              </w:rPr>
            </w:pPr>
          </w:p>
        </w:tc>
      </w:tr>
      <w:tr w:rsidR="00B84F52" w:rsidRPr="0069141E" w14:paraId="61A1EA3C" w14:textId="77777777" w:rsidTr="00DD5B4B">
        <w:trPr>
          <w:trHeight w:val="310"/>
        </w:trPr>
        <w:tc>
          <w:tcPr>
            <w:tcW w:w="5070" w:type="dxa"/>
          </w:tcPr>
          <w:p w14:paraId="22EA9C43" w14:textId="77777777" w:rsidR="00B84F52" w:rsidRPr="0069141E" w:rsidRDefault="00B84F52" w:rsidP="00DD5B4B">
            <w:pPr>
              <w:spacing w:after="0" w:line="240" w:lineRule="auto"/>
              <w:rPr>
                <w:rFonts w:cs="Times New Roman"/>
                <w:szCs w:val="24"/>
              </w:rPr>
            </w:pPr>
            <w:r w:rsidRPr="0069141E">
              <w:rPr>
                <w:rFonts w:cs="Times New Roman"/>
                <w:szCs w:val="24"/>
              </w:rPr>
              <w:t>Cesar Mâncio Silva</w:t>
            </w:r>
          </w:p>
        </w:tc>
        <w:tc>
          <w:tcPr>
            <w:tcW w:w="1451" w:type="dxa"/>
          </w:tcPr>
          <w:p w14:paraId="1D7982FE"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59A31D25" w14:textId="77777777" w:rsidR="00B84F52" w:rsidRPr="0069141E" w:rsidRDefault="00B84F52" w:rsidP="00DD5B4B">
            <w:pPr>
              <w:spacing w:after="0" w:line="240" w:lineRule="auto"/>
              <w:rPr>
                <w:rFonts w:cs="Times New Roman"/>
                <w:szCs w:val="24"/>
              </w:rPr>
            </w:pPr>
          </w:p>
        </w:tc>
      </w:tr>
      <w:tr w:rsidR="00B84F52" w:rsidRPr="0069141E" w14:paraId="437961B4" w14:textId="77777777" w:rsidTr="00DD5B4B">
        <w:trPr>
          <w:trHeight w:val="310"/>
        </w:trPr>
        <w:tc>
          <w:tcPr>
            <w:tcW w:w="5070" w:type="dxa"/>
          </w:tcPr>
          <w:p w14:paraId="1BA3D8D0" w14:textId="77777777" w:rsidR="00B84F52" w:rsidRPr="0069141E" w:rsidRDefault="00B84F52" w:rsidP="00DD5B4B">
            <w:pPr>
              <w:spacing w:after="0" w:line="240" w:lineRule="auto"/>
              <w:rPr>
                <w:rFonts w:cs="Times New Roman"/>
                <w:szCs w:val="24"/>
              </w:rPr>
            </w:pPr>
            <w:r w:rsidRPr="0069141E">
              <w:rPr>
                <w:rFonts w:cs="Times New Roman"/>
                <w:szCs w:val="24"/>
              </w:rPr>
              <w:t>Maithê Gomes da Piedade</w:t>
            </w:r>
          </w:p>
        </w:tc>
        <w:tc>
          <w:tcPr>
            <w:tcW w:w="1451" w:type="dxa"/>
          </w:tcPr>
          <w:p w14:paraId="77C1754E"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53BE380E" w14:textId="77777777" w:rsidR="00B84F52" w:rsidRPr="0069141E" w:rsidRDefault="00B84F52" w:rsidP="00DD5B4B">
            <w:pPr>
              <w:spacing w:after="0" w:line="240" w:lineRule="auto"/>
              <w:rPr>
                <w:rFonts w:cs="Times New Roman"/>
                <w:szCs w:val="24"/>
              </w:rPr>
            </w:pPr>
          </w:p>
        </w:tc>
      </w:tr>
    </w:tbl>
    <w:p w14:paraId="22A61075" w14:textId="77777777" w:rsidR="00B84F52" w:rsidRPr="0069141E" w:rsidRDefault="00B84F52" w:rsidP="00B84F52">
      <w:pPr>
        <w:tabs>
          <w:tab w:val="left" w:pos="1245"/>
        </w:tabs>
        <w:spacing w:after="0"/>
        <w:rPr>
          <w:rFonts w:cs="Times New Roman"/>
          <w:sz w:val="2"/>
          <w:szCs w:val="2"/>
        </w:rPr>
      </w:pPr>
    </w:p>
    <w:p w14:paraId="57D218B7" w14:textId="77777777" w:rsidR="00B84F52" w:rsidRPr="0069141E" w:rsidRDefault="00B84F52" w:rsidP="00B84F52">
      <w:pPr>
        <w:spacing w:after="0"/>
        <w:rPr>
          <w:rFonts w:cs="Times New Roman"/>
          <w:sz w:val="2"/>
          <w:szCs w:val="2"/>
        </w:rPr>
      </w:pPr>
      <w:r w:rsidRPr="0069141E">
        <w:rPr>
          <w:rFonts w:cs="Times New Roman"/>
          <w:sz w:val="2"/>
          <w:szCs w:val="2"/>
        </w:rPr>
        <w:br w:type="page"/>
      </w:r>
    </w:p>
    <w:p w14:paraId="6F4AB322" w14:textId="76A6C457" w:rsidR="00B84F52" w:rsidRPr="0069141E" w:rsidRDefault="00F17F6A" w:rsidP="00B84F52">
      <w:pPr>
        <w:spacing w:after="0"/>
        <w:rPr>
          <w:rFonts w:cs="Times New Roman"/>
          <w:szCs w:val="24"/>
        </w:rPr>
      </w:pPr>
      <w:r>
        <w:rPr>
          <w:noProof/>
        </w:rPr>
        <w:lastRenderedPageBreak/>
        <w:pict w14:anchorId="607153C0">
          <v:shape id="_x0000_s1115" type="#_x0000_t202" style="position:absolute;margin-left:214.05pt;margin-top:-16.95pt;width:291pt;height:59.25pt;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jzgg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" fillcolor="white [3201]" strokeweight=".5pt">
            <v:textbox>
              <w:txbxContent>
                <w:p w14:paraId="00689EE6" w14:textId="77777777" w:rsidR="00B84F52" w:rsidRPr="00B0578E" w:rsidRDefault="00B84F52" w:rsidP="00B84F52">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48A48F3B" w14:textId="77777777" w:rsidR="00B84F52" w:rsidRPr="00A66129" w:rsidRDefault="00B84F52" w:rsidP="00B84F52">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Implementação HTML e CSS 3</w:t>
                  </w:r>
                </w:p>
              </w:txbxContent>
            </v:textbox>
          </v:shape>
        </w:pict>
      </w:r>
      <w:r w:rsidR="00B84F52" w:rsidRPr="0069141E">
        <w:rPr>
          <w:rFonts w:cs="Times New Roman"/>
          <w:noProof/>
          <w:szCs w:val="24"/>
          <w:lang w:eastAsia="pt-BR"/>
        </w:rPr>
        <w:drawing>
          <wp:inline distT="0" distB="0" distL="0" distR="0" wp14:anchorId="7A47E3B4" wp14:editId="32F76D86">
            <wp:extent cx="2505075" cy="845469"/>
            <wp:effectExtent l="0" t="0" r="0" b="0"/>
            <wp:docPr id="2140" name="Imagem 214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FC70841" w14:textId="35E61E1F" w:rsidR="00B84F52" w:rsidRPr="0069141E" w:rsidRDefault="00F17F6A" w:rsidP="00B84F52">
      <w:pPr>
        <w:spacing w:after="0"/>
        <w:rPr>
          <w:rFonts w:cs="Times New Roman"/>
          <w:szCs w:val="24"/>
        </w:rPr>
      </w:pPr>
      <w:r>
        <w:rPr>
          <w:noProof/>
        </w:rPr>
        <w:pict w14:anchorId="4BCDEC11">
          <v:shape id="_x0000_s1114" type="#_x0000_t202" style="position:absolute;margin-left:299.25pt;margin-top:15pt;width:203pt;height:29.15pt;z-index:25193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COAJ8HrgEAADwDAAAOAAAAAAAAAAAAAAAAAC4CAABkcnMvZTJvRG9jLnhtbFBL&#10;AQItABQABgAIAAAAIQAUThQX3QAAAAoBAAAPAAAAAAAAAAAAAAAAAAgEAABkcnMvZG93bnJldi54&#10;bWxQSwUGAAAAAAQABADzAAAAEgUAAAAA&#10;" filled="f" stroked="f">
            <v:textbox style="mso-fit-shape-to-text:t">
              <w:txbxContent>
                <w:p w14:paraId="6C17B4AE" w14:textId="77777777" w:rsidR="00B84F52" w:rsidRPr="007F0382" w:rsidRDefault="00B84F52" w:rsidP="00B84F52">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15EBE6BE">
          <v:shape id="_x0000_s1113" type="#_x0000_t202" style="position:absolute;margin-left:2.25pt;margin-top:15.95pt;width:131.5pt;height:24.25pt;z-index:251930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C4WMdBrQEAADwDAAAOAAAAAAAAAAAAAAAAAC4CAABkcnMvZTJvRG9jLnhtbFBLAQIt&#10;ABQABgAIAAAAIQBgBRhy2wAAAAcBAAAPAAAAAAAAAAAAAAAAAAcEAABkcnMvZG93bnJldi54bWxQ&#10;SwUGAAAAAAQABADzAAAADwUAAAAA&#10;" filled="f" stroked="f">
            <v:textbox style="mso-fit-shape-to-text:t">
              <w:txbxContent>
                <w:p w14:paraId="647B752A" w14:textId="77777777" w:rsidR="00B84F52" w:rsidRDefault="00B84F52" w:rsidP="00B84F52">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194647B" w14:textId="77777777" w:rsidR="00B84F52" w:rsidRPr="0069141E" w:rsidRDefault="00B84F52" w:rsidP="00B84F52">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B84F52" w:rsidRPr="0069141E" w14:paraId="16790D14" w14:textId="77777777" w:rsidTr="00DD5B4B">
        <w:tc>
          <w:tcPr>
            <w:tcW w:w="10116" w:type="dxa"/>
          </w:tcPr>
          <w:p w14:paraId="24DF855F"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E0C5A51" w14:textId="77777777" w:rsidR="00B84F52" w:rsidRPr="0069141E" w:rsidRDefault="00B84F52" w:rsidP="00DD5B4B">
            <w:pPr>
              <w:rPr>
                <w:rFonts w:cs="Times New Roman"/>
              </w:rPr>
            </w:pPr>
          </w:p>
          <w:p w14:paraId="2AF18FDF" w14:textId="77777777" w:rsidR="00B84F52" w:rsidRPr="00C45075" w:rsidRDefault="00B84F52" w:rsidP="00DD5B4B">
            <w:pPr>
              <w:rPr>
                <w:rFonts w:cs="Times New Roman"/>
                <w:shd w:val="clear" w:color="auto" w:fill="FFFFFF"/>
              </w:rPr>
            </w:pPr>
            <w:r w:rsidRPr="00C45075">
              <w:rPr>
                <w:rFonts w:cs="Times New Roman"/>
                <w:shd w:val="clear" w:color="auto" w:fill="FFFFFF"/>
              </w:rPr>
              <w:t>Planejamento feito no Discord.</w:t>
            </w:r>
          </w:p>
          <w:p w14:paraId="10292B91" w14:textId="77777777" w:rsidR="00B84F52" w:rsidRPr="0069141E" w:rsidRDefault="00B84F52" w:rsidP="00DD5B4B">
            <w:pPr>
              <w:rPr>
                <w:rFonts w:cs="Times New Roman"/>
                <w:color w:val="000000" w:themeColor="text1"/>
                <w:kern w:val="24"/>
                <w:szCs w:val="24"/>
              </w:rPr>
            </w:pPr>
          </w:p>
        </w:tc>
      </w:tr>
      <w:tr w:rsidR="00B84F52" w:rsidRPr="0069141E" w14:paraId="20346314" w14:textId="77777777" w:rsidTr="00DD5B4B">
        <w:tc>
          <w:tcPr>
            <w:tcW w:w="10116" w:type="dxa"/>
          </w:tcPr>
          <w:p w14:paraId="3CF782F8"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E68419A" w14:textId="77777777" w:rsidR="00B84F52" w:rsidRPr="0069141E" w:rsidRDefault="00B84F52" w:rsidP="00DD5B4B">
            <w:pPr>
              <w:tabs>
                <w:tab w:val="left" w:pos="2475"/>
              </w:tabs>
              <w:rPr>
                <w:rFonts w:cs="Times New Roman"/>
                <w:color w:val="000000" w:themeColor="text1"/>
                <w:kern w:val="24"/>
                <w:szCs w:val="24"/>
              </w:rPr>
            </w:pPr>
          </w:p>
          <w:p w14:paraId="00A9A52A" w14:textId="77777777" w:rsidR="00B84F52" w:rsidRPr="0069141E" w:rsidRDefault="00B84F52" w:rsidP="00DD5B4B">
            <w:pPr>
              <w:tabs>
                <w:tab w:val="left" w:pos="2475"/>
              </w:tabs>
              <w:rPr>
                <w:rFonts w:cs="Times New Roman"/>
                <w:color w:val="000000" w:themeColor="text1"/>
                <w:kern w:val="24"/>
              </w:rPr>
            </w:pPr>
            <w:r w:rsidRPr="0069141E">
              <w:rPr>
                <w:rFonts w:cs="Times New Roman"/>
                <w:color w:val="000000" w:themeColor="text1"/>
                <w:kern w:val="24"/>
              </w:rPr>
              <w:t>Reformulação de calendário para a próxima banca, elaborando os dias 22, 23 e 26.</w:t>
            </w:r>
          </w:p>
          <w:p w14:paraId="0731E53F" w14:textId="77777777" w:rsidR="00B84F52" w:rsidRPr="0069141E" w:rsidRDefault="00B84F52" w:rsidP="00DD5B4B">
            <w:pPr>
              <w:tabs>
                <w:tab w:val="left" w:pos="2475"/>
              </w:tabs>
              <w:rPr>
                <w:rFonts w:cs="Times New Roman"/>
                <w:kern w:val="24"/>
                <w:szCs w:val="32"/>
              </w:rPr>
            </w:pPr>
          </w:p>
        </w:tc>
      </w:tr>
      <w:tr w:rsidR="00B84F52" w:rsidRPr="0069141E" w14:paraId="79403F1E" w14:textId="77777777" w:rsidTr="00DD5B4B">
        <w:tc>
          <w:tcPr>
            <w:tcW w:w="10116" w:type="dxa"/>
          </w:tcPr>
          <w:p w14:paraId="14C9B64B"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19632A09" w14:textId="77777777" w:rsidR="00B84F52" w:rsidRPr="0069141E" w:rsidRDefault="00B84F52" w:rsidP="00DD5B4B">
            <w:pPr>
              <w:tabs>
                <w:tab w:val="left" w:pos="2475"/>
              </w:tabs>
              <w:jc w:val="both"/>
              <w:rPr>
                <w:rFonts w:cs="Times New Roman"/>
                <w:kern w:val="24"/>
                <w:szCs w:val="28"/>
              </w:rPr>
            </w:pPr>
          </w:p>
          <w:p w14:paraId="0C5061BE" w14:textId="77777777" w:rsidR="00B84F52" w:rsidRPr="0069141E" w:rsidRDefault="00B84F52" w:rsidP="00DD5B4B">
            <w:pPr>
              <w:tabs>
                <w:tab w:val="left" w:pos="2475"/>
              </w:tabs>
              <w:jc w:val="both"/>
              <w:rPr>
                <w:rFonts w:cs="Times New Roman"/>
                <w:kern w:val="24"/>
                <w:szCs w:val="28"/>
              </w:rPr>
            </w:pPr>
            <w:r w:rsidRPr="0069141E">
              <w:rPr>
                <w:rFonts w:cs="Times New Roman"/>
                <w:kern w:val="24"/>
                <w:szCs w:val="28"/>
              </w:rPr>
              <w:t>Achar um horário confortável para todos</w:t>
            </w:r>
          </w:p>
          <w:p w14:paraId="02C27647" w14:textId="77777777" w:rsidR="00B84F52" w:rsidRPr="0069141E" w:rsidRDefault="00B84F52" w:rsidP="00DD5B4B">
            <w:pPr>
              <w:tabs>
                <w:tab w:val="left" w:pos="2475"/>
              </w:tabs>
              <w:jc w:val="both"/>
              <w:rPr>
                <w:rFonts w:cs="Times New Roman"/>
                <w:kern w:val="24"/>
                <w:szCs w:val="28"/>
              </w:rPr>
            </w:pPr>
          </w:p>
        </w:tc>
      </w:tr>
      <w:tr w:rsidR="00B84F52" w:rsidRPr="0069141E" w14:paraId="68CFF6B5" w14:textId="77777777" w:rsidTr="00DD5B4B">
        <w:tc>
          <w:tcPr>
            <w:tcW w:w="10116" w:type="dxa"/>
          </w:tcPr>
          <w:p w14:paraId="30C268BC" w14:textId="77777777" w:rsidR="00B84F52" w:rsidRPr="0069141E" w:rsidRDefault="00B84F52" w:rsidP="00DD5B4B">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2D38CCCA" w14:textId="77777777" w:rsidR="00B84F52" w:rsidRPr="0069141E" w:rsidRDefault="00B84F52" w:rsidP="00DD5B4B">
            <w:pPr>
              <w:textAlignment w:val="baseline"/>
              <w:rPr>
                <w:rFonts w:eastAsia="Times New Roman" w:cs="Times New Roman"/>
                <w:color w:val="000000"/>
                <w:lang w:eastAsia="pt-BR"/>
              </w:rPr>
            </w:pPr>
          </w:p>
          <w:p w14:paraId="771528B6"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Aproveitar o horário disponibilizado em aula e prestar atenção nas bancas de outras salas.</w:t>
            </w:r>
          </w:p>
          <w:p w14:paraId="01C7CB54" w14:textId="77777777" w:rsidR="00B84F52" w:rsidRPr="0069141E" w:rsidRDefault="00B84F52" w:rsidP="00DD5B4B">
            <w:pPr>
              <w:textAlignment w:val="baseline"/>
              <w:rPr>
                <w:rFonts w:cs="Times New Roman"/>
                <w:color w:val="000000" w:themeColor="text1"/>
                <w:kern w:val="24"/>
                <w:szCs w:val="24"/>
              </w:rPr>
            </w:pPr>
          </w:p>
        </w:tc>
      </w:tr>
      <w:tr w:rsidR="00B84F52" w:rsidRPr="0069141E" w14:paraId="3A3F393B" w14:textId="77777777" w:rsidTr="00DD5B4B">
        <w:tc>
          <w:tcPr>
            <w:tcW w:w="10116" w:type="dxa"/>
          </w:tcPr>
          <w:p w14:paraId="0D386982" w14:textId="77777777" w:rsidR="00B84F52" w:rsidRPr="0069141E" w:rsidRDefault="00B84F52" w:rsidP="00DD5B4B">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8344BFC" w14:textId="77777777" w:rsidR="00B84F52" w:rsidRPr="0069141E" w:rsidRDefault="00B84F52" w:rsidP="00DD5B4B">
            <w:pPr>
              <w:textAlignment w:val="baseline"/>
              <w:rPr>
                <w:rFonts w:eastAsia="Times New Roman" w:cs="Times New Roman"/>
                <w:color w:val="000000"/>
                <w:lang w:eastAsia="pt-BR"/>
              </w:rPr>
            </w:pPr>
          </w:p>
          <w:p w14:paraId="1953DF63" w14:textId="77777777" w:rsidR="00B84F52" w:rsidRPr="0069141E" w:rsidRDefault="00B84F52" w:rsidP="00DD5B4B">
            <w:pPr>
              <w:textAlignment w:val="baseline"/>
              <w:rPr>
                <w:rFonts w:eastAsia="Times New Roman" w:cs="Times New Roman"/>
                <w:color w:val="000000"/>
                <w:lang w:eastAsia="pt-BR"/>
              </w:rPr>
            </w:pPr>
            <w:r w:rsidRPr="0069141E">
              <w:rPr>
                <w:rFonts w:eastAsia="Times New Roman" w:cs="Times New Roman"/>
                <w:color w:val="000000"/>
                <w:lang w:eastAsia="pt-BR"/>
              </w:rPr>
              <w:t>Usar exemplos disponibilizados no Teams para elaborar uma melhor documentação.</w:t>
            </w:r>
          </w:p>
          <w:p w14:paraId="41AD8E77" w14:textId="77777777" w:rsidR="00B84F52" w:rsidRPr="0069141E" w:rsidRDefault="00B84F52" w:rsidP="00DD5B4B">
            <w:pPr>
              <w:textAlignment w:val="baseline"/>
              <w:rPr>
                <w:rFonts w:cs="Times New Roman"/>
                <w:szCs w:val="24"/>
              </w:rPr>
            </w:pPr>
          </w:p>
        </w:tc>
      </w:tr>
    </w:tbl>
    <w:p w14:paraId="268369A5" w14:textId="77777777" w:rsidR="00B84F52" w:rsidRPr="0069141E" w:rsidRDefault="00B84F52" w:rsidP="00B84F52">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B84F52" w:rsidRPr="0069141E" w14:paraId="07AACE9A" w14:textId="77777777" w:rsidTr="00DD5B4B">
        <w:trPr>
          <w:trHeight w:val="310"/>
        </w:trPr>
        <w:tc>
          <w:tcPr>
            <w:tcW w:w="5070" w:type="dxa"/>
          </w:tcPr>
          <w:p w14:paraId="1A78B749" w14:textId="77777777" w:rsidR="00B84F52" w:rsidRPr="0069141E" w:rsidRDefault="00B84F52" w:rsidP="00DD5B4B">
            <w:pPr>
              <w:spacing w:after="0" w:line="240" w:lineRule="auto"/>
              <w:rPr>
                <w:rFonts w:cs="Times New Roman"/>
                <w:b/>
                <w:szCs w:val="24"/>
              </w:rPr>
            </w:pPr>
            <w:r w:rsidRPr="0069141E">
              <w:rPr>
                <w:rFonts w:cs="Times New Roman"/>
                <w:b/>
                <w:szCs w:val="24"/>
              </w:rPr>
              <w:t>Ciência do Grupo:</w:t>
            </w:r>
          </w:p>
        </w:tc>
        <w:tc>
          <w:tcPr>
            <w:tcW w:w="1451" w:type="dxa"/>
          </w:tcPr>
          <w:p w14:paraId="241C24EB" w14:textId="77777777" w:rsidR="00B84F52" w:rsidRPr="0069141E" w:rsidRDefault="00B84F52" w:rsidP="00DD5B4B">
            <w:pPr>
              <w:spacing w:after="0" w:line="240" w:lineRule="auto"/>
              <w:rPr>
                <w:rFonts w:cs="Times New Roman"/>
                <w:b/>
                <w:szCs w:val="24"/>
              </w:rPr>
            </w:pPr>
            <w:r w:rsidRPr="0069141E">
              <w:rPr>
                <w:rFonts w:cs="Times New Roman"/>
                <w:b/>
                <w:szCs w:val="24"/>
              </w:rPr>
              <w:t>Presença</w:t>
            </w:r>
          </w:p>
        </w:tc>
        <w:tc>
          <w:tcPr>
            <w:tcW w:w="3674" w:type="dxa"/>
            <w:vMerge w:val="restart"/>
          </w:tcPr>
          <w:p w14:paraId="66C10417" w14:textId="77777777" w:rsidR="00B84F52" w:rsidRPr="0069141E" w:rsidRDefault="00B84F52" w:rsidP="00DD5B4B">
            <w:pPr>
              <w:spacing w:after="0" w:line="240" w:lineRule="auto"/>
              <w:rPr>
                <w:rFonts w:cs="Times New Roman"/>
                <w:b/>
                <w:szCs w:val="24"/>
              </w:rPr>
            </w:pPr>
            <w:r w:rsidRPr="0069141E">
              <w:rPr>
                <w:rFonts w:cs="Times New Roman"/>
                <w:b/>
                <w:szCs w:val="24"/>
              </w:rPr>
              <w:t>Ciência dos Professor(es)</w:t>
            </w:r>
          </w:p>
          <w:p w14:paraId="15C6D374" w14:textId="77777777" w:rsidR="00B84F52" w:rsidRPr="0069141E" w:rsidRDefault="00B84F52" w:rsidP="00DD5B4B">
            <w:pPr>
              <w:spacing w:after="0" w:line="240" w:lineRule="auto"/>
              <w:rPr>
                <w:rFonts w:cs="Times New Roman"/>
                <w:b/>
                <w:szCs w:val="24"/>
              </w:rPr>
            </w:pPr>
          </w:p>
        </w:tc>
      </w:tr>
      <w:tr w:rsidR="00B84F52" w:rsidRPr="0069141E" w14:paraId="7E25C63F" w14:textId="77777777" w:rsidTr="00DD5B4B">
        <w:trPr>
          <w:trHeight w:val="310"/>
        </w:trPr>
        <w:tc>
          <w:tcPr>
            <w:tcW w:w="5070" w:type="dxa"/>
          </w:tcPr>
          <w:p w14:paraId="3EC4AC08" w14:textId="77777777" w:rsidR="00B84F52" w:rsidRPr="0069141E" w:rsidRDefault="00B84F52" w:rsidP="00DD5B4B">
            <w:pPr>
              <w:spacing w:after="0" w:line="240" w:lineRule="auto"/>
              <w:rPr>
                <w:rFonts w:cs="Times New Roman"/>
                <w:szCs w:val="24"/>
              </w:rPr>
            </w:pPr>
            <w:r w:rsidRPr="0069141E">
              <w:rPr>
                <w:rFonts w:cs="Times New Roman"/>
                <w:szCs w:val="24"/>
              </w:rPr>
              <w:t>Alex Aparecido de Lima</w:t>
            </w:r>
          </w:p>
        </w:tc>
        <w:tc>
          <w:tcPr>
            <w:tcW w:w="1451" w:type="dxa"/>
          </w:tcPr>
          <w:p w14:paraId="1A0890B1"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55A38B59" w14:textId="77777777" w:rsidR="00B84F52" w:rsidRPr="0069141E" w:rsidRDefault="00B84F52" w:rsidP="00DD5B4B">
            <w:pPr>
              <w:spacing w:after="0" w:line="240" w:lineRule="auto"/>
              <w:rPr>
                <w:rFonts w:cs="Times New Roman"/>
                <w:szCs w:val="24"/>
              </w:rPr>
            </w:pPr>
          </w:p>
        </w:tc>
      </w:tr>
      <w:tr w:rsidR="00B84F52" w:rsidRPr="0069141E" w14:paraId="3822F734" w14:textId="77777777" w:rsidTr="00DD5B4B">
        <w:trPr>
          <w:trHeight w:val="310"/>
        </w:trPr>
        <w:tc>
          <w:tcPr>
            <w:tcW w:w="5070" w:type="dxa"/>
          </w:tcPr>
          <w:p w14:paraId="0A3354D4" w14:textId="77777777" w:rsidR="00B84F52" w:rsidRPr="0069141E" w:rsidRDefault="00B84F52" w:rsidP="00DD5B4B">
            <w:pPr>
              <w:spacing w:after="0" w:line="240" w:lineRule="auto"/>
              <w:rPr>
                <w:rFonts w:cs="Times New Roman"/>
                <w:szCs w:val="24"/>
              </w:rPr>
            </w:pPr>
            <w:r w:rsidRPr="0069141E">
              <w:rPr>
                <w:rFonts w:cs="Times New Roman"/>
                <w:szCs w:val="24"/>
              </w:rPr>
              <w:t>Anderson Portes do Nascimento</w:t>
            </w:r>
          </w:p>
        </w:tc>
        <w:tc>
          <w:tcPr>
            <w:tcW w:w="1451" w:type="dxa"/>
          </w:tcPr>
          <w:p w14:paraId="6E49F8E4"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26DE45A8" w14:textId="77777777" w:rsidR="00B84F52" w:rsidRPr="0069141E" w:rsidRDefault="00B84F52" w:rsidP="00DD5B4B">
            <w:pPr>
              <w:spacing w:after="0" w:line="240" w:lineRule="auto"/>
              <w:rPr>
                <w:rFonts w:cs="Times New Roman"/>
                <w:szCs w:val="24"/>
              </w:rPr>
            </w:pPr>
          </w:p>
        </w:tc>
      </w:tr>
      <w:tr w:rsidR="00B84F52" w:rsidRPr="0069141E" w14:paraId="1D06B7E0" w14:textId="77777777" w:rsidTr="00DD5B4B">
        <w:trPr>
          <w:trHeight w:val="310"/>
        </w:trPr>
        <w:tc>
          <w:tcPr>
            <w:tcW w:w="5070" w:type="dxa"/>
          </w:tcPr>
          <w:p w14:paraId="30725012" w14:textId="77777777" w:rsidR="00B84F52" w:rsidRPr="0069141E" w:rsidRDefault="00B84F52" w:rsidP="00DD5B4B">
            <w:pPr>
              <w:spacing w:after="0" w:line="240" w:lineRule="auto"/>
              <w:rPr>
                <w:rFonts w:cs="Times New Roman"/>
                <w:szCs w:val="24"/>
              </w:rPr>
            </w:pPr>
            <w:r w:rsidRPr="0069141E">
              <w:rPr>
                <w:rFonts w:cs="Times New Roman"/>
                <w:szCs w:val="24"/>
              </w:rPr>
              <w:t>Cesar Mâncio Silva</w:t>
            </w:r>
          </w:p>
        </w:tc>
        <w:tc>
          <w:tcPr>
            <w:tcW w:w="1451" w:type="dxa"/>
          </w:tcPr>
          <w:p w14:paraId="2C7695A3"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5C57528C" w14:textId="77777777" w:rsidR="00B84F52" w:rsidRPr="0069141E" w:rsidRDefault="00B84F52" w:rsidP="00DD5B4B">
            <w:pPr>
              <w:spacing w:after="0" w:line="240" w:lineRule="auto"/>
              <w:rPr>
                <w:rFonts w:cs="Times New Roman"/>
                <w:szCs w:val="24"/>
              </w:rPr>
            </w:pPr>
          </w:p>
        </w:tc>
      </w:tr>
      <w:tr w:rsidR="00B84F52" w:rsidRPr="0069141E" w14:paraId="27908FD2" w14:textId="77777777" w:rsidTr="00DD5B4B">
        <w:trPr>
          <w:trHeight w:val="310"/>
        </w:trPr>
        <w:tc>
          <w:tcPr>
            <w:tcW w:w="5070" w:type="dxa"/>
          </w:tcPr>
          <w:p w14:paraId="25C8DF3F" w14:textId="77777777" w:rsidR="00B84F52" w:rsidRPr="0069141E" w:rsidRDefault="00B84F52" w:rsidP="00DD5B4B">
            <w:pPr>
              <w:spacing w:after="0" w:line="240" w:lineRule="auto"/>
              <w:rPr>
                <w:rFonts w:cs="Times New Roman"/>
                <w:szCs w:val="24"/>
              </w:rPr>
            </w:pPr>
            <w:r w:rsidRPr="0069141E">
              <w:rPr>
                <w:rFonts w:cs="Times New Roman"/>
                <w:szCs w:val="24"/>
              </w:rPr>
              <w:t>Maithê Gomes da Piedade</w:t>
            </w:r>
          </w:p>
        </w:tc>
        <w:tc>
          <w:tcPr>
            <w:tcW w:w="1451" w:type="dxa"/>
          </w:tcPr>
          <w:p w14:paraId="262949AE" w14:textId="77777777" w:rsidR="00B84F52" w:rsidRPr="0069141E" w:rsidRDefault="00B84F52" w:rsidP="00DD5B4B">
            <w:pPr>
              <w:spacing w:after="0" w:line="240" w:lineRule="auto"/>
              <w:rPr>
                <w:rFonts w:cs="Times New Roman"/>
                <w:szCs w:val="24"/>
              </w:rPr>
            </w:pPr>
            <w:r w:rsidRPr="0069141E">
              <w:rPr>
                <w:rFonts w:cs="Times New Roman"/>
                <w:szCs w:val="24"/>
              </w:rPr>
              <w:t>P</w:t>
            </w:r>
          </w:p>
        </w:tc>
        <w:tc>
          <w:tcPr>
            <w:tcW w:w="3674" w:type="dxa"/>
            <w:vMerge/>
          </w:tcPr>
          <w:p w14:paraId="18FC713A" w14:textId="77777777" w:rsidR="00B84F52" w:rsidRPr="0069141E" w:rsidRDefault="00B84F52" w:rsidP="00DD5B4B">
            <w:pPr>
              <w:spacing w:after="0" w:line="240" w:lineRule="auto"/>
              <w:rPr>
                <w:rFonts w:cs="Times New Roman"/>
                <w:szCs w:val="24"/>
              </w:rPr>
            </w:pPr>
          </w:p>
        </w:tc>
      </w:tr>
    </w:tbl>
    <w:p w14:paraId="6FEA2548" w14:textId="77777777" w:rsidR="00B84F52" w:rsidRPr="0069141E" w:rsidRDefault="00B84F52" w:rsidP="00B84F52">
      <w:pPr>
        <w:tabs>
          <w:tab w:val="left" w:pos="1245"/>
        </w:tabs>
        <w:spacing w:after="0"/>
        <w:rPr>
          <w:rFonts w:cs="Times New Roman"/>
          <w:sz w:val="2"/>
          <w:szCs w:val="2"/>
        </w:rPr>
      </w:pPr>
    </w:p>
    <w:p w14:paraId="04A52BA1" w14:textId="77777777" w:rsidR="00B84F52" w:rsidRPr="0069141E" w:rsidRDefault="00B84F52" w:rsidP="00B84F52">
      <w:pPr>
        <w:spacing w:after="0"/>
        <w:rPr>
          <w:rFonts w:cs="Times New Roman"/>
          <w:sz w:val="2"/>
          <w:szCs w:val="2"/>
        </w:rPr>
      </w:pPr>
      <w:r w:rsidRPr="0069141E">
        <w:rPr>
          <w:rFonts w:cs="Times New Roman"/>
          <w:sz w:val="2"/>
          <w:szCs w:val="2"/>
        </w:rPr>
        <w:br w:type="page"/>
      </w:r>
    </w:p>
    <w:p w14:paraId="675D6510" w14:textId="78E7CDD3" w:rsidR="00415E00" w:rsidRPr="0069141E" w:rsidRDefault="00F17F6A" w:rsidP="00415E00">
      <w:pPr>
        <w:spacing w:after="0"/>
        <w:rPr>
          <w:rFonts w:cs="Times New Roman"/>
          <w:szCs w:val="24"/>
        </w:rPr>
      </w:pPr>
      <w:r>
        <w:rPr>
          <w:noProof/>
        </w:rPr>
        <w:lastRenderedPageBreak/>
        <w:pict w14:anchorId="1738CB9C">
          <v:shape id="_x0000_s1112" type="#_x0000_t202" style="position:absolute;margin-left:214.05pt;margin-top:-16.95pt;width:291pt;height:59.25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lXgwIAAJU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DwyfeiUFRR7bCAHzWx5y5cKCb9hPtwzh8OEjYELItzhR2rA&#10;V4JWomQD7s979xGPPY5aSioczpz631vmBCX6h8Huv+wNBnGa02EwHPfx4M41q3ON2ZYLwNbp4Sqy&#10;PIkRH/RBlA7KJ9wj8xgVVcxwjJ3TcBAXoVkZuIe4mM8TCOfXsnBjHiyPriPNsdEe6yfmbNvoAUfk&#10;Fg5jzCZv+r3BRksD820AqdIwRKIbVtsHwNlP49Tuqbhczs8Jddqmsxc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Agpp&#10;V4MCAACVBQAADgAAAAAAAAAAAAAAAAAuAgAAZHJzL2Uyb0RvYy54bWxQSwECLQAUAAYACAAAACEA&#10;bj/4tN4AAAALAQAADwAAAAAAAAAAAAAAAADdBAAAZHJzL2Rvd25yZXYueG1sUEsFBgAAAAAEAAQA&#10;8wAAAOgFAAAAAA==&#10;" fillcolor="white [3201]" strokeweight=".5pt">
            <v:textbox>
              <w:txbxContent>
                <w:p w14:paraId="661797F2" w14:textId="77777777" w:rsidR="00415E00" w:rsidRPr="00B0578E" w:rsidRDefault="00415E00" w:rsidP="00415E0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22D00C6" w14:textId="77777777" w:rsidR="00415E00" w:rsidRPr="00A66129" w:rsidRDefault="00415E00" w:rsidP="00415E0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Implementação HTML e CSS 3</w:t>
                  </w:r>
                </w:p>
              </w:txbxContent>
            </v:textbox>
          </v:shape>
        </w:pict>
      </w:r>
      <w:r w:rsidR="00415E00" w:rsidRPr="0069141E">
        <w:rPr>
          <w:rFonts w:cs="Times New Roman"/>
          <w:noProof/>
          <w:szCs w:val="24"/>
          <w:lang w:eastAsia="pt-BR"/>
        </w:rPr>
        <w:drawing>
          <wp:inline distT="0" distB="0" distL="0" distR="0" wp14:anchorId="2F9ACC78" wp14:editId="60A2F421">
            <wp:extent cx="2505075" cy="845469"/>
            <wp:effectExtent l="0" t="0" r="0" b="0"/>
            <wp:docPr id="2104" name="Imagem 210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4FB0FC0" w14:textId="3D6A4F3B" w:rsidR="00415E00" w:rsidRPr="0069141E" w:rsidRDefault="00F17F6A" w:rsidP="00415E00">
      <w:pPr>
        <w:spacing w:after="0"/>
        <w:rPr>
          <w:rFonts w:cs="Times New Roman"/>
          <w:szCs w:val="24"/>
        </w:rPr>
      </w:pPr>
      <w:r>
        <w:rPr>
          <w:noProof/>
        </w:rPr>
        <w:pict w14:anchorId="19DC8F18">
          <v:shape id="_x0000_s1111" type="#_x0000_t202" style="position:absolute;margin-left:299.25pt;margin-top:15pt;width:203pt;height:29.15pt;z-index:25192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L6uUAK8BAAA8AwAADgAAAAAAAAAAAAAAAAAuAgAAZHJzL2Uyb0RvYy54bWxQ&#10;SwECLQAUAAYACAAAACEAFE4UF90AAAAKAQAADwAAAAAAAAAAAAAAAAAJBAAAZHJzL2Rvd25yZXYu&#10;eG1sUEsFBgAAAAAEAAQA8wAAABMFAAAAAA==&#10;" filled="f" stroked="f">
            <v:textbox style="mso-fit-shape-to-text:t">
              <w:txbxContent>
                <w:p w14:paraId="038367F4" w14:textId="77777777" w:rsidR="00415E00" w:rsidRPr="007F0382" w:rsidRDefault="00415E00" w:rsidP="00415E0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20</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35AB567A">
          <v:shape id="_x0000_s1110" type="#_x0000_t202" style="position:absolute;margin-left:2.25pt;margin-top:15.95pt;width:131.5pt;height:24.25pt;z-index:25192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My1TfOsAQAAPAMAAA4AAAAAAAAAAAAAAAAALgIAAGRycy9lMm9Eb2MueG1sUEsBAi0A&#10;FAAGAAgAAAAhAGAFGHLbAAAABwEAAA8AAAAAAAAAAAAAAAAABgQAAGRycy9kb3ducmV2LnhtbFBL&#10;BQYAAAAABAAEAPMAAAAOBQAAAAA=&#10;" filled="f" stroked="f">
            <v:textbox style="mso-fit-shape-to-text:t">
              <w:txbxContent>
                <w:p w14:paraId="63379BB5" w14:textId="77777777" w:rsidR="00415E00" w:rsidRDefault="00415E00" w:rsidP="00415E0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E97F2AC" w14:textId="77777777" w:rsidR="00415E00" w:rsidRPr="0069141E" w:rsidRDefault="00415E00"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415E00" w:rsidRPr="0069141E" w14:paraId="7132A89A" w14:textId="77777777" w:rsidTr="00DD5B4B">
        <w:tc>
          <w:tcPr>
            <w:tcW w:w="10116" w:type="dxa"/>
          </w:tcPr>
          <w:p w14:paraId="1645739F"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01716B04" w14:textId="77777777" w:rsidR="00415E00" w:rsidRPr="0069141E" w:rsidRDefault="00415E00" w:rsidP="00415E00">
            <w:pPr>
              <w:rPr>
                <w:rFonts w:cs="Times New Roman"/>
              </w:rPr>
            </w:pPr>
          </w:p>
          <w:p w14:paraId="77231A2B" w14:textId="77777777" w:rsidR="00415E00" w:rsidRPr="0069141E" w:rsidRDefault="00415E00" w:rsidP="00415E00">
            <w:pPr>
              <w:rPr>
                <w:rFonts w:cs="Times New Roman"/>
                <w:color w:val="333333"/>
                <w:shd w:val="clear" w:color="auto" w:fill="FFFFFF"/>
              </w:rPr>
            </w:pPr>
            <w:r w:rsidRPr="0069141E">
              <w:rPr>
                <w:rFonts w:cs="Times New Roman"/>
                <w:color w:val="333333"/>
                <w:shd w:val="clear" w:color="auto" w:fill="FFFFFF"/>
                <w:lang w:val="en-US"/>
              </w:rPr>
              <w:t>“Skillthrive”,</w:t>
            </w:r>
            <w:r w:rsidRPr="0069141E">
              <w:rPr>
                <w:rStyle w:val="Forte"/>
                <w:rFonts w:cs="Times New Roman"/>
                <w:b w:val="0"/>
                <w:bCs w:val="0"/>
                <w:color w:val="333333"/>
                <w:shd w:val="clear" w:color="auto" w:fill="FFFFFF"/>
                <w:lang w:val="en-US"/>
              </w:rPr>
              <w:t xml:space="preserve"> Navbar CSS Tutorial: 3 Ways to Create a Navigation Bar with Flexbox</w:t>
            </w:r>
            <w:r w:rsidRPr="0069141E">
              <w:rPr>
                <w:rFonts w:cs="Times New Roman"/>
                <w:color w:val="333333"/>
                <w:shd w:val="clear" w:color="auto" w:fill="FFFFFF"/>
                <w:lang w:val="en-US"/>
              </w:rPr>
              <w:t xml:space="preserve">. </w:t>
            </w:r>
            <w:r w:rsidRPr="0069141E">
              <w:rPr>
                <w:rFonts w:cs="Times New Roman"/>
                <w:color w:val="333333"/>
                <w:shd w:val="clear" w:color="auto" w:fill="FFFFFF"/>
              </w:rPr>
              <w:t>Disponível em:</w:t>
            </w:r>
            <w:r w:rsidRPr="0069141E">
              <w:rPr>
                <w:rFonts w:cs="Times New Roman"/>
              </w:rPr>
              <w:t xml:space="preserve"> </w:t>
            </w:r>
            <w:hyperlink r:id="rId88" w:tgtFrame="_blank" w:tooltip="https://www.youtube.com/watch?v=PwWHL3RyQgk&amp;t=646s" w:history="1">
              <w:r w:rsidRPr="0069141E">
                <w:rPr>
                  <w:rStyle w:val="Hyperlink"/>
                  <w:rFonts w:cs="Times New Roman"/>
                  <w:bdr w:val="none" w:sz="0" w:space="0" w:color="auto" w:frame="1"/>
                </w:rPr>
                <w:t>https://www.youtube.com/watch?v=PwWHL3RyQgk&amp;t=646s</w:t>
              </w:r>
            </w:hyperlink>
            <w:r w:rsidRPr="0069141E">
              <w:rPr>
                <w:rFonts w:cs="Times New Roman"/>
                <w:color w:val="333333"/>
                <w:shd w:val="clear" w:color="auto" w:fill="FFFFFF"/>
              </w:rPr>
              <w:t>. Acesso em: 09 de setembro de 2021.</w:t>
            </w:r>
          </w:p>
          <w:p w14:paraId="18AFD9C9" w14:textId="77777777" w:rsidR="00415E00" w:rsidRPr="0069141E" w:rsidRDefault="00415E00" w:rsidP="00415E00">
            <w:pPr>
              <w:rPr>
                <w:rFonts w:cs="Times New Roman"/>
                <w:color w:val="333333"/>
                <w:shd w:val="clear" w:color="auto" w:fill="FFFFFF"/>
              </w:rPr>
            </w:pPr>
          </w:p>
          <w:p w14:paraId="2D42C445" w14:textId="77777777" w:rsidR="00415E00" w:rsidRPr="0069141E" w:rsidRDefault="00415E00" w:rsidP="00415E00">
            <w:pPr>
              <w:rPr>
                <w:rFonts w:cs="Times New Roman"/>
                <w:color w:val="333333"/>
                <w:shd w:val="clear" w:color="auto" w:fill="FFFFFF"/>
              </w:rPr>
            </w:pPr>
            <w:r w:rsidRPr="0069141E">
              <w:rPr>
                <w:rStyle w:val="Forte"/>
                <w:rFonts w:cs="Times New Roman"/>
                <w:b w:val="0"/>
                <w:bCs w:val="0"/>
                <w:color w:val="333333"/>
                <w:shd w:val="clear" w:color="auto" w:fill="FFFFFF"/>
              </w:rPr>
              <w:t>“freeCodeCamp”.</w:t>
            </w:r>
            <w:r w:rsidRPr="0069141E">
              <w:rPr>
                <w:rFonts w:cs="Times New Roman"/>
              </w:rPr>
              <w:t xml:space="preserve"> </w:t>
            </w:r>
            <w:r w:rsidRPr="0069141E">
              <w:rPr>
                <w:rStyle w:val="Forte"/>
                <w:rFonts w:cs="Times New Roman"/>
                <w:b w:val="0"/>
                <w:bCs w:val="0"/>
                <w:color w:val="333333"/>
                <w:shd w:val="clear" w:color="auto" w:fill="FFFFFF"/>
              </w:rPr>
              <w:t>CSS Tutorial - Zero to Hero (Complete Course).</w:t>
            </w:r>
            <w:r w:rsidRPr="0069141E">
              <w:rPr>
                <w:rStyle w:val="Forte"/>
                <w:rFonts w:cs="Times New Roman"/>
                <w:color w:val="333333"/>
                <w:shd w:val="clear" w:color="auto" w:fill="FFFFFF"/>
              </w:rPr>
              <w:t xml:space="preserve"> </w:t>
            </w:r>
            <w:r w:rsidRPr="0069141E">
              <w:rPr>
                <w:rFonts w:cs="Times New Roman"/>
                <w:color w:val="333333"/>
                <w:shd w:val="clear" w:color="auto" w:fill="FFFFFF"/>
              </w:rPr>
              <w:t>Disponível em:</w:t>
            </w:r>
            <w:r w:rsidRPr="0069141E">
              <w:rPr>
                <w:rFonts w:cs="Times New Roman"/>
              </w:rPr>
              <w:t xml:space="preserve"> </w:t>
            </w:r>
            <w:hyperlink r:id="rId89" w:history="1">
              <w:r w:rsidRPr="0069141E">
                <w:rPr>
                  <w:rStyle w:val="Hyperlink"/>
                  <w:rFonts w:cs="Times New Roman"/>
                </w:rPr>
                <w:t>https://www.youtube.com/watch?v=1Rs2ND1ryYc&amp;start=6167s</w:t>
              </w:r>
            </w:hyperlink>
            <w:r w:rsidRPr="0069141E">
              <w:rPr>
                <w:rFonts w:cs="Times New Roman"/>
              </w:rPr>
              <w:t xml:space="preserve"> </w:t>
            </w:r>
            <w:r w:rsidRPr="0069141E">
              <w:rPr>
                <w:rFonts w:cs="Times New Roman"/>
                <w:color w:val="333333"/>
                <w:shd w:val="clear" w:color="auto" w:fill="FFFFFF"/>
              </w:rPr>
              <w:t>Acesso em: 10 de setembro de 2021.</w:t>
            </w:r>
          </w:p>
          <w:p w14:paraId="75705325" w14:textId="77777777" w:rsidR="00415E00" w:rsidRPr="0069141E" w:rsidRDefault="00415E00" w:rsidP="00415E00">
            <w:pPr>
              <w:rPr>
                <w:rFonts w:cs="Times New Roman"/>
                <w:color w:val="000000" w:themeColor="text1"/>
                <w:kern w:val="24"/>
                <w:szCs w:val="24"/>
              </w:rPr>
            </w:pPr>
          </w:p>
        </w:tc>
      </w:tr>
      <w:tr w:rsidR="00415E00" w:rsidRPr="0069141E" w14:paraId="5A08A5DE" w14:textId="77777777" w:rsidTr="00DD5B4B">
        <w:tc>
          <w:tcPr>
            <w:tcW w:w="10116" w:type="dxa"/>
          </w:tcPr>
          <w:p w14:paraId="3F7B0705"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6DC91405" w14:textId="77777777" w:rsidR="00415E00" w:rsidRPr="0069141E" w:rsidRDefault="00415E00" w:rsidP="00415E00">
            <w:pPr>
              <w:tabs>
                <w:tab w:val="left" w:pos="2475"/>
              </w:tabs>
              <w:rPr>
                <w:rFonts w:cs="Times New Roman"/>
                <w:color w:val="000000" w:themeColor="text1"/>
                <w:kern w:val="24"/>
                <w:szCs w:val="24"/>
              </w:rPr>
            </w:pPr>
          </w:p>
          <w:p w14:paraId="5611EF6A" w14:textId="77777777" w:rsidR="00415E00" w:rsidRPr="0069141E" w:rsidRDefault="00415E00" w:rsidP="00415E00">
            <w:pPr>
              <w:tabs>
                <w:tab w:val="left" w:pos="2475"/>
              </w:tabs>
              <w:rPr>
                <w:rFonts w:cs="Times New Roman"/>
                <w:color w:val="000000" w:themeColor="text1"/>
                <w:kern w:val="24"/>
              </w:rPr>
            </w:pPr>
            <w:r w:rsidRPr="0069141E">
              <w:rPr>
                <w:rFonts w:cs="Times New Roman"/>
                <w:color w:val="000000" w:themeColor="text1"/>
                <w:kern w:val="24"/>
              </w:rPr>
              <w:t>Maior elaboração ainda mais do site do TCC, retrabalho da Home.</w:t>
            </w:r>
          </w:p>
          <w:p w14:paraId="091A890E" w14:textId="77777777" w:rsidR="00415E00" w:rsidRPr="0069141E" w:rsidRDefault="00415E00" w:rsidP="00415E00">
            <w:pPr>
              <w:tabs>
                <w:tab w:val="left" w:pos="2475"/>
              </w:tabs>
              <w:rPr>
                <w:rFonts w:cs="Times New Roman"/>
                <w:kern w:val="24"/>
                <w:szCs w:val="32"/>
              </w:rPr>
            </w:pPr>
          </w:p>
        </w:tc>
      </w:tr>
      <w:tr w:rsidR="00415E00" w:rsidRPr="0069141E" w14:paraId="196ECE50" w14:textId="77777777" w:rsidTr="00DD5B4B">
        <w:tc>
          <w:tcPr>
            <w:tcW w:w="10116" w:type="dxa"/>
          </w:tcPr>
          <w:p w14:paraId="18D00FF1"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1003F4F" w14:textId="77777777" w:rsidR="00415E00" w:rsidRPr="0069141E" w:rsidRDefault="00415E00" w:rsidP="00415E00">
            <w:pPr>
              <w:tabs>
                <w:tab w:val="left" w:pos="2475"/>
              </w:tabs>
              <w:jc w:val="both"/>
              <w:rPr>
                <w:rFonts w:cs="Times New Roman"/>
                <w:kern w:val="24"/>
                <w:szCs w:val="28"/>
              </w:rPr>
            </w:pPr>
          </w:p>
          <w:p w14:paraId="01897A5E" w14:textId="77777777" w:rsidR="00415E00" w:rsidRPr="0069141E" w:rsidRDefault="00415E00" w:rsidP="00415E00">
            <w:pPr>
              <w:tabs>
                <w:tab w:val="left" w:pos="2475"/>
              </w:tabs>
              <w:jc w:val="both"/>
              <w:rPr>
                <w:rFonts w:cs="Times New Roman"/>
                <w:kern w:val="24"/>
                <w:szCs w:val="28"/>
              </w:rPr>
            </w:pPr>
            <w:r w:rsidRPr="0069141E">
              <w:rPr>
                <w:rFonts w:cs="Times New Roman"/>
                <w:kern w:val="24"/>
                <w:szCs w:val="28"/>
              </w:rPr>
              <w:t>Consertar os problemas o CSS</w:t>
            </w:r>
          </w:p>
          <w:p w14:paraId="12281243" w14:textId="77777777" w:rsidR="00415E00" w:rsidRPr="0069141E" w:rsidRDefault="00415E00" w:rsidP="00415E00">
            <w:pPr>
              <w:tabs>
                <w:tab w:val="left" w:pos="2475"/>
              </w:tabs>
              <w:jc w:val="both"/>
              <w:rPr>
                <w:rFonts w:cs="Times New Roman"/>
                <w:kern w:val="24"/>
                <w:szCs w:val="28"/>
              </w:rPr>
            </w:pPr>
          </w:p>
          <w:p w14:paraId="26515677" w14:textId="77777777" w:rsidR="00415E00" w:rsidRPr="0069141E" w:rsidRDefault="00415E00" w:rsidP="00415E00">
            <w:pPr>
              <w:tabs>
                <w:tab w:val="left" w:pos="2475"/>
              </w:tabs>
              <w:jc w:val="both"/>
              <w:rPr>
                <w:rFonts w:cs="Times New Roman"/>
                <w:kern w:val="24"/>
                <w:szCs w:val="28"/>
              </w:rPr>
            </w:pPr>
          </w:p>
        </w:tc>
      </w:tr>
      <w:tr w:rsidR="00415E00" w:rsidRPr="0069141E" w14:paraId="3F9E2F5B" w14:textId="77777777" w:rsidTr="00DD5B4B">
        <w:tc>
          <w:tcPr>
            <w:tcW w:w="10116" w:type="dxa"/>
          </w:tcPr>
          <w:p w14:paraId="4AEDA24D"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19782DE4" w14:textId="77777777" w:rsidR="00415E00" w:rsidRPr="0069141E" w:rsidRDefault="00415E00" w:rsidP="00415E00">
            <w:pPr>
              <w:textAlignment w:val="baseline"/>
              <w:rPr>
                <w:rFonts w:eastAsia="Times New Roman" w:cs="Times New Roman"/>
                <w:color w:val="000000"/>
                <w:lang w:eastAsia="pt-BR"/>
              </w:rPr>
            </w:pPr>
          </w:p>
          <w:p w14:paraId="328551C1" w14:textId="77777777" w:rsidR="00415E00" w:rsidRPr="0069141E" w:rsidRDefault="00415E00" w:rsidP="00415E00">
            <w:pPr>
              <w:textAlignment w:val="baseline"/>
              <w:rPr>
                <w:rFonts w:cs="Times New Roman"/>
                <w:color w:val="000000" w:themeColor="text1"/>
                <w:kern w:val="24"/>
                <w:szCs w:val="24"/>
              </w:rPr>
            </w:pPr>
          </w:p>
        </w:tc>
      </w:tr>
      <w:tr w:rsidR="00415E00" w:rsidRPr="0069141E" w14:paraId="72E7C575" w14:textId="77777777" w:rsidTr="00DD5B4B">
        <w:tc>
          <w:tcPr>
            <w:tcW w:w="10116" w:type="dxa"/>
          </w:tcPr>
          <w:p w14:paraId="328B9285" w14:textId="77777777" w:rsidR="00415E00" w:rsidRPr="0069141E" w:rsidRDefault="00415E0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F80D7B4" w14:textId="77777777" w:rsidR="00415E00" w:rsidRPr="0069141E" w:rsidRDefault="00415E00" w:rsidP="00415E00">
            <w:pPr>
              <w:textAlignment w:val="baseline"/>
              <w:rPr>
                <w:rFonts w:eastAsia="Times New Roman" w:cs="Times New Roman"/>
                <w:color w:val="000000"/>
                <w:lang w:eastAsia="pt-BR"/>
              </w:rPr>
            </w:pPr>
          </w:p>
          <w:p w14:paraId="7CDFD0A1" w14:textId="77777777" w:rsidR="00415E00" w:rsidRPr="0069141E" w:rsidRDefault="00415E00" w:rsidP="00415E00">
            <w:pPr>
              <w:textAlignment w:val="baseline"/>
              <w:rPr>
                <w:rFonts w:eastAsia="Times New Roman" w:cs="Times New Roman"/>
                <w:color w:val="000000"/>
                <w:lang w:eastAsia="pt-BR"/>
              </w:rPr>
            </w:pPr>
            <w:r w:rsidRPr="0069141E">
              <w:rPr>
                <w:rFonts w:eastAsia="Times New Roman" w:cs="Times New Roman"/>
                <w:color w:val="000000"/>
                <w:lang w:eastAsia="pt-BR"/>
              </w:rPr>
              <w:t>Possível uso de framework</w:t>
            </w:r>
          </w:p>
          <w:p w14:paraId="3153B231" w14:textId="77777777" w:rsidR="00415E00" w:rsidRPr="0069141E" w:rsidRDefault="00415E00" w:rsidP="00415E00">
            <w:pPr>
              <w:textAlignment w:val="baseline"/>
              <w:rPr>
                <w:rFonts w:cs="Times New Roman"/>
                <w:szCs w:val="24"/>
              </w:rPr>
            </w:pPr>
          </w:p>
        </w:tc>
      </w:tr>
    </w:tbl>
    <w:p w14:paraId="408F1A88" w14:textId="77777777" w:rsidR="00415E00" w:rsidRPr="0069141E" w:rsidRDefault="00415E0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415E00" w:rsidRPr="0069141E" w14:paraId="50643C47" w14:textId="77777777" w:rsidTr="00DD5B4B">
        <w:trPr>
          <w:trHeight w:val="310"/>
        </w:trPr>
        <w:tc>
          <w:tcPr>
            <w:tcW w:w="5070" w:type="dxa"/>
          </w:tcPr>
          <w:p w14:paraId="4CF9A527" w14:textId="77777777" w:rsidR="00415E00" w:rsidRPr="0069141E" w:rsidRDefault="00415E00" w:rsidP="00415E00">
            <w:pPr>
              <w:spacing w:after="0" w:line="240" w:lineRule="auto"/>
              <w:rPr>
                <w:rFonts w:cs="Times New Roman"/>
                <w:b/>
                <w:szCs w:val="24"/>
              </w:rPr>
            </w:pPr>
            <w:r w:rsidRPr="0069141E">
              <w:rPr>
                <w:rFonts w:cs="Times New Roman"/>
                <w:b/>
                <w:szCs w:val="24"/>
              </w:rPr>
              <w:t>Ciência do Grupo:</w:t>
            </w:r>
          </w:p>
        </w:tc>
        <w:tc>
          <w:tcPr>
            <w:tcW w:w="1451" w:type="dxa"/>
          </w:tcPr>
          <w:p w14:paraId="2041A987" w14:textId="77777777" w:rsidR="00415E00" w:rsidRPr="0069141E" w:rsidRDefault="00415E0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12116A26" w14:textId="77777777" w:rsidR="00415E00" w:rsidRPr="0069141E" w:rsidRDefault="00415E00" w:rsidP="00415E00">
            <w:pPr>
              <w:spacing w:after="0" w:line="240" w:lineRule="auto"/>
              <w:rPr>
                <w:rFonts w:cs="Times New Roman"/>
                <w:b/>
                <w:szCs w:val="24"/>
              </w:rPr>
            </w:pPr>
            <w:r w:rsidRPr="0069141E">
              <w:rPr>
                <w:rFonts w:cs="Times New Roman"/>
                <w:b/>
                <w:szCs w:val="24"/>
              </w:rPr>
              <w:t>Ciência dos Professor(es)</w:t>
            </w:r>
          </w:p>
          <w:p w14:paraId="4121FFEF" w14:textId="77777777" w:rsidR="00415E00" w:rsidRPr="0069141E" w:rsidRDefault="00415E00" w:rsidP="00415E00">
            <w:pPr>
              <w:spacing w:after="0" w:line="240" w:lineRule="auto"/>
              <w:rPr>
                <w:rFonts w:cs="Times New Roman"/>
                <w:b/>
                <w:szCs w:val="24"/>
              </w:rPr>
            </w:pPr>
          </w:p>
        </w:tc>
      </w:tr>
      <w:tr w:rsidR="00415E00" w:rsidRPr="0069141E" w14:paraId="15F3EEE2" w14:textId="77777777" w:rsidTr="00DD5B4B">
        <w:trPr>
          <w:trHeight w:val="310"/>
        </w:trPr>
        <w:tc>
          <w:tcPr>
            <w:tcW w:w="5070" w:type="dxa"/>
          </w:tcPr>
          <w:p w14:paraId="3069626F" w14:textId="77777777" w:rsidR="00415E00" w:rsidRPr="0069141E" w:rsidRDefault="00415E00" w:rsidP="00415E00">
            <w:pPr>
              <w:spacing w:after="0" w:line="240" w:lineRule="auto"/>
              <w:rPr>
                <w:rFonts w:cs="Times New Roman"/>
                <w:szCs w:val="24"/>
              </w:rPr>
            </w:pPr>
            <w:r w:rsidRPr="0069141E">
              <w:rPr>
                <w:rFonts w:cs="Times New Roman"/>
                <w:szCs w:val="24"/>
              </w:rPr>
              <w:t>Alex Aparecido de Lima</w:t>
            </w:r>
          </w:p>
        </w:tc>
        <w:tc>
          <w:tcPr>
            <w:tcW w:w="1451" w:type="dxa"/>
          </w:tcPr>
          <w:p w14:paraId="55F212B7" w14:textId="77777777" w:rsidR="00415E00" w:rsidRPr="0069141E" w:rsidRDefault="00415E00" w:rsidP="00415E00">
            <w:pPr>
              <w:spacing w:after="0" w:line="240" w:lineRule="auto"/>
              <w:rPr>
                <w:rFonts w:cs="Times New Roman"/>
                <w:szCs w:val="24"/>
              </w:rPr>
            </w:pPr>
            <w:r w:rsidRPr="0069141E">
              <w:rPr>
                <w:rFonts w:cs="Times New Roman"/>
                <w:szCs w:val="24"/>
              </w:rPr>
              <w:t>F</w:t>
            </w:r>
          </w:p>
        </w:tc>
        <w:tc>
          <w:tcPr>
            <w:tcW w:w="3674" w:type="dxa"/>
            <w:vMerge/>
          </w:tcPr>
          <w:p w14:paraId="42C4E0E1" w14:textId="77777777" w:rsidR="00415E00" w:rsidRPr="0069141E" w:rsidRDefault="00415E00" w:rsidP="00415E00">
            <w:pPr>
              <w:spacing w:after="0" w:line="240" w:lineRule="auto"/>
              <w:rPr>
                <w:rFonts w:cs="Times New Roman"/>
                <w:szCs w:val="24"/>
              </w:rPr>
            </w:pPr>
          </w:p>
        </w:tc>
      </w:tr>
      <w:tr w:rsidR="00415E00" w:rsidRPr="0069141E" w14:paraId="2090CB3F" w14:textId="77777777" w:rsidTr="00DD5B4B">
        <w:trPr>
          <w:trHeight w:val="310"/>
        </w:trPr>
        <w:tc>
          <w:tcPr>
            <w:tcW w:w="5070" w:type="dxa"/>
          </w:tcPr>
          <w:p w14:paraId="4A201118" w14:textId="77777777" w:rsidR="00415E00" w:rsidRPr="0069141E" w:rsidRDefault="00415E0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4B3C9A03" w14:textId="77777777" w:rsidR="00415E00" w:rsidRPr="0069141E" w:rsidRDefault="00415E00" w:rsidP="00415E00">
            <w:pPr>
              <w:spacing w:after="0" w:line="240" w:lineRule="auto"/>
              <w:rPr>
                <w:rFonts w:cs="Times New Roman"/>
                <w:szCs w:val="24"/>
              </w:rPr>
            </w:pPr>
          </w:p>
        </w:tc>
        <w:tc>
          <w:tcPr>
            <w:tcW w:w="3674" w:type="dxa"/>
            <w:vMerge/>
          </w:tcPr>
          <w:p w14:paraId="6EED4C30" w14:textId="77777777" w:rsidR="00415E00" w:rsidRPr="0069141E" w:rsidRDefault="00415E00" w:rsidP="00415E00">
            <w:pPr>
              <w:spacing w:after="0" w:line="240" w:lineRule="auto"/>
              <w:rPr>
                <w:rFonts w:cs="Times New Roman"/>
                <w:szCs w:val="24"/>
              </w:rPr>
            </w:pPr>
          </w:p>
        </w:tc>
      </w:tr>
      <w:tr w:rsidR="00415E00" w:rsidRPr="0069141E" w14:paraId="0F0051BA" w14:textId="77777777" w:rsidTr="00DD5B4B">
        <w:trPr>
          <w:trHeight w:val="310"/>
        </w:trPr>
        <w:tc>
          <w:tcPr>
            <w:tcW w:w="5070" w:type="dxa"/>
          </w:tcPr>
          <w:p w14:paraId="6DD1E276" w14:textId="77777777" w:rsidR="00415E00" w:rsidRPr="0069141E" w:rsidRDefault="00415E00" w:rsidP="00415E00">
            <w:pPr>
              <w:spacing w:after="0" w:line="240" w:lineRule="auto"/>
              <w:rPr>
                <w:rFonts w:cs="Times New Roman"/>
                <w:szCs w:val="24"/>
              </w:rPr>
            </w:pPr>
            <w:r w:rsidRPr="0069141E">
              <w:rPr>
                <w:rFonts w:cs="Times New Roman"/>
                <w:szCs w:val="24"/>
              </w:rPr>
              <w:t>Cesar Mâncio Silva</w:t>
            </w:r>
          </w:p>
        </w:tc>
        <w:tc>
          <w:tcPr>
            <w:tcW w:w="1451" w:type="dxa"/>
          </w:tcPr>
          <w:p w14:paraId="27E9BA03"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4C91C35B" w14:textId="77777777" w:rsidR="00415E00" w:rsidRPr="0069141E" w:rsidRDefault="00415E00" w:rsidP="00415E00">
            <w:pPr>
              <w:spacing w:after="0" w:line="240" w:lineRule="auto"/>
              <w:rPr>
                <w:rFonts w:cs="Times New Roman"/>
                <w:szCs w:val="24"/>
              </w:rPr>
            </w:pPr>
          </w:p>
        </w:tc>
      </w:tr>
      <w:tr w:rsidR="00415E00" w:rsidRPr="0069141E" w14:paraId="40E1F1D8" w14:textId="77777777" w:rsidTr="00DD5B4B">
        <w:trPr>
          <w:trHeight w:val="310"/>
        </w:trPr>
        <w:tc>
          <w:tcPr>
            <w:tcW w:w="5070" w:type="dxa"/>
          </w:tcPr>
          <w:p w14:paraId="1A4C13FB" w14:textId="77777777" w:rsidR="00415E00" w:rsidRPr="0069141E" w:rsidRDefault="00415E00" w:rsidP="00415E00">
            <w:pPr>
              <w:spacing w:after="0" w:line="240" w:lineRule="auto"/>
              <w:rPr>
                <w:rFonts w:cs="Times New Roman"/>
                <w:szCs w:val="24"/>
              </w:rPr>
            </w:pPr>
            <w:r w:rsidRPr="0069141E">
              <w:rPr>
                <w:rFonts w:cs="Times New Roman"/>
                <w:szCs w:val="24"/>
              </w:rPr>
              <w:t>Maithê Gomes da Piedade</w:t>
            </w:r>
          </w:p>
        </w:tc>
        <w:tc>
          <w:tcPr>
            <w:tcW w:w="1451" w:type="dxa"/>
          </w:tcPr>
          <w:p w14:paraId="73A73BA1"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71A77936" w14:textId="77777777" w:rsidR="00415E00" w:rsidRPr="0069141E" w:rsidRDefault="00415E00" w:rsidP="00415E00">
            <w:pPr>
              <w:spacing w:after="0" w:line="240" w:lineRule="auto"/>
              <w:rPr>
                <w:rFonts w:cs="Times New Roman"/>
                <w:szCs w:val="24"/>
              </w:rPr>
            </w:pPr>
          </w:p>
        </w:tc>
      </w:tr>
    </w:tbl>
    <w:p w14:paraId="3707D498" w14:textId="77777777" w:rsidR="00415E00" w:rsidRPr="0069141E" w:rsidRDefault="00415E00" w:rsidP="00415E00">
      <w:pPr>
        <w:tabs>
          <w:tab w:val="left" w:pos="1245"/>
        </w:tabs>
        <w:spacing w:after="0"/>
        <w:rPr>
          <w:rFonts w:cs="Times New Roman"/>
          <w:sz w:val="2"/>
          <w:szCs w:val="2"/>
        </w:rPr>
      </w:pPr>
    </w:p>
    <w:p w14:paraId="42739EFD" w14:textId="77777777" w:rsidR="00415E00" w:rsidRPr="0069141E" w:rsidRDefault="00415E00" w:rsidP="00415E00">
      <w:pPr>
        <w:spacing w:after="0"/>
        <w:rPr>
          <w:rFonts w:cs="Times New Roman"/>
          <w:sz w:val="2"/>
          <w:szCs w:val="2"/>
        </w:rPr>
      </w:pPr>
      <w:r w:rsidRPr="0069141E">
        <w:rPr>
          <w:rFonts w:cs="Times New Roman"/>
          <w:sz w:val="2"/>
          <w:szCs w:val="2"/>
        </w:rPr>
        <w:br w:type="page"/>
      </w:r>
    </w:p>
    <w:p w14:paraId="1CED6E8E" w14:textId="2073A318" w:rsidR="00415E00" w:rsidRPr="0069141E" w:rsidRDefault="00F17F6A" w:rsidP="00415E00">
      <w:pPr>
        <w:spacing w:after="0"/>
        <w:rPr>
          <w:rFonts w:cs="Times New Roman"/>
          <w:szCs w:val="24"/>
        </w:rPr>
      </w:pPr>
      <w:r>
        <w:rPr>
          <w:noProof/>
        </w:rPr>
        <w:lastRenderedPageBreak/>
        <w:pict w14:anchorId="068B1364">
          <v:shape id="_x0000_s1109" type="#_x0000_t202" style="position:absolute;margin-left:214.05pt;margin-top:-16.95pt;width:291pt;height:59.2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A336&#10;YYMCAACVBQAADgAAAAAAAAAAAAAAAAAuAgAAZHJzL2Uyb0RvYy54bWxQSwECLQAUAAYACAAAACEA&#10;bj/4tN4AAAALAQAADwAAAAAAAAAAAAAAAADdBAAAZHJzL2Rvd25yZXYueG1sUEsFBgAAAAAEAAQA&#10;8wAAAOgFAAAAAA==&#10;" fillcolor="white [3201]" strokeweight=".5pt">
            <v:textbox>
              <w:txbxContent>
                <w:p w14:paraId="08C5CB55" w14:textId="77777777" w:rsidR="00415E00" w:rsidRPr="00B0578E" w:rsidRDefault="00415E00" w:rsidP="00415E0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27162EAF" w14:textId="77777777" w:rsidR="00415E00" w:rsidRPr="00A66129" w:rsidRDefault="00415E00" w:rsidP="00415E0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Implementação HTML 2</w:t>
                  </w:r>
                </w:p>
              </w:txbxContent>
            </v:textbox>
          </v:shape>
        </w:pict>
      </w:r>
      <w:r w:rsidR="00415E00" w:rsidRPr="0069141E">
        <w:rPr>
          <w:rFonts w:cs="Times New Roman"/>
          <w:noProof/>
          <w:szCs w:val="24"/>
          <w:lang w:eastAsia="pt-BR"/>
        </w:rPr>
        <w:drawing>
          <wp:inline distT="0" distB="0" distL="0" distR="0" wp14:anchorId="3D2F2D6F" wp14:editId="55EED6D0">
            <wp:extent cx="2505075" cy="845469"/>
            <wp:effectExtent l="0" t="0" r="0" b="0"/>
            <wp:docPr id="2137" name="Imagem 2137"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BB702AB" w14:textId="374223EE" w:rsidR="00415E00" w:rsidRPr="0069141E" w:rsidRDefault="00F17F6A" w:rsidP="00415E00">
      <w:pPr>
        <w:spacing w:after="0"/>
        <w:rPr>
          <w:rFonts w:cs="Times New Roman"/>
          <w:szCs w:val="24"/>
        </w:rPr>
      </w:pPr>
      <w:r>
        <w:rPr>
          <w:noProof/>
        </w:rPr>
        <w:pict w14:anchorId="363F58E5">
          <v:shape id="_x0000_s1108" type="#_x0000_t202" style="position:absolute;margin-left:299.25pt;margin-top:15pt;width:203pt;height:29.15pt;z-index:25192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&#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sM1tAq8BAAA8AwAADgAAAAAAAAAAAAAAAAAuAgAAZHJzL2Uyb0RvYy54bWxQ&#10;SwECLQAUAAYACAAAACEAFE4UF90AAAAKAQAADwAAAAAAAAAAAAAAAAAJBAAAZHJzL2Rvd25yZXYu&#10;eG1sUEsFBgAAAAAEAAQA8wAAABMFAAAAAA==&#10;" filled="f" stroked="f">
            <v:textbox style="mso-fit-shape-to-text:t">
              <w:txbxContent>
                <w:p w14:paraId="1909A8E6" w14:textId="77777777" w:rsidR="00415E00" w:rsidRPr="007F0382" w:rsidRDefault="00415E00" w:rsidP="00415E0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15</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5D2683EA">
          <v:shape id="_x0000_s1107" type="#_x0000_t202" style="position:absolute;margin-left:2.25pt;margin-top:15.95pt;width:131.5pt;height:24.25pt;z-index:251921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D6D9BPrQEAADwDAAAOAAAAAAAAAAAAAAAAAC4CAABkcnMvZTJvRG9jLnhtbFBLAQIt&#10;ABQABgAIAAAAIQBgBRhy2wAAAAcBAAAPAAAAAAAAAAAAAAAAAAcEAABkcnMvZG93bnJldi54bWxQ&#10;SwUGAAAAAAQABADzAAAADwUAAAAA&#10;" filled="f" stroked="f">
            <v:textbox style="mso-fit-shape-to-text:t">
              <w:txbxContent>
                <w:p w14:paraId="22A1314F" w14:textId="77777777" w:rsidR="00415E00" w:rsidRDefault="00415E00" w:rsidP="00415E0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16EE4618" w14:textId="77777777" w:rsidR="00415E00" w:rsidRPr="0069141E" w:rsidRDefault="00415E00"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415E00" w:rsidRPr="0069141E" w14:paraId="1354D1FB" w14:textId="77777777" w:rsidTr="00DD5B4B">
        <w:tc>
          <w:tcPr>
            <w:tcW w:w="10116" w:type="dxa"/>
          </w:tcPr>
          <w:p w14:paraId="4E03D6BE"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04521091" w14:textId="77777777" w:rsidR="00415E00" w:rsidRPr="0069141E" w:rsidRDefault="00415E00" w:rsidP="00415E00">
            <w:pPr>
              <w:rPr>
                <w:rFonts w:cs="Times New Roman"/>
              </w:rPr>
            </w:pPr>
          </w:p>
          <w:p w14:paraId="5B524079" w14:textId="77777777" w:rsidR="00415E00" w:rsidRPr="0069141E" w:rsidRDefault="00415E00" w:rsidP="00415E00">
            <w:pPr>
              <w:rPr>
                <w:rFonts w:cs="Times New Roman"/>
                <w:color w:val="333333"/>
                <w:shd w:val="clear" w:color="auto" w:fill="FFFFFF"/>
              </w:rPr>
            </w:pPr>
            <w:r w:rsidRPr="0069141E">
              <w:rPr>
                <w:rFonts w:cs="Times New Roman"/>
                <w:color w:val="333333"/>
                <w:shd w:val="clear" w:color="auto" w:fill="FFFFFF"/>
                <w:lang w:val="en-US"/>
              </w:rPr>
              <w:t>“Skillthrive”,</w:t>
            </w:r>
            <w:r w:rsidRPr="0069141E">
              <w:rPr>
                <w:rStyle w:val="Forte"/>
                <w:rFonts w:cs="Times New Roman"/>
                <w:b w:val="0"/>
                <w:bCs w:val="0"/>
                <w:color w:val="333333"/>
                <w:shd w:val="clear" w:color="auto" w:fill="FFFFFF"/>
                <w:lang w:val="en-US"/>
              </w:rPr>
              <w:t xml:space="preserve"> Navbar CSS Tutorial: 3 Ways to Create a Navigation Bar with Flexbox</w:t>
            </w:r>
            <w:r w:rsidRPr="0069141E">
              <w:rPr>
                <w:rFonts w:cs="Times New Roman"/>
                <w:color w:val="333333"/>
                <w:shd w:val="clear" w:color="auto" w:fill="FFFFFF"/>
                <w:lang w:val="en-US"/>
              </w:rPr>
              <w:t xml:space="preserve">. </w:t>
            </w:r>
            <w:r w:rsidRPr="0069141E">
              <w:rPr>
                <w:rFonts w:cs="Times New Roman"/>
                <w:color w:val="333333"/>
                <w:shd w:val="clear" w:color="auto" w:fill="FFFFFF"/>
              </w:rPr>
              <w:t>Disponível em:</w:t>
            </w:r>
            <w:r w:rsidRPr="0069141E">
              <w:rPr>
                <w:rFonts w:cs="Times New Roman"/>
              </w:rPr>
              <w:t xml:space="preserve"> </w:t>
            </w:r>
            <w:hyperlink r:id="rId90" w:tgtFrame="_blank" w:tooltip="https://www.youtube.com/watch?v=PwWHL3RyQgk&amp;t=646s" w:history="1">
              <w:r w:rsidRPr="0069141E">
                <w:rPr>
                  <w:rStyle w:val="Hyperlink"/>
                  <w:rFonts w:cs="Times New Roman"/>
                  <w:bdr w:val="none" w:sz="0" w:space="0" w:color="auto" w:frame="1"/>
                </w:rPr>
                <w:t>https://www.youtube.com/watch?v=PwWHL3RyQgk&amp;t=646s</w:t>
              </w:r>
            </w:hyperlink>
            <w:r w:rsidRPr="0069141E">
              <w:rPr>
                <w:rFonts w:cs="Times New Roman"/>
                <w:color w:val="333333"/>
                <w:shd w:val="clear" w:color="auto" w:fill="FFFFFF"/>
              </w:rPr>
              <w:t>. Acesso em: 09 de setembro de 2021.</w:t>
            </w:r>
          </w:p>
          <w:p w14:paraId="3DE9F71B" w14:textId="77777777" w:rsidR="00415E00" w:rsidRPr="0069141E" w:rsidRDefault="00415E00" w:rsidP="00415E00">
            <w:pPr>
              <w:rPr>
                <w:rFonts w:cs="Times New Roman"/>
                <w:color w:val="333333"/>
                <w:shd w:val="clear" w:color="auto" w:fill="FFFFFF"/>
              </w:rPr>
            </w:pPr>
            <w:r w:rsidRPr="0069141E">
              <w:rPr>
                <w:rStyle w:val="Forte"/>
                <w:rFonts w:cs="Times New Roman"/>
                <w:b w:val="0"/>
                <w:bCs w:val="0"/>
                <w:color w:val="333333"/>
                <w:shd w:val="clear" w:color="auto" w:fill="FFFFFF"/>
              </w:rPr>
              <w:t>“freeCodeCamp”.</w:t>
            </w:r>
            <w:r w:rsidRPr="0069141E">
              <w:rPr>
                <w:rFonts w:cs="Times New Roman"/>
              </w:rPr>
              <w:t xml:space="preserve"> </w:t>
            </w:r>
            <w:r w:rsidRPr="0069141E">
              <w:rPr>
                <w:rStyle w:val="Forte"/>
                <w:rFonts w:cs="Times New Roman"/>
                <w:b w:val="0"/>
                <w:bCs w:val="0"/>
                <w:color w:val="333333"/>
                <w:shd w:val="clear" w:color="auto" w:fill="FFFFFF"/>
              </w:rPr>
              <w:t>CSS Tutorial - Zero to Hero (Complete Course).</w:t>
            </w:r>
            <w:r w:rsidRPr="0069141E">
              <w:rPr>
                <w:rStyle w:val="Forte"/>
                <w:rFonts w:cs="Times New Roman"/>
                <w:color w:val="333333"/>
                <w:shd w:val="clear" w:color="auto" w:fill="FFFFFF"/>
              </w:rPr>
              <w:t xml:space="preserve"> </w:t>
            </w:r>
            <w:r w:rsidRPr="0069141E">
              <w:rPr>
                <w:rFonts w:cs="Times New Roman"/>
                <w:color w:val="333333"/>
                <w:shd w:val="clear" w:color="auto" w:fill="FFFFFF"/>
              </w:rPr>
              <w:t>Disponível em:</w:t>
            </w:r>
            <w:r w:rsidRPr="0069141E">
              <w:rPr>
                <w:rFonts w:cs="Times New Roman"/>
              </w:rPr>
              <w:t xml:space="preserve"> </w:t>
            </w:r>
            <w:hyperlink r:id="rId91" w:history="1">
              <w:r w:rsidRPr="0069141E">
                <w:rPr>
                  <w:rStyle w:val="Hyperlink"/>
                  <w:rFonts w:cs="Times New Roman"/>
                </w:rPr>
                <w:t>https://www.youtube.com/watch?v=1Rs2ND1ryYc&amp;start=6167s</w:t>
              </w:r>
            </w:hyperlink>
            <w:r w:rsidRPr="0069141E">
              <w:rPr>
                <w:rFonts w:cs="Times New Roman"/>
              </w:rPr>
              <w:t xml:space="preserve"> </w:t>
            </w:r>
            <w:r w:rsidRPr="0069141E">
              <w:rPr>
                <w:rFonts w:cs="Times New Roman"/>
                <w:color w:val="333333"/>
                <w:shd w:val="clear" w:color="auto" w:fill="FFFFFF"/>
              </w:rPr>
              <w:t>Acesso em: 10 de setembro de 2021.</w:t>
            </w:r>
          </w:p>
          <w:p w14:paraId="53B9A0A6" w14:textId="77777777" w:rsidR="00415E00" w:rsidRPr="0069141E" w:rsidRDefault="00415E00" w:rsidP="00415E00">
            <w:pPr>
              <w:rPr>
                <w:rFonts w:cs="Times New Roman"/>
                <w:color w:val="000000" w:themeColor="text1"/>
                <w:kern w:val="24"/>
                <w:szCs w:val="24"/>
              </w:rPr>
            </w:pPr>
          </w:p>
        </w:tc>
      </w:tr>
      <w:tr w:rsidR="00415E00" w:rsidRPr="0069141E" w14:paraId="69B89874" w14:textId="77777777" w:rsidTr="00DD5B4B">
        <w:tc>
          <w:tcPr>
            <w:tcW w:w="10116" w:type="dxa"/>
          </w:tcPr>
          <w:p w14:paraId="38083D36"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2F210ED8" w14:textId="77777777" w:rsidR="00415E00" w:rsidRPr="0069141E" w:rsidRDefault="00415E00" w:rsidP="00415E00">
            <w:pPr>
              <w:tabs>
                <w:tab w:val="left" w:pos="2475"/>
              </w:tabs>
              <w:rPr>
                <w:rFonts w:cs="Times New Roman"/>
                <w:color w:val="000000" w:themeColor="text1"/>
                <w:kern w:val="24"/>
                <w:szCs w:val="24"/>
              </w:rPr>
            </w:pPr>
          </w:p>
          <w:p w14:paraId="22434039" w14:textId="77777777" w:rsidR="00415E00" w:rsidRPr="0069141E" w:rsidRDefault="00415E00" w:rsidP="00415E00">
            <w:pPr>
              <w:tabs>
                <w:tab w:val="left" w:pos="2475"/>
              </w:tabs>
              <w:rPr>
                <w:rFonts w:cs="Times New Roman"/>
                <w:color w:val="000000" w:themeColor="text1"/>
                <w:kern w:val="24"/>
              </w:rPr>
            </w:pPr>
            <w:r w:rsidRPr="0069141E">
              <w:rPr>
                <w:rFonts w:cs="Times New Roman"/>
                <w:color w:val="000000" w:themeColor="text1"/>
                <w:kern w:val="24"/>
              </w:rPr>
              <w:t>Maithê trouxe mais protótipos, esses quais o Cesar ainda não conseguiu finalizar</w:t>
            </w:r>
          </w:p>
          <w:p w14:paraId="090396B0" w14:textId="77777777" w:rsidR="00415E00" w:rsidRPr="0069141E" w:rsidRDefault="00415E00" w:rsidP="00415E00">
            <w:pPr>
              <w:tabs>
                <w:tab w:val="left" w:pos="2475"/>
              </w:tabs>
              <w:rPr>
                <w:rFonts w:cs="Times New Roman"/>
                <w:kern w:val="24"/>
                <w:szCs w:val="32"/>
              </w:rPr>
            </w:pPr>
          </w:p>
        </w:tc>
      </w:tr>
      <w:tr w:rsidR="00415E00" w:rsidRPr="0069141E" w14:paraId="2AAFEA1E" w14:textId="77777777" w:rsidTr="00DD5B4B">
        <w:tc>
          <w:tcPr>
            <w:tcW w:w="10116" w:type="dxa"/>
          </w:tcPr>
          <w:p w14:paraId="69BD9505"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290ADCD3" w14:textId="77777777" w:rsidR="00415E00" w:rsidRPr="0069141E" w:rsidRDefault="00415E00" w:rsidP="00415E00">
            <w:pPr>
              <w:tabs>
                <w:tab w:val="left" w:pos="2475"/>
              </w:tabs>
              <w:jc w:val="both"/>
              <w:rPr>
                <w:rFonts w:cs="Times New Roman"/>
                <w:kern w:val="24"/>
                <w:szCs w:val="28"/>
              </w:rPr>
            </w:pPr>
          </w:p>
          <w:p w14:paraId="20C655BC" w14:textId="77777777" w:rsidR="00415E00" w:rsidRPr="0069141E" w:rsidRDefault="00415E00" w:rsidP="00415E00">
            <w:pPr>
              <w:tabs>
                <w:tab w:val="left" w:pos="2475"/>
              </w:tabs>
              <w:jc w:val="both"/>
              <w:rPr>
                <w:rFonts w:cs="Times New Roman"/>
                <w:kern w:val="24"/>
                <w:szCs w:val="28"/>
              </w:rPr>
            </w:pPr>
            <w:r w:rsidRPr="0069141E">
              <w:rPr>
                <w:rFonts w:cs="Times New Roman"/>
                <w:kern w:val="24"/>
                <w:szCs w:val="28"/>
              </w:rPr>
              <w:t>Transformar em CSS sem perder o conceito original.</w:t>
            </w:r>
          </w:p>
          <w:p w14:paraId="73D3C0EB" w14:textId="77777777" w:rsidR="00415E00" w:rsidRPr="0069141E" w:rsidRDefault="00415E00" w:rsidP="00415E00">
            <w:pPr>
              <w:tabs>
                <w:tab w:val="left" w:pos="2475"/>
              </w:tabs>
              <w:jc w:val="both"/>
              <w:rPr>
                <w:rFonts w:cs="Times New Roman"/>
                <w:kern w:val="24"/>
                <w:szCs w:val="28"/>
              </w:rPr>
            </w:pPr>
          </w:p>
          <w:p w14:paraId="1D9CFD58" w14:textId="77777777" w:rsidR="00415E00" w:rsidRPr="0069141E" w:rsidRDefault="00415E00" w:rsidP="00415E00">
            <w:pPr>
              <w:tabs>
                <w:tab w:val="left" w:pos="2475"/>
              </w:tabs>
              <w:jc w:val="both"/>
              <w:rPr>
                <w:rFonts w:cs="Times New Roman"/>
                <w:kern w:val="24"/>
                <w:szCs w:val="28"/>
              </w:rPr>
            </w:pPr>
          </w:p>
        </w:tc>
      </w:tr>
      <w:tr w:rsidR="00415E00" w:rsidRPr="0069141E" w14:paraId="61EB7191" w14:textId="77777777" w:rsidTr="00DD5B4B">
        <w:tc>
          <w:tcPr>
            <w:tcW w:w="10116" w:type="dxa"/>
          </w:tcPr>
          <w:p w14:paraId="39B54FE0"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BC60915" w14:textId="77777777" w:rsidR="00415E00" w:rsidRPr="0069141E" w:rsidRDefault="00415E00" w:rsidP="00415E00">
            <w:pPr>
              <w:textAlignment w:val="baseline"/>
              <w:rPr>
                <w:rFonts w:eastAsia="Times New Roman" w:cs="Times New Roman"/>
                <w:color w:val="000000"/>
                <w:lang w:eastAsia="pt-BR"/>
              </w:rPr>
            </w:pPr>
          </w:p>
          <w:p w14:paraId="77575A1F" w14:textId="77777777" w:rsidR="00415E00" w:rsidRPr="0069141E" w:rsidRDefault="00415E00" w:rsidP="00415E00">
            <w:pPr>
              <w:textAlignment w:val="baseline"/>
              <w:rPr>
                <w:rFonts w:eastAsia="Times New Roman" w:cs="Times New Roman"/>
                <w:color w:val="000000"/>
                <w:lang w:eastAsia="pt-BR"/>
              </w:rPr>
            </w:pPr>
          </w:p>
          <w:p w14:paraId="6D293BE3" w14:textId="77777777" w:rsidR="00415E00" w:rsidRPr="0069141E" w:rsidRDefault="00415E00" w:rsidP="00415E00">
            <w:pPr>
              <w:textAlignment w:val="baseline"/>
              <w:rPr>
                <w:rFonts w:cs="Times New Roman"/>
                <w:color w:val="000000" w:themeColor="text1"/>
                <w:kern w:val="24"/>
                <w:szCs w:val="24"/>
              </w:rPr>
            </w:pPr>
          </w:p>
        </w:tc>
      </w:tr>
      <w:tr w:rsidR="00415E00" w:rsidRPr="0069141E" w14:paraId="69AC4C2C" w14:textId="77777777" w:rsidTr="00DD5B4B">
        <w:tc>
          <w:tcPr>
            <w:tcW w:w="10116" w:type="dxa"/>
          </w:tcPr>
          <w:p w14:paraId="2070BC7E" w14:textId="77777777" w:rsidR="00415E00" w:rsidRPr="0069141E" w:rsidRDefault="00415E0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FFBE812" w14:textId="77777777" w:rsidR="00415E00" w:rsidRPr="0069141E" w:rsidRDefault="00415E00" w:rsidP="00415E00">
            <w:pPr>
              <w:rPr>
                <w:rFonts w:cs="Times New Roman"/>
                <w:color w:val="000000" w:themeColor="text1"/>
                <w:kern w:val="24"/>
                <w:szCs w:val="24"/>
              </w:rPr>
            </w:pPr>
          </w:p>
          <w:p w14:paraId="1E02BA28" w14:textId="77777777" w:rsidR="00415E00" w:rsidRPr="0069141E" w:rsidRDefault="00415E00" w:rsidP="00415E00">
            <w:pPr>
              <w:textAlignment w:val="baseline"/>
              <w:rPr>
                <w:rFonts w:cs="Times New Roman"/>
                <w:szCs w:val="24"/>
              </w:rPr>
            </w:pPr>
          </w:p>
        </w:tc>
      </w:tr>
    </w:tbl>
    <w:p w14:paraId="11F3244E" w14:textId="77777777" w:rsidR="00415E00" w:rsidRPr="0069141E" w:rsidRDefault="00415E0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415E00" w:rsidRPr="0069141E" w14:paraId="49C71D47" w14:textId="77777777" w:rsidTr="00DD5B4B">
        <w:trPr>
          <w:trHeight w:val="310"/>
        </w:trPr>
        <w:tc>
          <w:tcPr>
            <w:tcW w:w="5070" w:type="dxa"/>
          </w:tcPr>
          <w:p w14:paraId="37C48287" w14:textId="77777777" w:rsidR="00415E00" w:rsidRPr="0069141E" w:rsidRDefault="00415E00" w:rsidP="00415E00">
            <w:pPr>
              <w:spacing w:after="0" w:line="240" w:lineRule="auto"/>
              <w:rPr>
                <w:rFonts w:cs="Times New Roman"/>
                <w:b/>
                <w:szCs w:val="24"/>
              </w:rPr>
            </w:pPr>
            <w:r w:rsidRPr="0069141E">
              <w:rPr>
                <w:rFonts w:cs="Times New Roman"/>
                <w:b/>
                <w:szCs w:val="24"/>
              </w:rPr>
              <w:t>Ciência do Grupo:</w:t>
            </w:r>
          </w:p>
        </w:tc>
        <w:tc>
          <w:tcPr>
            <w:tcW w:w="1451" w:type="dxa"/>
          </w:tcPr>
          <w:p w14:paraId="08D045BF" w14:textId="77777777" w:rsidR="00415E00" w:rsidRPr="0069141E" w:rsidRDefault="00415E0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3910558D" w14:textId="77777777" w:rsidR="00415E00" w:rsidRPr="0069141E" w:rsidRDefault="00415E00" w:rsidP="00415E00">
            <w:pPr>
              <w:spacing w:after="0" w:line="240" w:lineRule="auto"/>
              <w:rPr>
                <w:rFonts w:cs="Times New Roman"/>
                <w:b/>
                <w:szCs w:val="24"/>
              </w:rPr>
            </w:pPr>
            <w:r w:rsidRPr="0069141E">
              <w:rPr>
                <w:rFonts w:cs="Times New Roman"/>
                <w:b/>
                <w:szCs w:val="24"/>
              </w:rPr>
              <w:t>Ciência dos Professor(es)</w:t>
            </w:r>
          </w:p>
          <w:p w14:paraId="42AEDFA9" w14:textId="77777777" w:rsidR="00415E00" w:rsidRPr="0069141E" w:rsidRDefault="00415E00" w:rsidP="00415E00">
            <w:pPr>
              <w:spacing w:after="0" w:line="240" w:lineRule="auto"/>
              <w:rPr>
                <w:rFonts w:cs="Times New Roman"/>
                <w:b/>
                <w:szCs w:val="24"/>
              </w:rPr>
            </w:pPr>
          </w:p>
        </w:tc>
      </w:tr>
      <w:tr w:rsidR="00415E00" w:rsidRPr="0069141E" w14:paraId="38E5FB67" w14:textId="77777777" w:rsidTr="00DD5B4B">
        <w:trPr>
          <w:trHeight w:val="310"/>
        </w:trPr>
        <w:tc>
          <w:tcPr>
            <w:tcW w:w="5070" w:type="dxa"/>
          </w:tcPr>
          <w:p w14:paraId="76BB002F" w14:textId="77777777" w:rsidR="00415E00" w:rsidRPr="0069141E" w:rsidRDefault="00415E00" w:rsidP="00415E00">
            <w:pPr>
              <w:spacing w:after="0" w:line="240" w:lineRule="auto"/>
              <w:rPr>
                <w:rFonts w:cs="Times New Roman"/>
                <w:szCs w:val="24"/>
              </w:rPr>
            </w:pPr>
            <w:r w:rsidRPr="0069141E">
              <w:rPr>
                <w:rFonts w:cs="Times New Roman"/>
                <w:szCs w:val="24"/>
              </w:rPr>
              <w:t>Alex Aparecido de Lima</w:t>
            </w:r>
          </w:p>
        </w:tc>
        <w:tc>
          <w:tcPr>
            <w:tcW w:w="1451" w:type="dxa"/>
          </w:tcPr>
          <w:p w14:paraId="7F0311A4" w14:textId="77777777" w:rsidR="00415E00" w:rsidRPr="0069141E" w:rsidRDefault="00415E00" w:rsidP="00415E00">
            <w:pPr>
              <w:spacing w:after="0" w:line="240" w:lineRule="auto"/>
              <w:rPr>
                <w:rFonts w:cs="Times New Roman"/>
                <w:szCs w:val="24"/>
              </w:rPr>
            </w:pPr>
            <w:r w:rsidRPr="0069141E">
              <w:rPr>
                <w:rFonts w:cs="Times New Roman"/>
                <w:szCs w:val="24"/>
              </w:rPr>
              <w:t>F</w:t>
            </w:r>
          </w:p>
        </w:tc>
        <w:tc>
          <w:tcPr>
            <w:tcW w:w="3674" w:type="dxa"/>
            <w:vMerge/>
          </w:tcPr>
          <w:p w14:paraId="33C8C979" w14:textId="77777777" w:rsidR="00415E00" w:rsidRPr="0069141E" w:rsidRDefault="00415E00" w:rsidP="00415E00">
            <w:pPr>
              <w:spacing w:after="0" w:line="240" w:lineRule="auto"/>
              <w:rPr>
                <w:rFonts w:cs="Times New Roman"/>
                <w:szCs w:val="24"/>
              </w:rPr>
            </w:pPr>
          </w:p>
        </w:tc>
      </w:tr>
      <w:tr w:rsidR="00415E00" w:rsidRPr="0069141E" w14:paraId="60B076AD" w14:textId="77777777" w:rsidTr="00DD5B4B">
        <w:trPr>
          <w:trHeight w:val="310"/>
        </w:trPr>
        <w:tc>
          <w:tcPr>
            <w:tcW w:w="5070" w:type="dxa"/>
          </w:tcPr>
          <w:p w14:paraId="69EA6D17" w14:textId="77777777" w:rsidR="00415E00" w:rsidRPr="0069141E" w:rsidRDefault="00415E0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616800EB" w14:textId="77777777" w:rsidR="00415E00" w:rsidRPr="0069141E" w:rsidRDefault="00415E00" w:rsidP="00415E00">
            <w:pPr>
              <w:spacing w:after="0" w:line="240" w:lineRule="auto"/>
              <w:rPr>
                <w:rFonts w:cs="Times New Roman"/>
                <w:szCs w:val="24"/>
              </w:rPr>
            </w:pPr>
            <w:r w:rsidRPr="0069141E">
              <w:rPr>
                <w:rFonts w:cs="Times New Roman"/>
                <w:szCs w:val="24"/>
              </w:rPr>
              <w:t>F</w:t>
            </w:r>
          </w:p>
        </w:tc>
        <w:tc>
          <w:tcPr>
            <w:tcW w:w="3674" w:type="dxa"/>
            <w:vMerge/>
          </w:tcPr>
          <w:p w14:paraId="6DF810FC" w14:textId="77777777" w:rsidR="00415E00" w:rsidRPr="0069141E" w:rsidRDefault="00415E00" w:rsidP="00415E00">
            <w:pPr>
              <w:spacing w:after="0" w:line="240" w:lineRule="auto"/>
              <w:rPr>
                <w:rFonts w:cs="Times New Roman"/>
                <w:szCs w:val="24"/>
              </w:rPr>
            </w:pPr>
          </w:p>
        </w:tc>
      </w:tr>
      <w:tr w:rsidR="00415E00" w:rsidRPr="0069141E" w14:paraId="6B7AD34B" w14:textId="77777777" w:rsidTr="00DD5B4B">
        <w:trPr>
          <w:trHeight w:val="310"/>
        </w:trPr>
        <w:tc>
          <w:tcPr>
            <w:tcW w:w="5070" w:type="dxa"/>
          </w:tcPr>
          <w:p w14:paraId="6CC5B0AC" w14:textId="77777777" w:rsidR="00415E00" w:rsidRPr="0069141E" w:rsidRDefault="00415E00" w:rsidP="00415E00">
            <w:pPr>
              <w:spacing w:after="0" w:line="240" w:lineRule="auto"/>
              <w:rPr>
                <w:rFonts w:cs="Times New Roman"/>
                <w:szCs w:val="24"/>
              </w:rPr>
            </w:pPr>
            <w:r w:rsidRPr="0069141E">
              <w:rPr>
                <w:rFonts w:cs="Times New Roman"/>
                <w:szCs w:val="24"/>
              </w:rPr>
              <w:t>Cesar Mâncio Silva</w:t>
            </w:r>
          </w:p>
        </w:tc>
        <w:tc>
          <w:tcPr>
            <w:tcW w:w="1451" w:type="dxa"/>
          </w:tcPr>
          <w:p w14:paraId="7717B0EA"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62EAF9B7" w14:textId="77777777" w:rsidR="00415E00" w:rsidRPr="0069141E" w:rsidRDefault="00415E00" w:rsidP="00415E00">
            <w:pPr>
              <w:spacing w:after="0" w:line="240" w:lineRule="auto"/>
              <w:rPr>
                <w:rFonts w:cs="Times New Roman"/>
                <w:szCs w:val="24"/>
              </w:rPr>
            </w:pPr>
          </w:p>
        </w:tc>
      </w:tr>
      <w:tr w:rsidR="00415E00" w:rsidRPr="0069141E" w14:paraId="29BF4481" w14:textId="77777777" w:rsidTr="00DD5B4B">
        <w:trPr>
          <w:trHeight w:val="310"/>
        </w:trPr>
        <w:tc>
          <w:tcPr>
            <w:tcW w:w="5070" w:type="dxa"/>
          </w:tcPr>
          <w:p w14:paraId="6208E113" w14:textId="77777777" w:rsidR="00415E00" w:rsidRPr="0069141E" w:rsidRDefault="00415E00" w:rsidP="00415E00">
            <w:pPr>
              <w:spacing w:after="0" w:line="240" w:lineRule="auto"/>
              <w:rPr>
                <w:rFonts w:cs="Times New Roman"/>
                <w:szCs w:val="24"/>
              </w:rPr>
            </w:pPr>
            <w:r w:rsidRPr="0069141E">
              <w:rPr>
                <w:rFonts w:cs="Times New Roman"/>
                <w:szCs w:val="24"/>
              </w:rPr>
              <w:t>Maithê Gomes da Piedade</w:t>
            </w:r>
          </w:p>
        </w:tc>
        <w:tc>
          <w:tcPr>
            <w:tcW w:w="1451" w:type="dxa"/>
          </w:tcPr>
          <w:p w14:paraId="09AF876C"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2DEAF4D4" w14:textId="77777777" w:rsidR="00415E00" w:rsidRPr="0069141E" w:rsidRDefault="00415E00" w:rsidP="00415E00">
            <w:pPr>
              <w:spacing w:after="0" w:line="240" w:lineRule="auto"/>
              <w:rPr>
                <w:rFonts w:cs="Times New Roman"/>
                <w:szCs w:val="24"/>
              </w:rPr>
            </w:pPr>
          </w:p>
        </w:tc>
      </w:tr>
    </w:tbl>
    <w:p w14:paraId="29B3DA63" w14:textId="77777777" w:rsidR="00415E00" w:rsidRPr="0069141E" w:rsidRDefault="00415E00" w:rsidP="00415E00">
      <w:pPr>
        <w:tabs>
          <w:tab w:val="left" w:pos="1245"/>
        </w:tabs>
        <w:spacing w:after="0"/>
        <w:rPr>
          <w:rFonts w:cs="Times New Roman"/>
          <w:sz w:val="2"/>
          <w:szCs w:val="2"/>
        </w:rPr>
      </w:pPr>
    </w:p>
    <w:p w14:paraId="73CDD36A" w14:textId="155DA493" w:rsidR="00415E00" w:rsidRPr="0069141E" w:rsidRDefault="00415E00" w:rsidP="00415E00">
      <w:pPr>
        <w:spacing w:after="0"/>
        <w:rPr>
          <w:rFonts w:cs="Times New Roman"/>
          <w:sz w:val="2"/>
          <w:szCs w:val="2"/>
        </w:rPr>
      </w:pPr>
    </w:p>
    <w:p w14:paraId="4A440C11" w14:textId="759DEC97" w:rsidR="00415E00" w:rsidRPr="0069141E" w:rsidRDefault="00F17F6A" w:rsidP="00415E00">
      <w:pPr>
        <w:spacing w:after="0"/>
        <w:rPr>
          <w:rFonts w:cs="Times New Roman"/>
          <w:szCs w:val="24"/>
        </w:rPr>
      </w:pPr>
      <w:r>
        <w:rPr>
          <w:noProof/>
        </w:rPr>
        <w:pict w14:anchorId="3C17BC41">
          <v:shape id="_x0000_s1106" type="#_x0000_t202" style="position:absolute;margin-left:214.05pt;margin-top:-16.95pt;width:291pt;height:59.25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AORP&#10;OoMCAACVBQAADgAAAAAAAAAAAAAAAAAuAgAAZHJzL2Uyb0RvYy54bWxQSwECLQAUAAYACAAAACEA&#10;bj/4tN4AAAALAQAADwAAAAAAAAAAAAAAAADdBAAAZHJzL2Rvd25yZXYueG1sUEsFBgAAAAAEAAQA&#10;8wAAAOgFAAAAAA==&#10;" fillcolor="white [3201]" strokeweight=".5pt">
            <v:textbox>
              <w:txbxContent>
                <w:p w14:paraId="77B2759F" w14:textId="77777777" w:rsidR="00415E00" w:rsidRPr="00B0578E" w:rsidRDefault="00415E00" w:rsidP="00415E0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4573F63" w14:textId="77777777" w:rsidR="00415E00" w:rsidRPr="00A66129" w:rsidRDefault="00415E00" w:rsidP="00415E0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Implementação HTML</w:t>
                  </w:r>
                </w:p>
              </w:txbxContent>
            </v:textbox>
          </v:shape>
        </w:pict>
      </w:r>
      <w:r w:rsidR="00415E00" w:rsidRPr="0069141E">
        <w:rPr>
          <w:rFonts w:cs="Times New Roman"/>
          <w:noProof/>
          <w:szCs w:val="24"/>
          <w:lang w:eastAsia="pt-BR"/>
        </w:rPr>
        <w:drawing>
          <wp:inline distT="0" distB="0" distL="0" distR="0" wp14:anchorId="0D37FC39" wp14:editId="37D3CE61">
            <wp:extent cx="2505075" cy="845469"/>
            <wp:effectExtent l="0" t="0" r="0" b="0"/>
            <wp:docPr id="2133" name="Imagem 2133"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2F8FD31A" w14:textId="120ADA3D" w:rsidR="00415E00" w:rsidRPr="0069141E" w:rsidRDefault="00F17F6A" w:rsidP="00415E00">
      <w:pPr>
        <w:spacing w:after="0"/>
        <w:rPr>
          <w:rFonts w:cs="Times New Roman"/>
          <w:szCs w:val="24"/>
        </w:rPr>
      </w:pPr>
      <w:r>
        <w:rPr>
          <w:noProof/>
        </w:rPr>
        <w:pict w14:anchorId="17C8EBCD">
          <v:shape id="_x0000_s1105" type="#_x0000_t202" style="position:absolute;margin-left:299.25pt;margin-top:15pt;width:203pt;height:29.15pt;z-index:25191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Bq8FkmrgEAADwDAAAOAAAAAAAAAAAAAAAAAC4CAABkcnMvZTJvRG9jLnhtbFBL&#10;AQItABQABgAIAAAAIQAUThQX3QAAAAoBAAAPAAAAAAAAAAAAAAAAAAgEAABkcnMvZG93bnJldi54&#10;bWxQSwUGAAAAAAQABADzAAAAEgUAAAAA&#10;" filled="f" stroked="f">
            <v:textbox style="mso-fit-shape-to-text:t">
              <w:txbxContent>
                <w:p w14:paraId="72277EB8" w14:textId="77777777" w:rsidR="00415E00" w:rsidRPr="007F0382" w:rsidRDefault="00415E00" w:rsidP="00415E0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14</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4109DDBE">
          <v:shape id="_x0000_s1104" type="#_x0000_t202" style="position:absolute;margin-left:2.25pt;margin-top:15.95pt;width:131.5pt;height:24.25pt;z-index:251917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CJ7oDVrQEAADwDAAAOAAAAAAAAAAAAAAAAAC4CAABkcnMvZTJvRG9jLnhtbFBLAQIt&#10;ABQABgAIAAAAIQBgBRhy2wAAAAcBAAAPAAAAAAAAAAAAAAAAAAcEAABkcnMvZG93bnJldi54bWxQ&#10;SwUGAAAAAAQABADzAAAADwUAAAAA&#10;" filled="f" stroked="f">
            <v:textbox style="mso-fit-shape-to-text:t">
              <w:txbxContent>
                <w:p w14:paraId="70355D2A" w14:textId="77777777" w:rsidR="00415E00" w:rsidRDefault="00415E00" w:rsidP="00415E0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BA247A4" w14:textId="77777777" w:rsidR="00415E00" w:rsidRPr="0069141E" w:rsidRDefault="00415E00" w:rsidP="00415E00">
      <w:pPr>
        <w:spacing w:after="0"/>
        <w:rPr>
          <w:rFonts w:cs="Times New Roman"/>
          <w:szCs w:val="24"/>
        </w:rPr>
      </w:pPr>
    </w:p>
    <w:tbl>
      <w:tblPr>
        <w:tblStyle w:val="Tabelacomgrade"/>
        <w:tblW w:w="0" w:type="auto"/>
        <w:tblLook w:val="04A0" w:firstRow="1" w:lastRow="0" w:firstColumn="1" w:lastColumn="0" w:noHBand="0" w:noVBand="1"/>
      </w:tblPr>
      <w:tblGrid>
        <w:gridCol w:w="10421"/>
      </w:tblGrid>
      <w:tr w:rsidR="00415E00" w:rsidRPr="0069141E" w14:paraId="4547D2D8" w14:textId="77777777" w:rsidTr="00DD5B4B">
        <w:tc>
          <w:tcPr>
            <w:tcW w:w="10116" w:type="dxa"/>
          </w:tcPr>
          <w:p w14:paraId="5BA32516"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1CD293E9" w14:textId="77777777" w:rsidR="00415E00" w:rsidRPr="0069141E" w:rsidRDefault="00415E00" w:rsidP="00415E00">
            <w:pPr>
              <w:rPr>
                <w:rFonts w:cs="Times New Roman"/>
              </w:rPr>
            </w:pPr>
          </w:p>
          <w:p w14:paraId="55812018" w14:textId="77777777" w:rsidR="00415E00" w:rsidRPr="0069141E" w:rsidRDefault="00415E00" w:rsidP="00415E00">
            <w:pPr>
              <w:rPr>
                <w:rFonts w:cs="Times New Roman"/>
                <w:color w:val="333333"/>
                <w:shd w:val="clear" w:color="auto" w:fill="FFFFFF"/>
              </w:rPr>
            </w:pPr>
            <w:r w:rsidRPr="0069141E">
              <w:rPr>
                <w:rFonts w:cs="Times New Roman"/>
                <w:color w:val="333333"/>
                <w:shd w:val="clear" w:color="auto" w:fill="FFFFFF"/>
                <w:lang w:val="en-US"/>
              </w:rPr>
              <w:t>“Skillthrive”,</w:t>
            </w:r>
            <w:r w:rsidRPr="0069141E">
              <w:rPr>
                <w:rStyle w:val="Forte"/>
                <w:rFonts w:cs="Times New Roman"/>
                <w:b w:val="0"/>
                <w:bCs w:val="0"/>
                <w:color w:val="333333"/>
                <w:shd w:val="clear" w:color="auto" w:fill="FFFFFF"/>
                <w:lang w:val="en-US"/>
              </w:rPr>
              <w:t xml:space="preserve"> Navbar CSS Tutorial: 3 Ways to Create a Navigation Bar with Flexbox</w:t>
            </w:r>
            <w:r w:rsidRPr="0069141E">
              <w:rPr>
                <w:rFonts w:cs="Times New Roman"/>
                <w:color w:val="333333"/>
                <w:shd w:val="clear" w:color="auto" w:fill="FFFFFF"/>
                <w:lang w:val="en-US"/>
              </w:rPr>
              <w:t xml:space="preserve">. </w:t>
            </w:r>
            <w:r w:rsidRPr="0069141E">
              <w:rPr>
                <w:rFonts w:cs="Times New Roman"/>
                <w:color w:val="333333"/>
                <w:shd w:val="clear" w:color="auto" w:fill="FFFFFF"/>
              </w:rPr>
              <w:t>Disponível em:</w:t>
            </w:r>
            <w:r w:rsidRPr="0069141E">
              <w:rPr>
                <w:rFonts w:cs="Times New Roman"/>
              </w:rPr>
              <w:t xml:space="preserve"> </w:t>
            </w:r>
            <w:hyperlink r:id="rId92" w:tgtFrame="_blank" w:tooltip="https://www.youtube.com/watch?v=PwWHL3RyQgk&amp;t=646s" w:history="1">
              <w:r w:rsidRPr="0069141E">
                <w:rPr>
                  <w:rStyle w:val="Hyperlink"/>
                  <w:rFonts w:cs="Times New Roman"/>
                  <w:bdr w:val="none" w:sz="0" w:space="0" w:color="auto" w:frame="1"/>
                </w:rPr>
                <w:t>https://www.youtube.com/watch?v=PwWHL3RyQgk&amp;t=646s</w:t>
              </w:r>
            </w:hyperlink>
            <w:r w:rsidRPr="0069141E">
              <w:rPr>
                <w:rFonts w:cs="Times New Roman"/>
                <w:color w:val="333333"/>
                <w:shd w:val="clear" w:color="auto" w:fill="FFFFFF"/>
              </w:rPr>
              <w:t>. Acesso em: 09 de setembro de 2021.</w:t>
            </w:r>
          </w:p>
          <w:p w14:paraId="55B91960" w14:textId="77777777" w:rsidR="00415E00" w:rsidRPr="0069141E" w:rsidRDefault="00415E00" w:rsidP="00415E00">
            <w:pPr>
              <w:rPr>
                <w:rFonts w:cs="Times New Roman"/>
                <w:color w:val="333333"/>
                <w:shd w:val="clear" w:color="auto" w:fill="FFFFFF"/>
              </w:rPr>
            </w:pPr>
          </w:p>
          <w:p w14:paraId="390F5DDA" w14:textId="77777777" w:rsidR="00415E00" w:rsidRPr="0069141E" w:rsidRDefault="00415E00" w:rsidP="00415E00">
            <w:pPr>
              <w:rPr>
                <w:rFonts w:cs="Times New Roman"/>
                <w:color w:val="333333"/>
                <w:shd w:val="clear" w:color="auto" w:fill="FFFFFF"/>
              </w:rPr>
            </w:pPr>
            <w:r w:rsidRPr="0069141E">
              <w:rPr>
                <w:rStyle w:val="Forte"/>
                <w:rFonts w:cs="Times New Roman"/>
                <w:b w:val="0"/>
                <w:bCs w:val="0"/>
                <w:color w:val="333333"/>
                <w:shd w:val="clear" w:color="auto" w:fill="FFFFFF"/>
              </w:rPr>
              <w:t>“freeCodeCamp”.</w:t>
            </w:r>
            <w:r w:rsidRPr="0069141E">
              <w:rPr>
                <w:rFonts w:cs="Times New Roman"/>
              </w:rPr>
              <w:t xml:space="preserve"> </w:t>
            </w:r>
            <w:r w:rsidRPr="0069141E">
              <w:rPr>
                <w:rStyle w:val="Forte"/>
                <w:rFonts w:cs="Times New Roman"/>
                <w:b w:val="0"/>
                <w:bCs w:val="0"/>
                <w:color w:val="333333"/>
                <w:shd w:val="clear" w:color="auto" w:fill="FFFFFF"/>
              </w:rPr>
              <w:t>CSS Tutorial - Zero to Hero (Complete Course).</w:t>
            </w:r>
            <w:r w:rsidRPr="0069141E">
              <w:rPr>
                <w:rStyle w:val="Forte"/>
                <w:rFonts w:cs="Times New Roman"/>
                <w:color w:val="333333"/>
                <w:shd w:val="clear" w:color="auto" w:fill="FFFFFF"/>
              </w:rPr>
              <w:t xml:space="preserve"> </w:t>
            </w:r>
            <w:r w:rsidRPr="0069141E">
              <w:rPr>
                <w:rFonts w:cs="Times New Roman"/>
                <w:color w:val="333333"/>
                <w:shd w:val="clear" w:color="auto" w:fill="FFFFFF"/>
              </w:rPr>
              <w:t>Disponível em:</w:t>
            </w:r>
            <w:r w:rsidRPr="0069141E">
              <w:rPr>
                <w:rFonts w:cs="Times New Roman"/>
              </w:rPr>
              <w:t xml:space="preserve"> </w:t>
            </w:r>
            <w:hyperlink r:id="rId93" w:history="1">
              <w:r w:rsidRPr="0069141E">
                <w:rPr>
                  <w:rStyle w:val="Hyperlink"/>
                  <w:rFonts w:cs="Times New Roman"/>
                </w:rPr>
                <w:t>https://www.youtube.com/watch?v=1Rs2ND1ryYc&amp;start=6167s</w:t>
              </w:r>
            </w:hyperlink>
            <w:r w:rsidRPr="0069141E">
              <w:rPr>
                <w:rFonts w:cs="Times New Roman"/>
              </w:rPr>
              <w:t xml:space="preserve"> </w:t>
            </w:r>
            <w:r w:rsidRPr="0069141E">
              <w:rPr>
                <w:rFonts w:cs="Times New Roman"/>
                <w:color w:val="333333"/>
                <w:shd w:val="clear" w:color="auto" w:fill="FFFFFF"/>
              </w:rPr>
              <w:t>Acesso em: 10 de setembro de 2021.</w:t>
            </w:r>
          </w:p>
          <w:p w14:paraId="1D905634" w14:textId="77777777" w:rsidR="00415E00" w:rsidRPr="0069141E" w:rsidRDefault="00415E00" w:rsidP="00415E00">
            <w:pPr>
              <w:rPr>
                <w:rFonts w:cs="Times New Roman"/>
                <w:color w:val="000000" w:themeColor="text1"/>
                <w:kern w:val="24"/>
                <w:szCs w:val="24"/>
              </w:rPr>
            </w:pPr>
          </w:p>
        </w:tc>
      </w:tr>
      <w:tr w:rsidR="00415E00" w:rsidRPr="0069141E" w14:paraId="3B0919CC" w14:textId="77777777" w:rsidTr="00DD5B4B">
        <w:tc>
          <w:tcPr>
            <w:tcW w:w="10116" w:type="dxa"/>
          </w:tcPr>
          <w:p w14:paraId="6F708D05"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BDEEFE1" w14:textId="77777777" w:rsidR="00415E00" w:rsidRPr="0069141E" w:rsidRDefault="00415E00" w:rsidP="00415E00">
            <w:pPr>
              <w:tabs>
                <w:tab w:val="left" w:pos="2475"/>
              </w:tabs>
              <w:rPr>
                <w:rFonts w:cs="Times New Roman"/>
                <w:color w:val="000000" w:themeColor="text1"/>
                <w:kern w:val="24"/>
                <w:szCs w:val="24"/>
              </w:rPr>
            </w:pPr>
          </w:p>
          <w:p w14:paraId="42A55657" w14:textId="77777777" w:rsidR="00415E00" w:rsidRPr="0069141E" w:rsidRDefault="00415E00" w:rsidP="00415E00">
            <w:pPr>
              <w:tabs>
                <w:tab w:val="left" w:pos="2475"/>
              </w:tabs>
              <w:rPr>
                <w:rFonts w:cs="Times New Roman"/>
                <w:color w:val="000000" w:themeColor="text1"/>
                <w:kern w:val="24"/>
              </w:rPr>
            </w:pPr>
            <w:r w:rsidRPr="0069141E">
              <w:rPr>
                <w:rFonts w:cs="Times New Roman"/>
                <w:color w:val="000000" w:themeColor="text1"/>
                <w:kern w:val="24"/>
              </w:rPr>
              <w:t>Cesar conseguiu implementar boa parte do design proposto pela Maithê, sendo assim:</w:t>
            </w:r>
          </w:p>
          <w:p w14:paraId="5BEE2C02" w14:textId="77777777" w:rsidR="00415E00" w:rsidRPr="0069141E" w:rsidRDefault="00415E00" w:rsidP="00415E00">
            <w:pPr>
              <w:tabs>
                <w:tab w:val="left" w:pos="2475"/>
              </w:tabs>
              <w:rPr>
                <w:rFonts w:cs="Times New Roman"/>
                <w:color w:val="000000" w:themeColor="text1"/>
                <w:kern w:val="24"/>
              </w:rPr>
            </w:pPr>
            <w:r w:rsidRPr="0069141E">
              <w:rPr>
                <w:rFonts w:cs="Times New Roman"/>
                <w:color w:val="000000" w:themeColor="text1"/>
                <w:kern w:val="24"/>
              </w:rPr>
              <w:t>Parte 1:</w:t>
            </w:r>
          </w:p>
          <w:p w14:paraId="5B1B31DA" w14:textId="77777777" w:rsidR="00415E00" w:rsidRPr="0069141E" w:rsidRDefault="00DD5B4B" w:rsidP="00415E00">
            <w:pPr>
              <w:tabs>
                <w:tab w:val="left" w:pos="2475"/>
              </w:tabs>
              <w:rPr>
                <w:rFonts w:cs="Times New Roman"/>
                <w:color w:val="000000" w:themeColor="text1"/>
                <w:kern w:val="24"/>
              </w:rPr>
            </w:pPr>
            <w:hyperlink r:id="rId94" w:history="1">
              <w:r w:rsidR="00415E00" w:rsidRPr="0069141E">
                <w:rPr>
                  <w:rStyle w:val="Hyperlink"/>
                  <w:rFonts w:cs="Times New Roman"/>
                  <w:kern w:val="24"/>
                </w:rPr>
                <w:t>https://media.discordapp.net/attachments/869405664580100147/889664402649935872/unknown.png?width=783&amp;height=473</w:t>
              </w:r>
            </w:hyperlink>
            <w:r w:rsidR="00415E00" w:rsidRPr="0069141E">
              <w:rPr>
                <w:rFonts w:cs="Times New Roman"/>
                <w:color w:val="000000" w:themeColor="text1"/>
                <w:kern w:val="24"/>
              </w:rPr>
              <w:t xml:space="preserve"> ;</w:t>
            </w:r>
            <w:r w:rsidR="00415E00" w:rsidRPr="0069141E">
              <w:rPr>
                <w:rFonts w:cs="Times New Roman"/>
                <w:color w:val="000000" w:themeColor="text1"/>
                <w:kern w:val="24"/>
              </w:rPr>
              <w:br/>
              <w:t>Parte 2:</w:t>
            </w:r>
          </w:p>
          <w:p w14:paraId="3D544BF7" w14:textId="77777777" w:rsidR="00415E00" w:rsidRPr="0069141E" w:rsidRDefault="00DD5B4B" w:rsidP="00415E00">
            <w:pPr>
              <w:tabs>
                <w:tab w:val="left" w:pos="2475"/>
              </w:tabs>
              <w:rPr>
                <w:rFonts w:cs="Times New Roman"/>
                <w:color w:val="000000" w:themeColor="text1"/>
                <w:kern w:val="24"/>
              </w:rPr>
            </w:pPr>
            <w:hyperlink r:id="rId95" w:history="1">
              <w:r w:rsidR="00415E00" w:rsidRPr="0069141E">
                <w:rPr>
                  <w:rStyle w:val="Hyperlink"/>
                  <w:rFonts w:cs="Times New Roman"/>
                  <w:kern w:val="24"/>
                </w:rPr>
                <w:t>https://media.discordapp.net/attachments/869405664580100147/889664440302190644/unknown.png?width=823&amp;height=473</w:t>
              </w:r>
            </w:hyperlink>
            <w:r w:rsidR="00415E00" w:rsidRPr="0069141E">
              <w:rPr>
                <w:rFonts w:cs="Times New Roman"/>
                <w:color w:val="000000" w:themeColor="text1"/>
                <w:kern w:val="24"/>
              </w:rPr>
              <w:t xml:space="preserve"> </w:t>
            </w:r>
          </w:p>
          <w:p w14:paraId="65F31F6A" w14:textId="77777777" w:rsidR="00415E00" w:rsidRPr="0069141E" w:rsidRDefault="00415E00" w:rsidP="00415E00">
            <w:pPr>
              <w:tabs>
                <w:tab w:val="left" w:pos="2475"/>
              </w:tabs>
              <w:rPr>
                <w:rFonts w:cs="Times New Roman"/>
                <w:kern w:val="24"/>
                <w:szCs w:val="32"/>
              </w:rPr>
            </w:pPr>
          </w:p>
        </w:tc>
      </w:tr>
      <w:tr w:rsidR="00415E00" w:rsidRPr="0069141E" w14:paraId="0C063E77" w14:textId="77777777" w:rsidTr="00DD5B4B">
        <w:tc>
          <w:tcPr>
            <w:tcW w:w="10116" w:type="dxa"/>
          </w:tcPr>
          <w:p w14:paraId="672F7D5A"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23E8C229" w14:textId="77777777" w:rsidR="00415E00" w:rsidRPr="0069141E" w:rsidRDefault="00415E00" w:rsidP="00415E00">
            <w:pPr>
              <w:tabs>
                <w:tab w:val="left" w:pos="2475"/>
              </w:tabs>
              <w:jc w:val="both"/>
              <w:rPr>
                <w:rFonts w:cs="Times New Roman"/>
                <w:kern w:val="24"/>
                <w:szCs w:val="28"/>
              </w:rPr>
            </w:pPr>
          </w:p>
          <w:p w14:paraId="336D57EB" w14:textId="77777777" w:rsidR="00415E00" w:rsidRPr="0069141E" w:rsidRDefault="00415E00" w:rsidP="00415E00">
            <w:pPr>
              <w:tabs>
                <w:tab w:val="left" w:pos="2475"/>
              </w:tabs>
              <w:jc w:val="both"/>
              <w:rPr>
                <w:rFonts w:cs="Times New Roman"/>
                <w:kern w:val="24"/>
                <w:szCs w:val="28"/>
              </w:rPr>
            </w:pPr>
            <w:r w:rsidRPr="0069141E">
              <w:rPr>
                <w:rFonts w:cs="Times New Roman"/>
                <w:kern w:val="24"/>
                <w:szCs w:val="28"/>
              </w:rPr>
              <w:t>Transformar em CSS sem perder o conceito original.</w:t>
            </w:r>
          </w:p>
          <w:p w14:paraId="04D28E9E" w14:textId="77777777" w:rsidR="00415E00" w:rsidRPr="0069141E" w:rsidRDefault="00415E00" w:rsidP="00415E00">
            <w:pPr>
              <w:tabs>
                <w:tab w:val="left" w:pos="2475"/>
              </w:tabs>
              <w:jc w:val="both"/>
              <w:rPr>
                <w:rFonts w:cs="Times New Roman"/>
                <w:kern w:val="24"/>
                <w:szCs w:val="28"/>
              </w:rPr>
            </w:pPr>
          </w:p>
          <w:p w14:paraId="1CB5F860" w14:textId="77777777" w:rsidR="00415E00" w:rsidRPr="0069141E" w:rsidRDefault="00415E00" w:rsidP="00415E00">
            <w:pPr>
              <w:tabs>
                <w:tab w:val="left" w:pos="2475"/>
              </w:tabs>
              <w:jc w:val="both"/>
              <w:rPr>
                <w:rFonts w:cs="Times New Roman"/>
                <w:kern w:val="24"/>
                <w:szCs w:val="28"/>
              </w:rPr>
            </w:pPr>
          </w:p>
        </w:tc>
      </w:tr>
      <w:tr w:rsidR="00415E00" w:rsidRPr="0069141E" w14:paraId="675B3C82" w14:textId="77777777" w:rsidTr="00DD5B4B">
        <w:tc>
          <w:tcPr>
            <w:tcW w:w="10116" w:type="dxa"/>
          </w:tcPr>
          <w:p w14:paraId="6697088F"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B305208" w14:textId="77777777" w:rsidR="00415E00" w:rsidRPr="0069141E" w:rsidRDefault="00415E00" w:rsidP="00415E00">
            <w:pPr>
              <w:textAlignment w:val="baseline"/>
              <w:rPr>
                <w:rFonts w:eastAsia="Times New Roman" w:cs="Times New Roman"/>
                <w:color w:val="000000"/>
                <w:lang w:eastAsia="pt-BR"/>
              </w:rPr>
            </w:pPr>
          </w:p>
          <w:p w14:paraId="17C7CEF5" w14:textId="77777777" w:rsidR="00415E00" w:rsidRPr="0069141E" w:rsidRDefault="00415E00" w:rsidP="00415E00">
            <w:pPr>
              <w:textAlignment w:val="baseline"/>
              <w:rPr>
                <w:rFonts w:cs="Times New Roman"/>
                <w:color w:val="000000" w:themeColor="text1"/>
                <w:kern w:val="24"/>
                <w:szCs w:val="24"/>
              </w:rPr>
            </w:pPr>
          </w:p>
        </w:tc>
      </w:tr>
      <w:tr w:rsidR="00415E00" w:rsidRPr="0069141E" w14:paraId="2E58D98F" w14:textId="77777777" w:rsidTr="00DD5B4B">
        <w:tc>
          <w:tcPr>
            <w:tcW w:w="10116" w:type="dxa"/>
          </w:tcPr>
          <w:p w14:paraId="322D2736" w14:textId="77777777" w:rsidR="00415E00" w:rsidRPr="0069141E" w:rsidRDefault="00415E0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946103F" w14:textId="77777777" w:rsidR="00415E00" w:rsidRPr="0069141E" w:rsidRDefault="00415E00" w:rsidP="00415E00">
            <w:pPr>
              <w:rPr>
                <w:rFonts w:cs="Times New Roman"/>
                <w:color w:val="000000" w:themeColor="text1"/>
                <w:kern w:val="24"/>
                <w:szCs w:val="24"/>
              </w:rPr>
            </w:pPr>
          </w:p>
          <w:p w14:paraId="5FE9FB41" w14:textId="77777777" w:rsidR="00415E00" w:rsidRPr="0069141E" w:rsidRDefault="00415E00" w:rsidP="00415E00">
            <w:pPr>
              <w:textAlignment w:val="baseline"/>
              <w:rPr>
                <w:rFonts w:cs="Times New Roman"/>
                <w:szCs w:val="24"/>
              </w:rPr>
            </w:pPr>
          </w:p>
        </w:tc>
      </w:tr>
    </w:tbl>
    <w:p w14:paraId="219F20D6" w14:textId="77777777" w:rsidR="00415E00" w:rsidRPr="0069141E" w:rsidRDefault="00415E0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415E00" w:rsidRPr="0069141E" w14:paraId="65F27AD9" w14:textId="77777777" w:rsidTr="00DD5B4B">
        <w:trPr>
          <w:trHeight w:val="310"/>
        </w:trPr>
        <w:tc>
          <w:tcPr>
            <w:tcW w:w="5070" w:type="dxa"/>
          </w:tcPr>
          <w:p w14:paraId="70BB7C12" w14:textId="77777777" w:rsidR="00415E00" w:rsidRPr="0069141E" w:rsidRDefault="00415E00" w:rsidP="00415E00">
            <w:pPr>
              <w:spacing w:after="0" w:line="240" w:lineRule="auto"/>
              <w:rPr>
                <w:rFonts w:cs="Times New Roman"/>
                <w:b/>
                <w:szCs w:val="24"/>
              </w:rPr>
            </w:pPr>
            <w:r w:rsidRPr="0069141E">
              <w:rPr>
                <w:rFonts w:cs="Times New Roman"/>
                <w:b/>
                <w:szCs w:val="24"/>
              </w:rPr>
              <w:t>Ciência do Grupo:</w:t>
            </w:r>
          </w:p>
        </w:tc>
        <w:tc>
          <w:tcPr>
            <w:tcW w:w="1451" w:type="dxa"/>
          </w:tcPr>
          <w:p w14:paraId="63939F92" w14:textId="77777777" w:rsidR="00415E00" w:rsidRPr="0069141E" w:rsidRDefault="00415E0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315D8692" w14:textId="77777777" w:rsidR="00415E00" w:rsidRPr="0069141E" w:rsidRDefault="00415E00" w:rsidP="00415E00">
            <w:pPr>
              <w:spacing w:after="0" w:line="240" w:lineRule="auto"/>
              <w:rPr>
                <w:rFonts w:cs="Times New Roman"/>
                <w:b/>
                <w:szCs w:val="24"/>
              </w:rPr>
            </w:pPr>
            <w:r w:rsidRPr="0069141E">
              <w:rPr>
                <w:rFonts w:cs="Times New Roman"/>
                <w:b/>
                <w:szCs w:val="24"/>
              </w:rPr>
              <w:t>Ciência dos Professor(es)</w:t>
            </w:r>
          </w:p>
          <w:p w14:paraId="6C006368" w14:textId="77777777" w:rsidR="00415E00" w:rsidRPr="0069141E" w:rsidRDefault="00415E00" w:rsidP="00415E00">
            <w:pPr>
              <w:spacing w:after="0" w:line="240" w:lineRule="auto"/>
              <w:rPr>
                <w:rFonts w:cs="Times New Roman"/>
                <w:b/>
                <w:szCs w:val="24"/>
              </w:rPr>
            </w:pPr>
          </w:p>
        </w:tc>
      </w:tr>
      <w:tr w:rsidR="00415E00" w:rsidRPr="0069141E" w14:paraId="6ED38556" w14:textId="77777777" w:rsidTr="00DD5B4B">
        <w:trPr>
          <w:trHeight w:val="310"/>
        </w:trPr>
        <w:tc>
          <w:tcPr>
            <w:tcW w:w="5070" w:type="dxa"/>
          </w:tcPr>
          <w:p w14:paraId="225FD098" w14:textId="77777777" w:rsidR="00415E00" w:rsidRPr="0069141E" w:rsidRDefault="00415E00" w:rsidP="00415E00">
            <w:pPr>
              <w:spacing w:after="0" w:line="240" w:lineRule="auto"/>
              <w:rPr>
                <w:rFonts w:cs="Times New Roman"/>
                <w:szCs w:val="24"/>
              </w:rPr>
            </w:pPr>
            <w:r w:rsidRPr="0069141E">
              <w:rPr>
                <w:rFonts w:cs="Times New Roman"/>
                <w:szCs w:val="24"/>
              </w:rPr>
              <w:t>Alex Aparecido de Lima</w:t>
            </w:r>
          </w:p>
        </w:tc>
        <w:tc>
          <w:tcPr>
            <w:tcW w:w="1451" w:type="dxa"/>
          </w:tcPr>
          <w:p w14:paraId="50D21110"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25E57558" w14:textId="77777777" w:rsidR="00415E00" w:rsidRPr="0069141E" w:rsidRDefault="00415E00" w:rsidP="00415E00">
            <w:pPr>
              <w:spacing w:after="0" w:line="240" w:lineRule="auto"/>
              <w:rPr>
                <w:rFonts w:cs="Times New Roman"/>
                <w:szCs w:val="24"/>
              </w:rPr>
            </w:pPr>
          </w:p>
        </w:tc>
      </w:tr>
      <w:tr w:rsidR="00415E00" w:rsidRPr="0069141E" w14:paraId="6BAAEAA5" w14:textId="77777777" w:rsidTr="00DD5B4B">
        <w:trPr>
          <w:trHeight w:val="310"/>
        </w:trPr>
        <w:tc>
          <w:tcPr>
            <w:tcW w:w="5070" w:type="dxa"/>
          </w:tcPr>
          <w:p w14:paraId="43AF2250" w14:textId="77777777" w:rsidR="00415E00" w:rsidRPr="0069141E" w:rsidRDefault="00415E0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30C42A75"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709DAAB6" w14:textId="77777777" w:rsidR="00415E00" w:rsidRPr="0069141E" w:rsidRDefault="00415E00" w:rsidP="00415E00">
            <w:pPr>
              <w:spacing w:after="0" w:line="240" w:lineRule="auto"/>
              <w:rPr>
                <w:rFonts w:cs="Times New Roman"/>
                <w:szCs w:val="24"/>
              </w:rPr>
            </w:pPr>
          </w:p>
        </w:tc>
      </w:tr>
      <w:tr w:rsidR="00415E00" w:rsidRPr="0069141E" w14:paraId="6B54AB9D" w14:textId="77777777" w:rsidTr="00DD5B4B">
        <w:trPr>
          <w:trHeight w:val="310"/>
        </w:trPr>
        <w:tc>
          <w:tcPr>
            <w:tcW w:w="5070" w:type="dxa"/>
          </w:tcPr>
          <w:p w14:paraId="16F8B6C0" w14:textId="77777777" w:rsidR="00415E00" w:rsidRPr="0069141E" w:rsidRDefault="00415E00" w:rsidP="00415E00">
            <w:pPr>
              <w:spacing w:after="0" w:line="240" w:lineRule="auto"/>
              <w:rPr>
                <w:rFonts w:cs="Times New Roman"/>
                <w:szCs w:val="24"/>
              </w:rPr>
            </w:pPr>
            <w:r w:rsidRPr="0069141E">
              <w:rPr>
                <w:rFonts w:cs="Times New Roman"/>
                <w:szCs w:val="24"/>
              </w:rPr>
              <w:t>Cesar Mâncio Silva</w:t>
            </w:r>
          </w:p>
        </w:tc>
        <w:tc>
          <w:tcPr>
            <w:tcW w:w="1451" w:type="dxa"/>
          </w:tcPr>
          <w:p w14:paraId="5E87B280"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16D7AEAC" w14:textId="77777777" w:rsidR="00415E00" w:rsidRPr="0069141E" w:rsidRDefault="00415E00" w:rsidP="00415E00">
            <w:pPr>
              <w:spacing w:after="0" w:line="240" w:lineRule="auto"/>
              <w:rPr>
                <w:rFonts w:cs="Times New Roman"/>
                <w:szCs w:val="24"/>
              </w:rPr>
            </w:pPr>
          </w:p>
        </w:tc>
      </w:tr>
      <w:tr w:rsidR="00415E00" w:rsidRPr="0069141E" w14:paraId="5C932521" w14:textId="77777777" w:rsidTr="00DD5B4B">
        <w:trPr>
          <w:trHeight w:val="310"/>
        </w:trPr>
        <w:tc>
          <w:tcPr>
            <w:tcW w:w="5070" w:type="dxa"/>
          </w:tcPr>
          <w:p w14:paraId="2A48898B" w14:textId="77777777" w:rsidR="00415E00" w:rsidRPr="0069141E" w:rsidRDefault="00415E00" w:rsidP="00415E00">
            <w:pPr>
              <w:spacing w:after="0" w:line="240" w:lineRule="auto"/>
              <w:rPr>
                <w:rFonts w:cs="Times New Roman"/>
                <w:szCs w:val="24"/>
              </w:rPr>
            </w:pPr>
            <w:r w:rsidRPr="0069141E">
              <w:rPr>
                <w:rFonts w:cs="Times New Roman"/>
                <w:szCs w:val="24"/>
              </w:rPr>
              <w:t>Maithê Gomes da Piedade</w:t>
            </w:r>
          </w:p>
        </w:tc>
        <w:tc>
          <w:tcPr>
            <w:tcW w:w="1451" w:type="dxa"/>
          </w:tcPr>
          <w:p w14:paraId="3BD1555D"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68C4AFA4" w14:textId="77777777" w:rsidR="00415E00" w:rsidRPr="0069141E" w:rsidRDefault="00415E00" w:rsidP="00415E00">
            <w:pPr>
              <w:spacing w:after="0" w:line="240" w:lineRule="auto"/>
              <w:rPr>
                <w:rFonts w:cs="Times New Roman"/>
                <w:szCs w:val="24"/>
              </w:rPr>
            </w:pPr>
          </w:p>
        </w:tc>
      </w:tr>
    </w:tbl>
    <w:p w14:paraId="14045B2D" w14:textId="77777777" w:rsidR="00415E00" w:rsidRPr="0069141E" w:rsidRDefault="00415E00" w:rsidP="00415E00">
      <w:pPr>
        <w:tabs>
          <w:tab w:val="left" w:pos="1245"/>
        </w:tabs>
        <w:spacing w:after="0"/>
        <w:rPr>
          <w:rFonts w:cs="Times New Roman"/>
          <w:sz w:val="2"/>
          <w:szCs w:val="2"/>
        </w:rPr>
      </w:pPr>
    </w:p>
    <w:p w14:paraId="062A8E50" w14:textId="77777777" w:rsidR="00415E00" w:rsidRPr="0069141E" w:rsidRDefault="00415E00" w:rsidP="00415E00">
      <w:pPr>
        <w:spacing w:after="0"/>
        <w:rPr>
          <w:rFonts w:cs="Times New Roman"/>
          <w:sz w:val="2"/>
          <w:szCs w:val="2"/>
        </w:rPr>
      </w:pPr>
      <w:r w:rsidRPr="0069141E">
        <w:rPr>
          <w:rFonts w:cs="Times New Roman"/>
          <w:sz w:val="2"/>
          <w:szCs w:val="2"/>
        </w:rPr>
        <w:br w:type="page"/>
      </w:r>
    </w:p>
    <w:p w14:paraId="1B7F799C" w14:textId="29CC16E9" w:rsidR="00415E00" w:rsidRPr="0069141E" w:rsidRDefault="00F17F6A" w:rsidP="00415E00">
      <w:pPr>
        <w:spacing w:after="0"/>
        <w:rPr>
          <w:rFonts w:cs="Times New Roman"/>
          <w:szCs w:val="24"/>
        </w:rPr>
      </w:pPr>
      <w:r>
        <w:rPr>
          <w:noProof/>
        </w:rPr>
        <w:lastRenderedPageBreak/>
        <w:pict w14:anchorId="34D9FD02">
          <v:shape id="_x0000_s1103" type="#_x0000_t202" style="position:absolute;margin-left:214.05pt;margin-top:-16.95pt;width:291pt;height:59.25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GKb&#10;SUKEAgAAlQUAAA4AAAAAAAAAAAAAAAAALgIAAGRycy9lMm9Eb2MueG1sUEsBAi0AFAAGAAgAAAAh&#10;AG4/+LTeAAAACwEAAA8AAAAAAAAAAAAAAAAA3gQAAGRycy9kb3ducmV2LnhtbFBLBQYAAAAABAAE&#10;APMAAADpBQAAAAA=&#10;" fillcolor="white [3201]" strokeweight=".5pt">
            <v:textbox>
              <w:txbxContent>
                <w:p w14:paraId="5998E332" w14:textId="77777777" w:rsidR="00415E00" w:rsidRPr="00B0578E" w:rsidRDefault="00415E00" w:rsidP="00415E0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5950DEE3" w14:textId="77777777" w:rsidR="00415E00" w:rsidRPr="00A66129" w:rsidRDefault="00415E00" w:rsidP="00415E0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Começo dos desenhos.</w:t>
                  </w:r>
                </w:p>
              </w:txbxContent>
            </v:textbox>
          </v:shape>
        </w:pict>
      </w:r>
      <w:r w:rsidR="00415E00" w:rsidRPr="0069141E">
        <w:rPr>
          <w:rFonts w:cs="Times New Roman"/>
          <w:noProof/>
          <w:szCs w:val="24"/>
          <w:lang w:eastAsia="pt-BR"/>
        </w:rPr>
        <w:drawing>
          <wp:inline distT="0" distB="0" distL="0" distR="0" wp14:anchorId="6F0CF86A" wp14:editId="5FA2E907">
            <wp:extent cx="2505075" cy="845469"/>
            <wp:effectExtent l="0" t="0" r="0" b="0"/>
            <wp:docPr id="2128" name="Imagem 212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4690FBF" w14:textId="614C6303" w:rsidR="00415E00" w:rsidRPr="0069141E" w:rsidRDefault="00F17F6A" w:rsidP="00415E00">
      <w:pPr>
        <w:spacing w:after="0"/>
        <w:rPr>
          <w:rFonts w:cs="Times New Roman"/>
          <w:szCs w:val="24"/>
        </w:rPr>
      </w:pPr>
      <w:r>
        <w:rPr>
          <w:noProof/>
        </w:rPr>
        <w:pict w14:anchorId="3D7F8CE1">
          <v:shape id="_x0000_s1102" type="#_x0000_t202" style="position:absolute;margin-left:299.25pt;margin-top:15pt;width:203pt;height:29.15pt;z-index:25191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&#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9ZagJK8BAAA8AwAADgAAAAAAAAAAAAAAAAAuAgAAZHJzL2Uyb0RvYy54bWxQ&#10;SwECLQAUAAYACAAAACEAFE4UF90AAAAKAQAADwAAAAAAAAAAAAAAAAAJBAAAZHJzL2Rvd25yZXYu&#10;eG1sUEsFBgAAAAAEAAQA8wAAABMFAAAAAA==&#10;" filled="f" stroked="f">
            <v:textbox style="mso-fit-shape-to-text:t">
              <w:txbxContent>
                <w:p w14:paraId="0E838F9F" w14:textId="77777777" w:rsidR="00415E00" w:rsidRPr="007F0382" w:rsidRDefault="00415E00" w:rsidP="00415E0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13</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3204584C">
          <v:shape id="_x0000_s1101" type="#_x0000_t202" style="position:absolute;margin-left:2.25pt;margin-top:15.95pt;width:131.5pt;height:24.25pt;z-index:251913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AoRYvSrQEAADwDAAAOAAAAAAAAAAAAAAAAAC4CAABkcnMvZTJvRG9jLnhtbFBLAQIt&#10;ABQABgAIAAAAIQBgBRhy2wAAAAcBAAAPAAAAAAAAAAAAAAAAAAcEAABkcnMvZG93bnJldi54bWxQ&#10;SwUGAAAAAAQABADzAAAADwUAAAAA&#10;" filled="f" stroked="f">
            <v:textbox style="mso-fit-shape-to-text:t">
              <w:txbxContent>
                <w:p w14:paraId="6829827A" w14:textId="77777777" w:rsidR="00415E00" w:rsidRDefault="00415E00" w:rsidP="00415E0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4D8DBD18" w14:textId="77777777" w:rsidR="00415E00" w:rsidRPr="0069141E" w:rsidRDefault="00415E00" w:rsidP="00415E00">
      <w:pPr>
        <w:spacing w:after="0"/>
        <w:rPr>
          <w:rFonts w:cs="Times New Roman"/>
          <w:szCs w:val="24"/>
        </w:rPr>
      </w:pPr>
    </w:p>
    <w:tbl>
      <w:tblPr>
        <w:tblStyle w:val="Tabelacomgrade"/>
        <w:tblW w:w="0" w:type="auto"/>
        <w:tblLook w:val="04A0" w:firstRow="1" w:lastRow="0" w:firstColumn="1" w:lastColumn="0" w:noHBand="0" w:noVBand="1"/>
      </w:tblPr>
      <w:tblGrid>
        <w:gridCol w:w="10421"/>
      </w:tblGrid>
      <w:tr w:rsidR="00415E00" w:rsidRPr="0069141E" w14:paraId="3A03F8F2" w14:textId="77777777" w:rsidTr="00DD5B4B">
        <w:tc>
          <w:tcPr>
            <w:tcW w:w="10116" w:type="dxa"/>
          </w:tcPr>
          <w:p w14:paraId="519C3016"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FEDAB2F" w14:textId="77777777" w:rsidR="00415E00" w:rsidRPr="0069141E" w:rsidRDefault="00415E00" w:rsidP="00415E00">
            <w:pPr>
              <w:rPr>
                <w:rFonts w:cs="Times New Roman"/>
              </w:rPr>
            </w:pPr>
          </w:p>
          <w:p w14:paraId="0BCD1932" w14:textId="77777777" w:rsidR="00415E00" w:rsidRPr="0069141E" w:rsidRDefault="00415E00" w:rsidP="00415E00">
            <w:pPr>
              <w:rPr>
                <w:rFonts w:cs="Times New Roman"/>
                <w:color w:val="333333"/>
                <w:shd w:val="clear" w:color="auto" w:fill="FFFFFF"/>
              </w:rPr>
            </w:pPr>
            <w:r w:rsidRPr="0069141E">
              <w:rPr>
                <w:rFonts w:cs="Times New Roman"/>
                <w:color w:val="333333"/>
                <w:shd w:val="clear" w:color="auto" w:fill="FFFFFF"/>
                <w:lang w:val="en-US"/>
              </w:rPr>
              <w:t>“Skillthrive”,</w:t>
            </w:r>
            <w:r w:rsidRPr="0069141E">
              <w:rPr>
                <w:rStyle w:val="Forte"/>
                <w:rFonts w:cs="Times New Roman"/>
                <w:b w:val="0"/>
                <w:bCs w:val="0"/>
                <w:color w:val="333333"/>
                <w:shd w:val="clear" w:color="auto" w:fill="FFFFFF"/>
                <w:lang w:val="en-US"/>
              </w:rPr>
              <w:t xml:space="preserve"> Navbar CSS Tutorial: 3 Ways to Create a Navigation Bar with Flexbox</w:t>
            </w:r>
            <w:r w:rsidRPr="0069141E">
              <w:rPr>
                <w:rFonts w:cs="Times New Roman"/>
                <w:color w:val="333333"/>
                <w:shd w:val="clear" w:color="auto" w:fill="FFFFFF"/>
                <w:lang w:val="en-US"/>
              </w:rPr>
              <w:t xml:space="preserve">. </w:t>
            </w:r>
            <w:r w:rsidRPr="0069141E">
              <w:rPr>
                <w:rFonts w:cs="Times New Roman"/>
                <w:color w:val="333333"/>
                <w:shd w:val="clear" w:color="auto" w:fill="FFFFFF"/>
              </w:rPr>
              <w:t>Disponível em:</w:t>
            </w:r>
            <w:r w:rsidRPr="0069141E">
              <w:rPr>
                <w:rFonts w:cs="Times New Roman"/>
              </w:rPr>
              <w:t xml:space="preserve"> </w:t>
            </w:r>
            <w:hyperlink r:id="rId96" w:tgtFrame="_blank" w:tooltip="https://www.youtube.com/watch?v=PwWHL3RyQgk&amp;t=646s" w:history="1">
              <w:r w:rsidRPr="0069141E">
                <w:rPr>
                  <w:rStyle w:val="Hyperlink"/>
                  <w:rFonts w:cs="Times New Roman"/>
                  <w:bdr w:val="none" w:sz="0" w:space="0" w:color="auto" w:frame="1"/>
                </w:rPr>
                <w:t>https://www.youtube.com/watch?v=PwWHL3RyQgk&amp;t=646s</w:t>
              </w:r>
            </w:hyperlink>
            <w:r w:rsidRPr="0069141E">
              <w:rPr>
                <w:rFonts w:cs="Times New Roman"/>
                <w:color w:val="333333"/>
                <w:shd w:val="clear" w:color="auto" w:fill="FFFFFF"/>
              </w:rPr>
              <w:t>. Acesso em: 09 de setembro de 2021.</w:t>
            </w:r>
          </w:p>
          <w:p w14:paraId="564C5506" w14:textId="77777777" w:rsidR="00415E00" w:rsidRPr="0069141E" w:rsidRDefault="00415E00" w:rsidP="00415E00">
            <w:pPr>
              <w:rPr>
                <w:rFonts w:cs="Times New Roman"/>
                <w:color w:val="333333"/>
                <w:shd w:val="clear" w:color="auto" w:fill="FFFFFF"/>
              </w:rPr>
            </w:pPr>
          </w:p>
          <w:p w14:paraId="4966BA6B" w14:textId="77777777" w:rsidR="00415E00" w:rsidRPr="0069141E" w:rsidRDefault="00415E00" w:rsidP="00415E00">
            <w:pPr>
              <w:rPr>
                <w:rFonts w:cs="Times New Roman"/>
                <w:color w:val="333333"/>
                <w:shd w:val="clear" w:color="auto" w:fill="FFFFFF"/>
              </w:rPr>
            </w:pPr>
            <w:r w:rsidRPr="0069141E">
              <w:rPr>
                <w:rStyle w:val="Forte"/>
                <w:rFonts w:cs="Times New Roman"/>
                <w:b w:val="0"/>
                <w:bCs w:val="0"/>
                <w:color w:val="333333"/>
                <w:shd w:val="clear" w:color="auto" w:fill="FFFFFF"/>
              </w:rPr>
              <w:t>“freeCodeCamp”.</w:t>
            </w:r>
            <w:r w:rsidRPr="0069141E">
              <w:rPr>
                <w:rFonts w:cs="Times New Roman"/>
              </w:rPr>
              <w:t xml:space="preserve"> </w:t>
            </w:r>
            <w:r w:rsidRPr="0069141E">
              <w:rPr>
                <w:rStyle w:val="Forte"/>
                <w:rFonts w:cs="Times New Roman"/>
                <w:b w:val="0"/>
                <w:bCs w:val="0"/>
                <w:color w:val="333333"/>
                <w:shd w:val="clear" w:color="auto" w:fill="FFFFFF"/>
              </w:rPr>
              <w:t>CSS Tutorial - Zero to Hero (Complete Course).</w:t>
            </w:r>
            <w:r w:rsidRPr="0069141E">
              <w:rPr>
                <w:rStyle w:val="Forte"/>
                <w:rFonts w:cs="Times New Roman"/>
                <w:color w:val="333333"/>
                <w:shd w:val="clear" w:color="auto" w:fill="FFFFFF"/>
              </w:rPr>
              <w:t xml:space="preserve"> </w:t>
            </w:r>
            <w:r w:rsidRPr="0069141E">
              <w:rPr>
                <w:rFonts w:cs="Times New Roman"/>
                <w:color w:val="333333"/>
                <w:shd w:val="clear" w:color="auto" w:fill="FFFFFF"/>
              </w:rPr>
              <w:t>Disponível em:</w:t>
            </w:r>
            <w:r w:rsidRPr="0069141E">
              <w:rPr>
                <w:rFonts w:cs="Times New Roman"/>
              </w:rPr>
              <w:t xml:space="preserve"> </w:t>
            </w:r>
            <w:hyperlink r:id="rId97" w:history="1">
              <w:r w:rsidRPr="0069141E">
                <w:rPr>
                  <w:rStyle w:val="Hyperlink"/>
                  <w:rFonts w:cs="Times New Roman"/>
                </w:rPr>
                <w:t>https://www.youtube.com/watch?v=1Rs2ND1ryYc&amp;start=6167s</w:t>
              </w:r>
            </w:hyperlink>
            <w:r w:rsidRPr="0069141E">
              <w:rPr>
                <w:rFonts w:cs="Times New Roman"/>
              </w:rPr>
              <w:t xml:space="preserve"> </w:t>
            </w:r>
            <w:r w:rsidRPr="0069141E">
              <w:rPr>
                <w:rFonts w:cs="Times New Roman"/>
                <w:color w:val="333333"/>
                <w:shd w:val="clear" w:color="auto" w:fill="FFFFFF"/>
              </w:rPr>
              <w:t>Acesso em: 10 de setembro de 2021.</w:t>
            </w:r>
          </w:p>
          <w:p w14:paraId="050A82A7" w14:textId="77777777" w:rsidR="00415E00" w:rsidRPr="0069141E" w:rsidRDefault="00415E00" w:rsidP="00415E00">
            <w:pPr>
              <w:rPr>
                <w:rFonts w:cs="Times New Roman"/>
                <w:sz w:val="18"/>
                <w:szCs w:val="18"/>
              </w:rPr>
            </w:pPr>
          </w:p>
          <w:p w14:paraId="7F42E3BB" w14:textId="77777777" w:rsidR="00415E00" w:rsidRPr="0069141E" w:rsidRDefault="00415E00" w:rsidP="00415E00">
            <w:pPr>
              <w:rPr>
                <w:rFonts w:cs="Times New Roman"/>
              </w:rPr>
            </w:pPr>
          </w:p>
          <w:p w14:paraId="44277D70" w14:textId="77777777" w:rsidR="00415E00" w:rsidRPr="0069141E" w:rsidRDefault="00415E00" w:rsidP="00415E00">
            <w:pPr>
              <w:rPr>
                <w:rFonts w:cs="Times New Roman"/>
                <w:color w:val="000000" w:themeColor="text1"/>
                <w:kern w:val="24"/>
                <w:szCs w:val="24"/>
              </w:rPr>
            </w:pPr>
          </w:p>
        </w:tc>
      </w:tr>
      <w:tr w:rsidR="00415E00" w:rsidRPr="0069141E" w14:paraId="0542F431" w14:textId="77777777" w:rsidTr="00DD5B4B">
        <w:tc>
          <w:tcPr>
            <w:tcW w:w="10116" w:type="dxa"/>
          </w:tcPr>
          <w:p w14:paraId="45722BCA"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806AFFC" w14:textId="77777777" w:rsidR="00415E00" w:rsidRPr="0069141E" w:rsidRDefault="00415E00" w:rsidP="00415E00">
            <w:pPr>
              <w:tabs>
                <w:tab w:val="left" w:pos="2475"/>
              </w:tabs>
              <w:rPr>
                <w:rFonts w:cs="Times New Roman"/>
                <w:color w:val="000000" w:themeColor="text1"/>
                <w:kern w:val="24"/>
                <w:szCs w:val="24"/>
              </w:rPr>
            </w:pPr>
          </w:p>
          <w:p w14:paraId="439A3AF3" w14:textId="77777777" w:rsidR="00415E00" w:rsidRPr="0069141E" w:rsidRDefault="00415E00" w:rsidP="00415E00">
            <w:pPr>
              <w:tabs>
                <w:tab w:val="left" w:pos="2475"/>
              </w:tabs>
              <w:rPr>
                <w:rFonts w:cs="Times New Roman"/>
                <w:color w:val="000000" w:themeColor="text1"/>
                <w:kern w:val="24"/>
              </w:rPr>
            </w:pPr>
            <w:r w:rsidRPr="0069141E">
              <w:rPr>
                <w:rFonts w:cs="Times New Roman"/>
                <w:color w:val="000000" w:themeColor="text1"/>
                <w:kern w:val="24"/>
              </w:rPr>
              <w:t>Maithê trouxe um protótipo de design do nosso site, e Cesar tentou implementá-lo através do CSS e HTML. Esboço em questão:</w:t>
            </w:r>
            <w:r w:rsidRPr="0069141E">
              <w:rPr>
                <w:rFonts w:cs="Times New Roman"/>
                <w:color w:val="000000" w:themeColor="text1"/>
                <w:kern w:val="24"/>
              </w:rPr>
              <w:br/>
            </w:r>
            <w:hyperlink r:id="rId98" w:history="1">
              <w:r w:rsidRPr="0069141E">
                <w:rPr>
                  <w:rStyle w:val="Hyperlink"/>
                  <w:rFonts w:cs="Times New Roman"/>
                  <w:kern w:val="24"/>
                </w:rPr>
                <w:t>https://media.discordapp.net/attachments/869405664580100147/889662876468543488/Web_1920_1.png?width=253&amp;height=473</w:t>
              </w:r>
            </w:hyperlink>
            <w:r w:rsidRPr="0069141E">
              <w:rPr>
                <w:rFonts w:cs="Times New Roman"/>
                <w:color w:val="000000" w:themeColor="text1"/>
                <w:kern w:val="24"/>
              </w:rPr>
              <w:t xml:space="preserve"> .</w:t>
            </w:r>
          </w:p>
          <w:p w14:paraId="0ED46568" w14:textId="77777777" w:rsidR="00415E00" w:rsidRPr="0069141E" w:rsidRDefault="00415E00" w:rsidP="00415E00">
            <w:pPr>
              <w:tabs>
                <w:tab w:val="left" w:pos="2475"/>
              </w:tabs>
              <w:rPr>
                <w:rFonts w:cs="Times New Roman"/>
                <w:kern w:val="24"/>
                <w:szCs w:val="32"/>
              </w:rPr>
            </w:pPr>
          </w:p>
        </w:tc>
      </w:tr>
      <w:tr w:rsidR="00415E00" w:rsidRPr="0069141E" w14:paraId="456C4C2E" w14:textId="77777777" w:rsidTr="00DD5B4B">
        <w:tc>
          <w:tcPr>
            <w:tcW w:w="10116" w:type="dxa"/>
          </w:tcPr>
          <w:p w14:paraId="749EB21F"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724438E" w14:textId="77777777" w:rsidR="00415E00" w:rsidRPr="0069141E" w:rsidRDefault="00415E00" w:rsidP="00415E00">
            <w:pPr>
              <w:tabs>
                <w:tab w:val="left" w:pos="2475"/>
              </w:tabs>
              <w:jc w:val="both"/>
              <w:rPr>
                <w:rFonts w:cs="Times New Roman"/>
                <w:kern w:val="24"/>
                <w:szCs w:val="28"/>
              </w:rPr>
            </w:pPr>
          </w:p>
          <w:p w14:paraId="15404E78" w14:textId="77777777" w:rsidR="00415E00" w:rsidRPr="0069141E" w:rsidRDefault="00415E00" w:rsidP="00415E00">
            <w:pPr>
              <w:tabs>
                <w:tab w:val="left" w:pos="2475"/>
              </w:tabs>
              <w:jc w:val="both"/>
              <w:rPr>
                <w:rFonts w:cs="Times New Roman"/>
                <w:kern w:val="24"/>
                <w:szCs w:val="28"/>
              </w:rPr>
            </w:pPr>
            <w:r w:rsidRPr="0069141E">
              <w:rPr>
                <w:rFonts w:cs="Times New Roman"/>
                <w:kern w:val="24"/>
                <w:szCs w:val="28"/>
              </w:rPr>
              <w:t>Transformar em CSS sem perder o conceito original.</w:t>
            </w:r>
          </w:p>
          <w:p w14:paraId="5F0F07B1" w14:textId="77777777" w:rsidR="00415E00" w:rsidRPr="0069141E" w:rsidRDefault="00415E00" w:rsidP="00415E00">
            <w:pPr>
              <w:tabs>
                <w:tab w:val="left" w:pos="2475"/>
              </w:tabs>
              <w:jc w:val="both"/>
              <w:rPr>
                <w:rFonts w:cs="Times New Roman"/>
                <w:kern w:val="24"/>
                <w:szCs w:val="28"/>
              </w:rPr>
            </w:pPr>
          </w:p>
          <w:p w14:paraId="5EA6F0AF" w14:textId="77777777" w:rsidR="00415E00" w:rsidRPr="0069141E" w:rsidRDefault="00415E00" w:rsidP="00415E00">
            <w:pPr>
              <w:tabs>
                <w:tab w:val="left" w:pos="2475"/>
              </w:tabs>
              <w:jc w:val="both"/>
              <w:rPr>
                <w:rFonts w:cs="Times New Roman"/>
                <w:kern w:val="24"/>
                <w:szCs w:val="28"/>
              </w:rPr>
            </w:pPr>
          </w:p>
        </w:tc>
      </w:tr>
      <w:tr w:rsidR="00415E00" w:rsidRPr="0069141E" w14:paraId="76996C68" w14:textId="77777777" w:rsidTr="00DD5B4B">
        <w:tc>
          <w:tcPr>
            <w:tcW w:w="10116" w:type="dxa"/>
          </w:tcPr>
          <w:p w14:paraId="66B35C0C" w14:textId="77777777" w:rsidR="00415E00" w:rsidRPr="0069141E" w:rsidRDefault="00415E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9DF2250" w14:textId="77777777" w:rsidR="00415E00" w:rsidRPr="0069141E" w:rsidRDefault="00415E00" w:rsidP="00415E00">
            <w:pPr>
              <w:textAlignment w:val="baseline"/>
              <w:rPr>
                <w:rFonts w:eastAsia="Times New Roman" w:cs="Times New Roman"/>
                <w:color w:val="000000"/>
                <w:lang w:eastAsia="pt-BR"/>
              </w:rPr>
            </w:pPr>
          </w:p>
          <w:p w14:paraId="50340465" w14:textId="77777777" w:rsidR="00415E00" w:rsidRPr="0069141E" w:rsidRDefault="00415E00" w:rsidP="00415E00">
            <w:pPr>
              <w:textAlignment w:val="baseline"/>
              <w:rPr>
                <w:rFonts w:cs="Times New Roman"/>
                <w:color w:val="000000" w:themeColor="text1"/>
                <w:kern w:val="24"/>
                <w:szCs w:val="24"/>
              </w:rPr>
            </w:pPr>
          </w:p>
        </w:tc>
      </w:tr>
      <w:tr w:rsidR="00415E00" w:rsidRPr="0069141E" w14:paraId="469AEA32" w14:textId="77777777" w:rsidTr="00DD5B4B">
        <w:tc>
          <w:tcPr>
            <w:tcW w:w="10116" w:type="dxa"/>
          </w:tcPr>
          <w:p w14:paraId="76E0CA30" w14:textId="77777777" w:rsidR="00415E00" w:rsidRPr="0069141E" w:rsidRDefault="00415E0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8B98FBF" w14:textId="77777777" w:rsidR="00415E00" w:rsidRPr="0069141E" w:rsidRDefault="00415E00" w:rsidP="00415E00">
            <w:pPr>
              <w:rPr>
                <w:rFonts w:cs="Times New Roman"/>
                <w:color w:val="000000" w:themeColor="text1"/>
                <w:kern w:val="24"/>
                <w:szCs w:val="24"/>
              </w:rPr>
            </w:pPr>
          </w:p>
          <w:p w14:paraId="71CC530C" w14:textId="77777777" w:rsidR="00415E00" w:rsidRPr="0069141E" w:rsidRDefault="00415E00" w:rsidP="00415E00">
            <w:pPr>
              <w:textAlignment w:val="baseline"/>
              <w:rPr>
                <w:rFonts w:cs="Times New Roman"/>
                <w:szCs w:val="24"/>
              </w:rPr>
            </w:pPr>
          </w:p>
        </w:tc>
      </w:tr>
    </w:tbl>
    <w:p w14:paraId="40175D4D" w14:textId="77777777" w:rsidR="00415E00" w:rsidRPr="0069141E" w:rsidRDefault="00415E0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415E00" w:rsidRPr="0069141E" w14:paraId="385483D1" w14:textId="77777777" w:rsidTr="00DD5B4B">
        <w:trPr>
          <w:trHeight w:val="310"/>
        </w:trPr>
        <w:tc>
          <w:tcPr>
            <w:tcW w:w="5070" w:type="dxa"/>
          </w:tcPr>
          <w:p w14:paraId="5B632458" w14:textId="77777777" w:rsidR="00415E00" w:rsidRPr="0069141E" w:rsidRDefault="00415E00" w:rsidP="00415E00">
            <w:pPr>
              <w:spacing w:after="0" w:line="240" w:lineRule="auto"/>
              <w:rPr>
                <w:rFonts w:cs="Times New Roman"/>
                <w:b/>
                <w:szCs w:val="24"/>
              </w:rPr>
            </w:pPr>
            <w:r w:rsidRPr="0069141E">
              <w:rPr>
                <w:rFonts w:cs="Times New Roman"/>
                <w:b/>
                <w:szCs w:val="24"/>
              </w:rPr>
              <w:t>Ciência do Grupo:</w:t>
            </w:r>
          </w:p>
        </w:tc>
        <w:tc>
          <w:tcPr>
            <w:tcW w:w="1451" w:type="dxa"/>
          </w:tcPr>
          <w:p w14:paraId="057627DA" w14:textId="77777777" w:rsidR="00415E00" w:rsidRPr="0069141E" w:rsidRDefault="00415E0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20E38E8B" w14:textId="77777777" w:rsidR="00415E00" w:rsidRPr="0069141E" w:rsidRDefault="00415E00" w:rsidP="00415E00">
            <w:pPr>
              <w:spacing w:after="0" w:line="240" w:lineRule="auto"/>
              <w:rPr>
                <w:rFonts w:cs="Times New Roman"/>
                <w:b/>
                <w:szCs w:val="24"/>
              </w:rPr>
            </w:pPr>
            <w:r w:rsidRPr="0069141E">
              <w:rPr>
                <w:rFonts w:cs="Times New Roman"/>
                <w:b/>
                <w:szCs w:val="24"/>
              </w:rPr>
              <w:t>Ciência dos Professor(es)</w:t>
            </w:r>
          </w:p>
          <w:p w14:paraId="54E034C0" w14:textId="77777777" w:rsidR="00415E00" w:rsidRPr="0069141E" w:rsidRDefault="00415E00" w:rsidP="00415E00">
            <w:pPr>
              <w:spacing w:after="0" w:line="240" w:lineRule="auto"/>
              <w:rPr>
                <w:rFonts w:cs="Times New Roman"/>
                <w:b/>
                <w:szCs w:val="24"/>
              </w:rPr>
            </w:pPr>
          </w:p>
        </w:tc>
      </w:tr>
      <w:tr w:rsidR="00415E00" w:rsidRPr="0069141E" w14:paraId="18880416" w14:textId="77777777" w:rsidTr="00DD5B4B">
        <w:trPr>
          <w:trHeight w:val="310"/>
        </w:trPr>
        <w:tc>
          <w:tcPr>
            <w:tcW w:w="5070" w:type="dxa"/>
          </w:tcPr>
          <w:p w14:paraId="1D51A924" w14:textId="77777777" w:rsidR="00415E00" w:rsidRPr="0069141E" w:rsidRDefault="00415E00" w:rsidP="00415E00">
            <w:pPr>
              <w:spacing w:after="0" w:line="240" w:lineRule="auto"/>
              <w:rPr>
                <w:rFonts w:cs="Times New Roman"/>
                <w:szCs w:val="24"/>
              </w:rPr>
            </w:pPr>
            <w:r w:rsidRPr="0069141E">
              <w:rPr>
                <w:rFonts w:cs="Times New Roman"/>
                <w:szCs w:val="24"/>
              </w:rPr>
              <w:t>Alex Aparecido de Lima</w:t>
            </w:r>
          </w:p>
        </w:tc>
        <w:tc>
          <w:tcPr>
            <w:tcW w:w="1451" w:type="dxa"/>
          </w:tcPr>
          <w:p w14:paraId="60D2971A"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09FBB629" w14:textId="77777777" w:rsidR="00415E00" w:rsidRPr="0069141E" w:rsidRDefault="00415E00" w:rsidP="00415E00">
            <w:pPr>
              <w:spacing w:after="0" w:line="240" w:lineRule="auto"/>
              <w:rPr>
                <w:rFonts w:cs="Times New Roman"/>
                <w:szCs w:val="24"/>
              </w:rPr>
            </w:pPr>
          </w:p>
        </w:tc>
      </w:tr>
      <w:tr w:rsidR="00415E00" w:rsidRPr="0069141E" w14:paraId="7BCE9FDB" w14:textId="77777777" w:rsidTr="00DD5B4B">
        <w:trPr>
          <w:trHeight w:val="310"/>
        </w:trPr>
        <w:tc>
          <w:tcPr>
            <w:tcW w:w="5070" w:type="dxa"/>
          </w:tcPr>
          <w:p w14:paraId="35117485" w14:textId="77777777" w:rsidR="00415E00" w:rsidRPr="0069141E" w:rsidRDefault="00415E0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79AFD274"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6929988F" w14:textId="77777777" w:rsidR="00415E00" w:rsidRPr="0069141E" w:rsidRDefault="00415E00" w:rsidP="00415E00">
            <w:pPr>
              <w:spacing w:after="0" w:line="240" w:lineRule="auto"/>
              <w:rPr>
                <w:rFonts w:cs="Times New Roman"/>
                <w:szCs w:val="24"/>
              </w:rPr>
            </w:pPr>
          </w:p>
        </w:tc>
      </w:tr>
      <w:tr w:rsidR="00415E00" w:rsidRPr="0069141E" w14:paraId="0909CE54" w14:textId="77777777" w:rsidTr="00DD5B4B">
        <w:trPr>
          <w:trHeight w:val="310"/>
        </w:trPr>
        <w:tc>
          <w:tcPr>
            <w:tcW w:w="5070" w:type="dxa"/>
          </w:tcPr>
          <w:p w14:paraId="40D782B4" w14:textId="77777777" w:rsidR="00415E00" w:rsidRPr="0069141E" w:rsidRDefault="00415E00" w:rsidP="00415E00">
            <w:pPr>
              <w:spacing w:after="0" w:line="240" w:lineRule="auto"/>
              <w:rPr>
                <w:rFonts w:cs="Times New Roman"/>
                <w:szCs w:val="24"/>
              </w:rPr>
            </w:pPr>
            <w:r w:rsidRPr="0069141E">
              <w:rPr>
                <w:rFonts w:cs="Times New Roman"/>
                <w:szCs w:val="24"/>
              </w:rPr>
              <w:t>Cesar Mâncio Silva</w:t>
            </w:r>
          </w:p>
        </w:tc>
        <w:tc>
          <w:tcPr>
            <w:tcW w:w="1451" w:type="dxa"/>
          </w:tcPr>
          <w:p w14:paraId="26BE0DD5"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64256112" w14:textId="77777777" w:rsidR="00415E00" w:rsidRPr="0069141E" w:rsidRDefault="00415E00" w:rsidP="00415E00">
            <w:pPr>
              <w:spacing w:after="0" w:line="240" w:lineRule="auto"/>
              <w:rPr>
                <w:rFonts w:cs="Times New Roman"/>
                <w:szCs w:val="24"/>
              </w:rPr>
            </w:pPr>
          </w:p>
        </w:tc>
      </w:tr>
      <w:tr w:rsidR="00415E00" w:rsidRPr="0069141E" w14:paraId="1B6F443F" w14:textId="77777777" w:rsidTr="00DD5B4B">
        <w:trPr>
          <w:trHeight w:val="310"/>
        </w:trPr>
        <w:tc>
          <w:tcPr>
            <w:tcW w:w="5070" w:type="dxa"/>
          </w:tcPr>
          <w:p w14:paraId="583D1760" w14:textId="77777777" w:rsidR="00415E00" w:rsidRPr="0069141E" w:rsidRDefault="00415E00" w:rsidP="00415E00">
            <w:pPr>
              <w:spacing w:after="0" w:line="240" w:lineRule="auto"/>
              <w:rPr>
                <w:rFonts w:cs="Times New Roman"/>
                <w:szCs w:val="24"/>
              </w:rPr>
            </w:pPr>
            <w:r w:rsidRPr="0069141E">
              <w:rPr>
                <w:rFonts w:cs="Times New Roman"/>
                <w:szCs w:val="24"/>
              </w:rPr>
              <w:t>Maithê Gomes da Piedade</w:t>
            </w:r>
          </w:p>
        </w:tc>
        <w:tc>
          <w:tcPr>
            <w:tcW w:w="1451" w:type="dxa"/>
          </w:tcPr>
          <w:p w14:paraId="3AB693D2" w14:textId="77777777" w:rsidR="00415E00" w:rsidRPr="0069141E" w:rsidRDefault="00415E00" w:rsidP="00415E00">
            <w:pPr>
              <w:spacing w:after="0" w:line="240" w:lineRule="auto"/>
              <w:rPr>
                <w:rFonts w:cs="Times New Roman"/>
                <w:szCs w:val="24"/>
              </w:rPr>
            </w:pPr>
            <w:r w:rsidRPr="0069141E">
              <w:rPr>
                <w:rFonts w:cs="Times New Roman"/>
                <w:szCs w:val="24"/>
              </w:rPr>
              <w:t>P</w:t>
            </w:r>
          </w:p>
        </w:tc>
        <w:tc>
          <w:tcPr>
            <w:tcW w:w="3674" w:type="dxa"/>
            <w:vMerge/>
          </w:tcPr>
          <w:p w14:paraId="09519FE2" w14:textId="77777777" w:rsidR="00415E00" w:rsidRPr="0069141E" w:rsidRDefault="00415E00" w:rsidP="00415E00">
            <w:pPr>
              <w:spacing w:after="0" w:line="240" w:lineRule="auto"/>
              <w:rPr>
                <w:rFonts w:cs="Times New Roman"/>
                <w:szCs w:val="24"/>
              </w:rPr>
            </w:pPr>
          </w:p>
        </w:tc>
      </w:tr>
    </w:tbl>
    <w:p w14:paraId="1699DFA2" w14:textId="77777777" w:rsidR="00415E00" w:rsidRPr="0069141E" w:rsidRDefault="00415E00" w:rsidP="00415E00">
      <w:pPr>
        <w:tabs>
          <w:tab w:val="left" w:pos="1245"/>
        </w:tabs>
        <w:spacing w:after="0"/>
        <w:rPr>
          <w:rFonts w:cs="Times New Roman"/>
          <w:sz w:val="2"/>
          <w:szCs w:val="2"/>
        </w:rPr>
      </w:pPr>
    </w:p>
    <w:p w14:paraId="28250CEA" w14:textId="77777777" w:rsidR="00415E00" w:rsidRPr="0069141E" w:rsidRDefault="00415E00" w:rsidP="00415E00">
      <w:pPr>
        <w:spacing w:after="0"/>
        <w:rPr>
          <w:rFonts w:cs="Times New Roman"/>
          <w:sz w:val="2"/>
          <w:szCs w:val="2"/>
        </w:rPr>
      </w:pPr>
      <w:r w:rsidRPr="0069141E">
        <w:rPr>
          <w:rFonts w:cs="Times New Roman"/>
          <w:sz w:val="2"/>
          <w:szCs w:val="2"/>
        </w:rPr>
        <w:br w:type="page"/>
      </w:r>
    </w:p>
    <w:p w14:paraId="16672927" w14:textId="0CD40BF7" w:rsidR="008A7DAA" w:rsidRPr="0069141E" w:rsidRDefault="00F17F6A" w:rsidP="00415E00">
      <w:pPr>
        <w:spacing w:after="0"/>
        <w:rPr>
          <w:rFonts w:cs="Times New Roman"/>
          <w:szCs w:val="24"/>
        </w:rPr>
      </w:pPr>
      <w:r>
        <w:rPr>
          <w:noProof/>
        </w:rPr>
        <w:lastRenderedPageBreak/>
        <w:pict w14:anchorId="78205E71">
          <v:shape id="_x0000_s1100" type="#_x0000_t202" style="position:absolute;margin-left:214.05pt;margin-top:-16.95pt;width:291pt;height:59.25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3I40&#10;BYMCAACVBQAADgAAAAAAAAAAAAAAAAAuAgAAZHJzL2Uyb0RvYy54bWxQSwECLQAUAAYACAAAACEA&#10;bj/4tN4AAAALAQAADwAAAAAAAAAAAAAAAADdBAAAZHJzL2Rvd25yZXYueG1sUEsFBgAAAAAEAAQA&#10;8wAAAOgFAAAAAA==&#10;" fillcolor="white [3201]" strokeweight=".5pt">
            <v:textbox>
              <w:txbxContent>
                <w:p w14:paraId="5B697096" w14:textId="77777777" w:rsidR="008A7DAA" w:rsidRPr="00B0578E" w:rsidRDefault="008A7DAA" w:rsidP="008A7DA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771121DA" w14:textId="77777777" w:rsidR="008A7DAA" w:rsidRPr="00A66129" w:rsidRDefault="008A7DAA" w:rsidP="008A7DA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Amadurecimento de algumas ideias.</w:t>
                  </w:r>
                </w:p>
              </w:txbxContent>
            </v:textbox>
          </v:shape>
        </w:pict>
      </w:r>
      <w:r w:rsidR="008A7DAA" w:rsidRPr="0069141E">
        <w:rPr>
          <w:rFonts w:cs="Times New Roman"/>
          <w:noProof/>
          <w:szCs w:val="24"/>
          <w:lang w:eastAsia="pt-BR"/>
        </w:rPr>
        <w:drawing>
          <wp:inline distT="0" distB="0" distL="0" distR="0" wp14:anchorId="46861031" wp14:editId="2027F37B">
            <wp:extent cx="2505075" cy="845469"/>
            <wp:effectExtent l="0" t="0" r="0" b="0"/>
            <wp:docPr id="2070" name="Imagem 207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EA282A1" w14:textId="3B81D20E" w:rsidR="008A7DAA" w:rsidRPr="0069141E" w:rsidRDefault="00F17F6A" w:rsidP="00415E00">
      <w:pPr>
        <w:spacing w:after="0"/>
        <w:rPr>
          <w:rFonts w:cs="Times New Roman"/>
          <w:szCs w:val="24"/>
        </w:rPr>
      </w:pPr>
      <w:r>
        <w:rPr>
          <w:noProof/>
        </w:rPr>
        <w:pict w14:anchorId="1F6D3473">
          <v:shape id="_x0000_s1099" type="#_x0000_t202" style="position:absolute;margin-left:299.25pt;margin-top:15pt;width:203pt;height:29.15pt;z-index:25191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&#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VD2rI68BAAA8AwAADgAAAAAAAAAAAAAAAAAuAgAAZHJzL2Uyb0RvYy54bWxQ&#10;SwECLQAUAAYACAAAACEAFE4UF90AAAAKAQAADwAAAAAAAAAAAAAAAAAJBAAAZHJzL2Rvd25yZXYu&#10;eG1sUEsFBgAAAAAEAAQA8wAAABMFAAAAAA==&#10;" filled="f" stroked="f">
            <v:textbox style="mso-fit-shape-to-text:t">
              <w:txbxContent>
                <w:p w14:paraId="674C8F98" w14:textId="77777777" w:rsidR="008A7DAA" w:rsidRPr="007F0382" w:rsidRDefault="008A7DAA" w:rsidP="008A7DA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10</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436C2D41">
          <v:shape id="_x0000_s1098" type="#_x0000_t202" style="position:absolute;margin-left:2.25pt;margin-top:15.95pt;width:131.5pt;height:24.25pt;z-index:251909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C3I3LQrQEAADwDAAAOAAAAAAAAAAAAAAAAAC4CAABkcnMvZTJvRG9jLnhtbFBLAQIt&#10;ABQABgAIAAAAIQBgBRhy2wAAAAcBAAAPAAAAAAAAAAAAAAAAAAcEAABkcnMvZG93bnJldi54bWxQ&#10;SwUGAAAAAAQABADzAAAADwUAAAAA&#10;" filled="f" stroked="f">
            <v:textbox style="mso-fit-shape-to-text:t">
              <w:txbxContent>
                <w:p w14:paraId="7F2DAD88" w14:textId="77777777" w:rsidR="008A7DAA" w:rsidRDefault="008A7DAA" w:rsidP="008A7DA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0B7A1C94" w14:textId="77777777" w:rsidR="008A7DAA" w:rsidRPr="0069141E" w:rsidRDefault="008A7DAA"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A7DAA" w:rsidRPr="0069141E" w14:paraId="234B8EFD" w14:textId="77777777" w:rsidTr="00DD5B4B">
        <w:tc>
          <w:tcPr>
            <w:tcW w:w="10116" w:type="dxa"/>
          </w:tcPr>
          <w:p w14:paraId="66A7152F" w14:textId="77777777" w:rsidR="008A7DAA" w:rsidRPr="0069141E" w:rsidRDefault="008A7DA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2E4877D" w14:textId="77777777" w:rsidR="008A7DAA" w:rsidRPr="0069141E" w:rsidRDefault="008A7DAA" w:rsidP="00415E00">
            <w:pPr>
              <w:rPr>
                <w:rFonts w:cs="Times New Roman"/>
              </w:rPr>
            </w:pPr>
          </w:p>
          <w:p w14:paraId="042E90F8" w14:textId="77777777" w:rsidR="008A7DAA" w:rsidRPr="0069141E" w:rsidRDefault="008A7DAA" w:rsidP="00415E00">
            <w:pPr>
              <w:rPr>
                <w:rFonts w:cs="Times New Roman"/>
                <w:color w:val="333333"/>
                <w:shd w:val="clear" w:color="auto" w:fill="FFFFFF"/>
              </w:rPr>
            </w:pPr>
            <w:r w:rsidRPr="0069141E">
              <w:rPr>
                <w:rFonts w:cs="Times New Roman"/>
                <w:color w:val="333333"/>
                <w:shd w:val="clear" w:color="auto" w:fill="FFFFFF"/>
                <w:lang w:val="en-US"/>
              </w:rPr>
              <w:t>“Skillthrive”,</w:t>
            </w:r>
            <w:r w:rsidRPr="0069141E">
              <w:rPr>
                <w:rStyle w:val="Forte"/>
                <w:rFonts w:cs="Times New Roman"/>
                <w:b w:val="0"/>
                <w:bCs w:val="0"/>
                <w:color w:val="333333"/>
                <w:shd w:val="clear" w:color="auto" w:fill="FFFFFF"/>
                <w:lang w:val="en-US"/>
              </w:rPr>
              <w:t xml:space="preserve"> Navbar CSS Tutorial: 3 Ways to Create a Navigation Bar with Flexbox</w:t>
            </w:r>
            <w:r w:rsidRPr="0069141E">
              <w:rPr>
                <w:rFonts w:cs="Times New Roman"/>
                <w:color w:val="333333"/>
                <w:shd w:val="clear" w:color="auto" w:fill="FFFFFF"/>
                <w:lang w:val="en-US"/>
              </w:rPr>
              <w:t xml:space="preserve">. </w:t>
            </w:r>
            <w:r w:rsidRPr="0069141E">
              <w:rPr>
                <w:rFonts w:cs="Times New Roman"/>
                <w:color w:val="333333"/>
                <w:shd w:val="clear" w:color="auto" w:fill="FFFFFF"/>
              </w:rPr>
              <w:t>Disponível em:</w:t>
            </w:r>
            <w:r w:rsidRPr="0069141E">
              <w:rPr>
                <w:rFonts w:cs="Times New Roman"/>
              </w:rPr>
              <w:t xml:space="preserve"> </w:t>
            </w:r>
            <w:hyperlink r:id="rId99" w:tgtFrame="_blank" w:tooltip="https://www.youtube.com/watch?v=PwWHL3RyQgk&amp;t=646s" w:history="1">
              <w:r w:rsidRPr="0069141E">
                <w:rPr>
                  <w:rStyle w:val="Hyperlink"/>
                  <w:rFonts w:cs="Times New Roman"/>
                  <w:bdr w:val="none" w:sz="0" w:space="0" w:color="auto" w:frame="1"/>
                </w:rPr>
                <w:t>https://www.youtube.com/watch?v=PwWHL3RyQgk&amp;t=646s</w:t>
              </w:r>
            </w:hyperlink>
            <w:r w:rsidRPr="0069141E">
              <w:rPr>
                <w:rFonts w:cs="Times New Roman"/>
                <w:color w:val="333333"/>
                <w:shd w:val="clear" w:color="auto" w:fill="FFFFFF"/>
              </w:rPr>
              <w:t>. Acesso em: 09 de setembro de 2021.</w:t>
            </w:r>
          </w:p>
          <w:p w14:paraId="097C234F" w14:textId="77777777" w:rsidR="008A7DAA" w:rsidRPr="0069141E" w:rsidRDefault="008A7DAA" w:rsidP="00415E00">
            <w:pPr>
              <w:rPr>
                <w:rFonts w:cs="Times New Roman"/>
                <w:color w:val="333333"/>
                <w:shd w:val="clear" w:color="auto" w:fill="FFFFFF"/>
              </w:rPr>
            </w:pPr>
          </w:p>
          <w:p w14:paraId="7A633D6D" w14:textId="77777777" w:rsidR="008A7DAA" w:rsidRPr="0069141E" w:rsidRDefault="008A7DAA" w:rsidP="00415E00">
            <w:pPr>
              <w:rPr>
                <w:rFonts w:cs="Times New Roman"/>
                <w:color w:val="333333"/>
                <w:shd w:val="clear" w:color="auto" w:fill="FFFFFF"/>
              </w:rPr>
            </w:pPr>
            <w:r w:rsidRPr="0069141E">
              <w:rPr>
                <w:rStyle w:val="Forte"/>
                <w:rFonts w:cs="Times New Roman"/>
                <w:b w:val="0"/>
                <w:bCs w:val="0"/>
                <w:color w:val="333333"/>
                <w:shd w:val="clear" w:color="auto" w:fill="FFFFFF"/>
              </w:rPr>
              <w:t>“freeCodeCamp”.</w:t>
            </w:r>
            <w:r w:rsidRPr="0069141E">
              <w:rPr>
                <w:rFonts w:cs="Times New Roman"/>
              </w:rPr>
              <w:t xml:space="preserve"> </w:t>
            </w:r>
            <w:r w:rsidRPr="0069141E">
              <w:rPr>
                <w:rStyle w:val="Forte"/>
                <w:rFonts w:cs="Times New Roman"/>
                <w:b w:val="0"/>
                <w:bCs w:val="0"/>
                <w:color w:val="333333"/>
                <w:shd w:val="clear" w:color="auto" w:fill="FFFFFF"/>
              </w:rPr>
              <w:t>CSS Tutorial - Zero to Hero (Complete Course).</w:t>
            </w:r>
            <w:r w:rsidRPr="0069141E">
              <w:rPr>
                <w:rStyle w:val="Forte"/>
                <w:rFonts w:cs="Times New Roman"/>
                <w:color w:val="333333"/>
                <w:shd w:val="clear" w:color="auto" w:fill="FFFFFF"/>
              </w:rPr>
              <w:t xml:space="preserve"> </w:t>
            </w:r>
            <w:r w:rsidRPr="0069141E">
              <w:rPr>
                <w:rFonts w:cs="Times New Roman"/>
                <w:color w:val="333333"/>
                <w:shd w:val="clear" w:color="auto" w:fill="FFFFFF"/>
              </w:rPr>
              <w:t>Disponível em:</w:t>
            </w:r>
            <w:r w:rsidRPr="0069141E">
              <w:rPr>
                <w:rFonts w:cs="Times New Roman"/>
              </w:rPr>
              <w:t xml:space="preserve"> </w:t>
            </w:r>
            <w:hyperlink r:id="rId100" w:history="1">
              <w:r w:rsidRPr="0069141E">
                <w:rPr>
                  <w:rStyle w:val="Hyperlink"/>
                  <w:rFonts w:cs="Times New Roman"/>
                </w:rPr>
                <w:t>https://www.youtube.com/watch?v=1Rs2ND1ryYc&amp;start=6167s</w:t>
              </w:r>
            </w:hyperlink>
            <w:r w:rsidRPr="0069141E">
              <w:rPr>
                <w:rFonts w:cs="Times New Roman"/>
              </w:rPr>
              <w:t xml:space="preserve"> </w:t>
            </w:r>
            <w:r w:rsidRPr="0069141E">
              <w:rPr>
                <w:rFonts w:cs="Times New Roman"/>
                <w:color w:val="333333"/>
                <w:shd w:val="clear" w:color="auto" w:fill="FFFFFF"/>
              </w:rPr>
              <w:t>Acesso em: 10 de setembro de 2021.</w:t>
            </w:r>
          </w:p>
          <w:p w14:paraId="4C38737C" w14:textId="77777777" w:rsidR="008A7DAA" w:rsidRPr="0069141E" w:rsidRDefault="008A7DAA" w:rsidP="00415E00">
            <w:pPr>
              <w:rPr>
                <w:rFonts w:cs="Times New Roman"/>
                <w:sz w:val="18"/>
                <w:szCs w:val="18"/>
              </w:rPr>
            </w:pPr>
          </w:p>
          <w:p w14:paraId="2CB343AD" w14:textId="77777777" w:rsidR="008A7DAA" w:rsidRPr="0069141E" w:rsidRDefault="008A7DAA" w:rsidP="00415E00">
            <w:pPr>
              <w:rPr>
                <w:rFonts w:cs="Times New Roman"/>
              </w:rPr>
            </w:pPr>
          </w:p>
          <w:p w14:paraId="7437FF56" w14:textId="77777777" w:rsidR="008A7DAA" w:rsidRPr="0069141E" w:rsidRDefault="008A7DAA" w:rsidP="00415E00">
            <w:pPr>
              <w:rPr>
                <w:rFonts w:cs="Times New Roman"/>
                <w:color w:val="000000" w:themeColor="text1"/>
                <w:kern w:val="24"/>
                <w:szCs w:val="24"/>
              </w:rPr>
            </w:pPr>
          </w:p>
        </w:tc>
      </w:tr>
      <w:tr w:rsidR="008A7DAA" w:rsidRPr="0069141E" w14:paraId="18ACA71F" w14:textId="77777777" w:rsidTr="00DD5B4B">
        <w:tc>
          <w:tcPr>
            <w:tcW w:w="10116" w:type="dxa"/>
          </w:tcPr>
          <w:p w14:paraId="24B9466B" w14:textId="77777777" w:rsidR="008A7DAA" w:rsidRPr="0069141E" w:rsidRDefault="008A7DA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2CF4DC9" w14:textId="77777777" w:rsidR="008A7DAA" w:rsidRPr="0069141E" w:rsidRDefault="008A7DAA" w:rsidP="00415E00">
            <w:pPr>
              <w:tabs>
                <w:tab w:val="left" w:pos="2475"/>
              </w:tabs>
              <w:rPr>
                <w:rFonts w:cs="Times New Roman"/>
                <w:color w:val="000000" w:themeColor="text1"/>
                <w:kern w:val="24"/>
                <w:szCs w:val="24"/>
              </w:rPr>
            </w:pPr>
          </w:p>
          <w:p w14:paraId="15E80CD6" w14:textId="77777777" w:rsidR="008A7DAA" w:rsidRPr="0069141E" w:rsidRDefault="008A7DAA" w:rsidP="00415E00">
            <w:pPr>
              <w:tabs>
                <w:tab w:val="left" w:pos="2475"/>
              </w:tabs>
              <w:rPr>
                <w:rFonts w:cs="Times New Roman"/>
                <w:color w:val="000000" w:themeColor="text1"/>
                <w:kern w:val="24"/>
              </w:rPr>
            </w:pPr>
            <w:r w:rsidRPr="0069141E">
              <w:rPr>
                <w:rFonts w:cs="Times New Roman"/>
                <w:color w:val="000000" w:themeColor="text1"/>
                <w:kern w:val="24"/>
              </w:rPr>
              <w:t>Uma seleção dos melhores visuais que elaboramos.</w:t>
            </w:r>
          </w:p>
          <w:p w14:paraId="0241281E" w14:textId="77777777" w:rsidR="008A7DAA" w:rsidRPr="0069141E" w:rsidRDefault="008A7DAA" w:rsidP="00415E00">
            <w:pPr>
              <w:tabs>
                <w:tab w:val="left" w:pos="2475"/>
              </w:tabs>
              <w:rPr>
                <w:rFonts w:cs="Times New Roman"/>
                <w:kern w:val="24"/>
                <w:szCs w:val="32"/>
              </w:rPr>
            </w:pPr>
          </w:p>
        </w:tc>
      </w:tr>
      <w:tr w:rsidR="008A7DAA" w:rsidRPr="0069141E" w14:paraId="574DDDD3" w14:textId="77777777" w:rsidTr="00DD5B4B">
        <w:tc>
          <w:tcPr>
            <w:tcW w:w="10116" w:type="dxa"/>
          </w:tcPr>
          <w:p w14:paraId="329407C9" w14:textId="77777777" w:rsidR="008A7DAA" w:rsidRPr="0069141E" w:rsidRDefault="008A7DA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73FB8B59" w14:textId="77777777" w:rsidR="008A7DAA" w:rsidRPr="0069141E" w:rsidRDefault="008A7DAA" w:rsidP="00415E00">
            <w:pPr>
              <w:tabs>
                <w:tab w:val="left" w:pos="2475"/>
              </w:tabs>
              <w:jc w:val="both"/>
              <w:rPr>
                <w:rFonts w:cs="Times New Roman"/>
                <w:kern w:val="24"/>
                <w:szCs w:val="28"/>
              </w:rPr>
            </w:pPr>
          </w:p>
          <w:p w14:paraId="141DD3AA" w14:textId="77777777" w:rsidR="008A7DAA" w:rsidRPr="0069141E" w:rsidRDefault="008A7DAA" w:rsidP="00415E00">
            <w:pPr>
              <w:tabs>
                <w:tab w:val="left" w:pos="2475"/>
              </w:tabs>
              <w:jc w:val="both"/>
              <w:rPr>
                <w:rFonts w:cs="Times New Roman"/>
                <w:kern w:val="24"/>
                <w:szCs w:val="28"/>
              </w:rPr>
            </w:pPr>
          </w:p>
        </w:tc>
      </w:tr>
      <w:tr w:rsidR="008A7DAA" w:rsidRPr="0069141E" w14:paraId="4D2E66EA" w14:textId="77777777" w:rsidTr="00DD5B4B">
        <w:tc>
          <w:tcPr>
            <w:tcW w:w="10116" w:type="dxa"/>
          </w:tcPr>
          <w:p w14:paraId="6143C2EA" w14:textId="77777777" w:rsidR="008A7DAA" w:rsidRPr="0069141E" w:rsidRDefault="008A7DA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F996DFC" w14:textId="77777777" w:rsidR="008A7DAA" w:rsidRPr="0069141E" w:rsidRDefault="008A7DAA" w:rsidP="00415E00">
            <w:pPr>
              <w:textAlignment w:val="baseline"/>
              <w:rPr>
                <w:rFonts w:eastAsia="Times New Roman" w:cs="Times New Roman"/>
                <w:color w:val="000000"/>
                <w:lang w:eastAsia="pt-BR"/>
              </w:rPr>
            </w:pPr>
          </w:p>
          <w:p w14:paraId="3C1D5ABA" w14:textId="77777777" w:rsidR="008A7DAA" w:rsidRPr="0069141E" w:rsidRDefault="008A7DAA" w:rsidP="00415E00">
            <w:pPr>
              <w:textAlignment w:val="baseline"/>
              <w:rPr>
                <w:rFonts w:cs="Times New Roman"/>
                <w:color w:val="000000" w:themeColor="text1"/>
                <w:kern w:val="24"/>
                <w:szCs w:val="24"/>
              </w:rPr>
            </w:pPr>
          </w:p>
        </w:tc>
      </w:tr>
      <w:tr w:rsidR="008A7DAA" w:rsidRPr="0069141E" w14:paraId="3C5EC448" w14:textId="77777777" w:rsidTr="00DD5B4B">
        <w:tc>
          <w:tcPr>
            <w:tcW w:w="10116" w:type="dxa"/>
          </w:tcPr>
          <w:p w14:paraId="082EF494" w14:textId="77777777" w:rsidR="008A7DAA" w:rsidRPr="0069141E" w:rsidRDefault="008A7DAA"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C6995E1" w14:textId="77777777" w:rsidR="008A7DAA" w:rsidRPr="0069141E" w:rsidRDefault="008A7DAA" w:rsidP="00415E00">
            <w:pPr>
              <w:rPr>
                <w:rFonts w:cs="Times New Roman"/>
                <w:color w:val="000000" w:themeColor="text1"/>
                <w:kern w:val="24"/>
                <w:szCs w:val="24"/>
              </w:rPr>
            </w:pPr>
          </w:p>
          <w:p w14:paraId="49A7907C" w14:textId="77777777" w:rsidR="008A7DAA" w:rsidRPr="0069141E" w:rsidRDefault="008A7DAA" w:rsidP="00415E00">
            <w:pPr>
              <w:textAlignment w:val="baseline"/>
              <w:rPr>
                <w:rFonts w:cs="Times New Roman"/>
                <w:szCs w:val="24"/>
              </w:rPr>
            </w:pPr>
          </w:p>
        </w:tc>
      </w:tr>
    </w:tbl>
    <w:p w14:paraId="1A9CD2D4" w14:textId="77777777" w:rsidR="008A7DAA" w:rsidRPr="0069141E" w:rsidRDefault="008A7DAA"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A7DAA" w:rsidRPr="0069141E" w14:paraId="39F4077B" w14:textId="77777777" w:rsidTr="00DD5B4B">
        <w:trPr>
          <w:trHeight w:val="310"/>
        </w:trPr>
        <w:tc>
          <w:tcPr>
            <w:tcW w:w="5070" w:type="dxa"/>
          </w:tcPr>
          <w:p w14:paraId="0D50CC3C" w14:textId="77777777" w:rsidR="008A7DAA" w:rsidRPr="0069141E" w:rsidRDefault="008A7DAA" w:rsidP="00415E00">
            <w:pPr>
              <w:spacing w:after="0" w:line="240" w:lineRule="auto"/>
              <w:rPr>
                <w:rFonts w:cs="Times New Roman"/>
                <w:b/>
                <w:szCs w:val="24"/>
              </w:rPr>
            </w:pPr>
            <w:r w:rsidRPr="0069141E">
              <w:rPr>
                <w:rFonts w:cs="Times New Roman"/>
                <w:b/>
                <w:szCs w:val="24"/>
              </w:rPr>
              <w:t>Ciência do Grupo:</w:t>
            </w:r>
          </w:p>
        </w:tc>
        <w:tc>
          <w:tcPr>
            <w:tcW w:w="1451" w:type="dxa"/>
          </w:tcPr>
          <w:p w14:paraId="6FB7DCA1" w14:textId="77777777" w:rsidR="008A7DAA" w:rsidRPr="0069141E" w:rsidRDefault="008A7DAA"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7B980D96" w14:textId="77777777" w:rsidR="008A7DAA" w:rsidRPr="0069141E" w:rsidRDefault="008A7DAA" w:rsidP="00415E00">
            <w:pPr>
              <w:spacing w:after="0" w:line="240" w:lineRule="auto"/>
              <w:rPr>
                <w:rFonts w:cs="Times New Roman"/>
                <w:b/>
                <w:szCs w:val="24"/>
              </w:rPr>
            </w:pPr>
            <w:r w:rsidRPr="0069141E">
              <w:rPr>
                <w:rFonts w:cs="Times New Roman"/>
                <w:b/>
                <w:szCs w:val="24"/>
              </w:rPr>
              <w:t>Ciência dos Professor(es)</w:t>
            </w:r>
          </w:p>
          <w:p w14:paraId="134E3280" w14:textId="77777777" w:rsidR="008A7DAA" w:rsidRPr="0069141E" w:rsidRDefault="008A7DAA" w:rsidP="00415E00">
            <w:pPr>
              <w:spacing w:after="0" w:line="240" w:lineRule="auto"/>
              <w:rPr>
                <w:rFonts w:cs="Times New Roman"/>
                <w:b/>
                <w:szCs w:val="24"/>
              </w:rPr>
            </w:pPr>
          </w:p>
        </w:tc>
      </w:tr>
      <w:tr w:rsidR="008A7DAA" w:rsidRPr="0069141E" w14:paraId="7FF131A8" w14:textId="77777777" w:rsidTr="00DD5B4B">
        <w:trPr>
          <w:trHeight w:val="310"/>
        </w:trPr>
        <w:tc>
          <w:tcPr>
            <w:tcW w:w="5070" w:type="dxa"/>
          </w:tcPr>
          <w:p w14:paraId="61CFCF40" w14:textId="77777777" w:rsidR="008A7DAA" w:rsidRPr="0069141E" w:rsidRDefault="008A7DAA" w:rsidP="00415E00">
            <w:pPr>
              <w:spacing w:after="0" w:line="240" w:lineRule="auto"/>
              <w:rPr>
                <w:rFonts w:cs="Times New Roman"/>
                <w:szCs w:val="24"/>
              </w:rPr>
            </w:pPr>
            <w:r w:rsidRPr="0069141E">
              <w:rPr>
                <w:rFonts w:cs="Times New Roman"/>
                <w:szCs w:val="24"/>
              </w:rPr>
              <w:t>Alex Aparecido de Lima</w:t>
            </w:r>
          </w:p>
        </w:tc>
        <w:tc>
          <w:tcPr>
            <w:tcW w:w="1451" w:type="dxa"/>
          </w:tcPr>
          <w:p w14:paraId="7C4EB4B8" w14:textId="77777777" w:rsidR="008A7DAA" w:rsidRPr="0069141E" w:rsidRDefault="008A7DAA" w:rsidP="00415E00">
            <w:pPr>
              <w:spacing w:after="0" w:line="240" w:lineRule="auto"/>
              <w:rPr>
                <w:rFonts w:cs="Times New Roman"/>
                <w:szCs w:val="24"/>
              </w:rPr>
            </w:pPr>
            <w:r w:rsidRPr="0069141E">
              <w:rPr>
                <w:rFonts w:cs="Times New Roman"/>
                <w:szCs w:val="24"/>
              </w:rPr>
              <w:t>P</w:t>
            </w:r>
          </w:p>
        </w:tc>
        <w:tc>
          <w:tcPr>
            <w:tcW w:w="3674" w:type="dxa"/>
            <w:vMerge/>
          </w:tcPr>
          <w:p w14:paraId="7277FB50" w14:textId="77777777" w:rsidR="008A7DAA" w:rsidRPr="0069141E" w:rsidRDefault="008A7DAA" w:rsidP="00415E00">
            <w:pPr>
              <w:spacing w:after="0" w:line="240" w:lineRule="auto"/>
              <w:rPr>
                <w:rFonts w:cs="Times New Roman"/>
                <w:szCs w:val="24"/>
              </w:rPr>
            </w:pPr>
          </w:p>
        </w:tc>
      </w:tr>
      <w:tr w:rsidR="008A7DAA" w:rsidRPr="0069141E" w14:paraId="76581ADF" w14:textId="77777777" w:rsidTr="00DD5B4B">
        <w:trPr>
          <w:trHeight w:val="310"/>
        </w:trPr>
        <w:tc>
          <w:tcPr>
            <w:tcW w:w="5070" w:type="dxa"/>
          </w:tcPr>
          <w:p w14:paraId="630AF523" w14:textId="77777777" w:rsidR="008A7DAA" w:rsidRPr="0069141E" w:rsidRDefault="008A7DAA" w:rsidP="00415E00">
            <w:pPr>
              <w:spacing w:after="0" w:line="240" w:lineRule="auto"/>
              <w:rPr>
                <w:rFonts w:cs="Times New Roman"/>
                <w:szCs w:val="24"/>
              </w:rPr>
            </w:pPr>
            <w:r w:rsidRPr="0069141E">
              <w:rPr>
                <w:rFonts w:cs="Times New Roman"/>
                <w:szCs w:val="24"/>
              </w:rPr>
              <w:t>Anderson Portes do Nascimento</w:t>
            </w:r>
          </w:p>
        </w:tc>
        <w:tc>
          <w:tcPr>
            <w:tcW w:w="1451" w:type="dxa"/>
          </w:tcPr>
          <w:p w14:paraId="366B2A57" w14:textId="77777777" w:rsidR="008A7DAA" w:rsidRPr="0069141E" w:rsidRDefault="008A7DAA" w:rsidP="00415E00">
            <w:pPr>
              <w:spacing w:after="0" w:line="240" w:lineRule="auto"/>
              <w:rPr>
                <w:rFonts w:cs="Times New Roman"/>
                <w:szCs w:val="24"/>
              </w:rPr>
            </w:pPr>
            <w:r w:rsidRPr="0069141E">
              <w:rPr>
                <w:rFonts w:cs="Times New Roman"/>
                <w:szCs w:val="24"/>
              </w:rPr>
              <w:t>P</w:t>
            </w:r>
          </w:p>
        </w:tc>
        <w:tc>
          <w:tcPr>
            <w:tcW w:w="3674" w:type="dxa"/>
            <w:vMerge/>
          </w:tcPr>
          <w:p w14:paraId="4844114A" w14:textId="77777777" w:rsidR="008A7DAA" w:rsidRPr="0069141E" w:rsidRDefault="008A7DAA" w:rsidP="00415E00">
            <w:pPr>
              <w:spacing w:after="0" w:line="240" w:lineRule="auto"/>
              <w:rPr>
                <w:rFonts w:cs="Times New Roman"/>
                <w:szCs w:val="24"/>
              </w:rPr>
            </w:pPr>
          </w:p>
        </w:tc>
      </w:tr>
      <w:tr w:rsidR="008A7DAA" w:rsidRPr="0069141E" w14:paraId="21FA09B7" w14:textId="77777777" w:rsidTr="00DD5B4B">
        <w:trPr>
          <w:trHeight w:val="310"/>
        </w:trPr>
        <w:tc>
          <w:tcPr>
            <w:tcW w:w="5070" w:type="dxa"/>
          </w:tcPr>
          <w:p w14:paraId="2D0BD8CB" w14:textId="77777777" w:rsidR="008A7DAA" w:rsidRPr="0069141E" w:rsidRDefault="008A7DAA" w:rsidP="00415E00">
            <w:pPr>
              <w:spacing w:after="0" w:line="240" w:lineRule="auto"/>
              <w:rPr>
                <w:rFonts w:cs="Times New Roman"/>
                <w:szCs w:val="24"/>
              </w:rPr>
            </w:pPr>
            <w:r w:rsidRPr="0069141E">
              <w:rPr>
                <w:rFonts w:cs="Times New Roman"/>
                <w:szCs w:val="24"/>
              </w:rPr>
              <w:t>Cesar Mâncio Silva</w:t>
            </w:r>
          </w:p>
        </w:tc>
        <w:tc>
          <w:tcPr>
            <w:tcW w:w="1451" w:type="dxa"/>
          </w:tcPr>
          <w:p w14:paraId="3A88C048" w14:textId="77777777" w:rsidR="008A7DAA" w:rsidRPr="0069141E" w:rsidRDefault="008A7DAA" w:rsidP="00415E00">
            <w:pPr>
              <w:spacing w:after="0" w:line="240" w:lineRule="auto"/>
              <w:rPr>
                <w:rFonts w:cs="Times New Roman"/>
                <w:szCs w:val="24"/>
              </w:rPr>
            </w:pPr>
            <w:r w:rsidRPr="0069141E">
              <w:rPr>
                <w:rFonts w:cs="Times New Roman"/>
                <w:szCs w:val="24"/>
              </w:rPr>
              <w:t>P</w:t>
            </w:r>
          </w:p>
        </w:tc>
        <w:tc>
          <w:tcPr>
            <w:tcW w:w="3674" w:type="dxa"/>
            <w:vMerge/>
          </w:tcPr>
          <w:p w14:paraId="2B457083" w14:textId="77777777" w:rsidR="008A7DAA" w:rsidRPr="0069141E" w:rsidRDefault="008A7DAA" w:rsidP="00415E00">
            <w:pPr>
              <w:spacing w:after="0" w:line="240" w:lineRule="auto"/>
              <w:rPr>
                <w:rFonts w:cs="Times New Roman"/>
                <w:szCs w:val="24"/>
              </w:rPr>
            </w:pPr>
          </w:p>
        </w:tc>
      </w:tr>
      <w:tr w:rsidR="008A7DAA" w:rsidRPr="0069141E" w14:paraId="53107174" w14:textId="77777777" w:rsidTr="00DD5B4B">
        <w:trPr>
          <w:trHeight w:val="310"/>
        </w:trPr>
        <w:tc>
          <w:tcPr>
            <w:tcW w:w="5070" w:type="dxa"/>
          </w:tcPr>
          <w:p w14:paraId="105366D5" w14:textId="77777777" w:rsidR="008A7DAA" w:rsidRPr="0069141E" w:rsidRDefault="008A7DAA" w:rsidP="00415E00">
            <w:pPr>
              <w:spacing w:after="0" w:line="240" w:lineRule="auto"/>
              <w:rPr>
                <w:rFonts w:cs="Times New Roman"/>
                <w:szCs w:val="24"/>
              </w:rPr>
            </w:pPr>
            <w:r w:rsidRPr="0069141E">
              <w:rPr>
                <w:rFonts w:cs="Times New Roman"/>
                <w:szCs w:val="24"/>
              </w:rPr>
              <w:t>Maithê Gomes da Piedade</w:t>
            </w:r>
          </w:p>
        </w:tc>
        <w:tc>
          <w:tcPr>
            <w:tcW w:w="1451" w:type="dxa"/>
          </w:tcPr>
          <w:p w14:paraId="6A9CB971" w14:textId="77777777" w:rsidR="008A7DAA" w:rsidRPr="0069141E" w:rsidRDefault="008A7DAA" w:rsidP="00415E00">
            <w:pPr>
              <w:spacing w:after="0" w:line="240" w:lineRule="auto"/>
              <w:rPr>
                <w:rFonts w:cs="Times New Roman"/>
                <w:szCs w:val="24"/>
              </w:rPr>
            </w:pPr>
            <w:r w:rsidRPr="0069141E">
              <w:rPr>
                <w:rFonts w:cs="Times New Roman"/>
                <w:szCs w:val="24"/>
              </w:rPr>
              <w:t>P</w:t>
            </w:r>
          </w:p>
        </w:tc>
        <w:tc>
          <w:tcPr>
            <w:tcW w:w="3674" w:type="dxa"/>
            <w:vMerge/>
          </w:tcPr>
          <w:p w14:paraId="19830982" w14:textId="77777777" w:rsidR="008A7DAA" w:rsidRPr="0069141E" w:rsidRDefault="008A7DAA" w:rsidP="00415E00">
            <w:pPr>
              <w:spacing w:after="0" w:line="240" w:lineRule="auto"/>
              <w:rPr>
                <w:rFonts w:cs="Times New Roman"/>
                <w:szCs w:val="24"/>
              </w:rPr>
            </w:pPr>
          </w:p>
        </w:tc>
      </w:tr>
    </w:tbl>
    <w:p w14:paraId="38DD55F1" w14:textId="77777777" w:rsidR="008A7DAA" w:rsidRPr="0069141E" w:rsidRDefault="008A7DAA" w:rsidP="00415E00">
      <w:pPr>
        <w:spacing w:after="0"/>
        <w:rPr>
          <w:rFonts w:cs="Times New Roman"/>
          <w:sz w:val="2"/>
          <w:szCs w:val="2"/>
        </w:rPr>
      </w:pPr>
    </w:p>
    <w:p w14:paraId="1E36E07C" w14:textId="77777777" w:rsidR="008A7DAA" w:rsidRPr="0069141E" w:rsidRDefault="008A7DAA" w:rsidP="00415E00">
      <w:pPr>
        <w:tabs>
          <w:tab w:val="left" w:pos="1245"/>
        </w:tabs>
        <w:spacing w:after="0"/>
        <w:rPr>
          <w:rFonts w:cs="Times New Roman"/>
          <w:sz w:val="2"/>
          <w:szCs w:val="2"/>
        </w:rPr>
      </w:pPr>
      <w:r w:rsidRPr="0069141E">
        <w:rPr>
          <w:rFonts w:cs="Times New Roman"/>
          <w:sz w:val="2"/>
          <w:szCs w:val="2"/>
        </w:rPr>
        <w:tab/>
      </w:r>
    </w:p>
    <w:p w14:paraId="3A4EB809" w14:textId="77777777" w:rsidR="008A7DAA" w:rsidRPr="0069141E" w:rsidRDefault="008A7DAA" w:rsidP="00415E00">
      <w:pPr>
        <w:spacing w:after="0"/>
        <w:rPr>
          <w:rFonts w:cs="Times New Roman"/>
          <w:sz w:val="2"/>
          <w:szCs w:val="2"/>
        </w:rPr>
      </w:pPr>
      <w:r w:rsidRPr="0069141E">
        <w:rPr>
          <w:rFonts w:cs="Times New Roman"/>
          <w:sz w:val="2"/>
          <w:szCs w:val="2"/>
        </w:rPr>
        <w:br w:type="page"/>
      </w:r>
    </w:p>
    <w:p w14:paraId="54931DED" w14:textId="19F374D8" w:rsidR="008A6E24" w:rsidRPr="0069141E" w:rsidRDefault="00F17F6A" w:rsidP="00415E00">
      <w:pPr>
        <w:spacing w:after="0"/>
        <w:rPr>
          <w:rFonts w:cs="Times New Roman"/>
          <w:szCs w:val="24"/>
        </w:rPr>
      </w:pPr>
      <w:r>
        <w:rPr>
          <w:noProof/>
        </w:rPr>
        <w:lastRenderedPageBreak/>
        <w:pict w14:anchorId="1465A18E">
          <v:shape id="_x0000_s1097" type="#_x0000_t202" style="position:absolute;margin-left:214.05pt;margin-top:-16.95pt;width:291pt;height:59.2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GB1&#10;by+EAgAAlQUAAA4AAAAAAAAAAAAAAAAALgIAAGRycy9lMm9Eb2MueG1sUEsBAi0AFAAGAAgAAAAh&#10;AG4/+LTeAAAACwEAAA8AAAAAAAAAAAAAAAAA3gQAAGRycy9kb3ducmV2LnhtbFBLBQYAAAAABAAE&#10;APMAAADpBQAAAAA=&#10;" fillcolor="white [3201]" strokeweight=".5pt">
            <v:textbox>
              <w:txbxContent>
                <w:p w14:paraId="2C9BB560" w14:textId="77777777" w:rsidR="008A6E24" w:rsidRPr="00B0578E" w:rsidRDefault="008A6E24" w:rsidP="008A6E24">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C89FFE2" w14:textId="77777777" w:rsidR="008A6E24" w:rsidRPr="00A66129" w:rsidRDefault="008A6E24" w:rsidP="008A6E24">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Começo das ideias para o layout do projeto.</w:t>
                  </w:r>
                </w:p>
              </w:txbxContent>
            </v:textbox>
          </v:shape>
        </w:pict>
      </w:r>
      <w:r w:rsidR="008A6E24" w:rsidRPr="0069141E">
        <w:rPr>
          <w:rFonts w:cs="Times New Roman"/>
          <w:noProof/>
          <w:szCs w:val="24"/>
          <w:lang w:eastAsia="pt-BR"/>
        </w:rPr>
        <w:drawing>
          <wp:inline distT="0" distB="0" distL="0" distR="0" wp14:anchorId="2C314B8E" wp14:editId="7A2C5FBF">
            <wp:extent cx="2505075" cy="845469"/>
            <wp:effectExtent l="0" t="0" r="0" b="0"/>
            <wp:docPr id="2120" name="Imagem 212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2AEFE1B1" w14:textId="3E7CC3C6" w:rsidR="008A6E24" w:rsidRPr="0069141E" w:rsidRDefault="00F17F6A" w:rsidP="00415E00">
      <w:pPr>
        <w:spacing w:after="0"/>
        <w:rPr>
          <w:rFonts w:cs="Times New Roman"/>
          <w:szCs w:val="24"/>
        </w:rPr>
      </w:pPr>
      <w:r>
        <w:rPr>
          <w:noProof/>
        </w:rPr>
        <w:pict w14:anchorId="696ABA5F">
          <v:shape id="_x0000_s1096" type="#_x0000_t202" style="position:absolute;margin-left:299.25pt;margin-top:15pt;width:203pt;height:29.15pt;z-index:25190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t8G3Kq8BAAA8AwAADgAAAAAAAAAAAAAAAAAuAgAAZHJzL2Uyb0RvYy54bWxQ&#10;SwECLQAUAAYACAAAACEAFE4UF90AAAAKAQAADwAAAAAAAAAAAAAAAAAJBAAAZHJzL2Rvd25yZXYu&#10;eG1sUEsFBgAAAAAEAAQA8wAAABMFAAAAAA==&#10;" filled="f" stroked="f">
            <v:textbox style="mso-fit-shape-to-text:t">
              <w:txbxContent>
                <w:p w14:paraId="052A8368" w14:textId="77777777" w:rsidR="008A6E24" w:rsidRPr="007F0382" w:rsidRDefault="008A6E24" w:rsidP="008A6E24">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09</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7CD2C4BD">
          <v:shape id="_x0000_s1095" type="#_x0000_t202" style="position:absolute;margin-left:2.25pt;margin-top:15.95pt;width:131.5pt;height:24.25pt;z-index:251905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WHyW64BAAA8AwAADgAAAAAAAAAAAAAAAAAuAgAAZHJzL2Uyb0RvYy54bWxQSwEC&#10;LQAUAAYACAAAACEAYAUYctsAAAAHAQAADwAAAAAAAAAAAAAAAAAIBAAAZHJzL2Rvd25yZXYueG1s&#10;UEsFBgAAAAAEAAQA8wAAABAFAAAAAA==&#10;" filled="f" stroked="f">
            <v:textbox style="mso-fit-shape-to-text:t">
              <w:txbxContent>
                <w:p w14:paraId="4AFFDB76" w14:textId="77777777" w:rsidR="008A6E24" w:rsidRDefault="008A6E24" w:rsidP="008A6E24">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4FB21FE9" w14:textId="77777777" w:rsidR="008A6E24" w:rsidRPr="0069141E" w:rsidRDefault="008A6E24"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A6E24" w:rsidRPr="0069141E" w14:paraId="503186E2" w14:textId="77777777" w:rsidTr="00DD5B4B">
        <w:tc>
          <w:tcPr>
            <w:tcW w:w="10116" w:type="dxa"/>
          </w:tcPr>
          <w:p w14:paraId="7F7F1AF6"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A3A5018" w14:textId="77777777" w:rsidR="008A6E24" w:rsidRPr="0069141E" w:rsidRDefault="008A6E24" w:rsidP="00415E00">
            <w:pPr>
              <w:rPr>
                <w:rFonts w:cs="Times New Roman"/>
              </w:rPr>
            </w:pPr>
          </w:p>
          <w:p w14:paraId="3A1F84F5" w14:textId="77777777" w:rsidR="008A6E24" w:rsidRPr="0069141E" w:rsidRDefault="008A6E24" w:rsidP="00415E00">
            <w:pPr>
              <w:rPr>
                <w:rFonts w:cs="Times New Roman"/>
                <w:sz w:val="18"/>
                <w:szCs w:val="18"/>
              </w:rPr>
            </w:pPr>
            <w:r w:rsidRPr="0069141E">
              <w:rPr>
                <w:rFonts w:cs="Times New Roman"/>
                <w:color w:val="333333"/>
                <w:shd w:val="clear" w:color="auto" w:fill="FFFFFF"/>
                <w:lang w:val="en-US"/>
              </w:rPr>
              <w:t>“Skillthrive”,</w:t>
            </w:r>
            <w:r w:rsidRPr="0069141E">
              <w:rPr>
                <w:rFonts w:cs="Times New Roman"/>
                <w:lang w:val="en-US"/>
              </w:rPr>
              <w:t xml:space="preserve"> </w:t>
            </w:r>
            <w:r w:rsidRPr="0069141E">
              <w:rPr>
                <w:rStyle w:val="Forte"/>
                <w:rFonts w:cs="Times New Roman"/>
                <w:b w:val="0"/>
                <w:bCs w:val="0"/>
                <w:color w:val="333333"/>
                <w:shd w:val="clear" w:color="auto" w:fill="FFFFFF"/>
                <w:lang w:val="en-US"/>
              </w:rPr>
              <w:t>Navbar CSS Tutorial: 3 Ways to Create a Navigation Bar with Flexbox</w:t>
            </w:r>
            <w:r w:rsidRPr="0069141E">
              <w:rPr>
                <w:rFonts w:cs="Times New Roman"/>
                <w:color w:val="333333"/>
                <w:shd w:val="clear" w:color="auto" w:fill="FFFFFF"/>
                <w:lang w:val="en-US"/>
              </w:rPr>
              <w:t xml:space="preserve">. </w:t>
            </w:r>
            <w:r w:rsidRPr="0069141E">
              <w:rPr>
                <w:rFonts w:cs="Times New Roman"/>
                <w:color w:val="333333"/>
                <w:shd w:val="clear" w:color="auto" w:fill="FFFFFF"/>
              </w:rPr>
              <w:t>Disponível em:</w:t>
            </w:r>
            <w:r w:rsidRPr="0069141E">
              <w:rPr>
                <w:rFonts w:cs="Times New Roman"/>
              </w:rPr>
              <w:t xml:space="preserve"> </w:t>
            </w:r>
            <w:hyperlink r:id="rId101" w:tgtFrame="_blank" w:tooltip="https://www.youtube.com/watch?v=PwWHL3RyQgk&amp;t=646s" w:history="1">
              <w:r w:rsidRPr="0069141E">
                <w:rPr>
                  <w:rStyle w:val="Hyperlink"/>
                  <w:rFonts w:cs="Times New Roman"/>
                  <w:bdr w:val="none" w:sz="0" w:space="0" w:color="auto" w:frame="1"/>
                </w:rPr>
                <w:t>https://www.youtube.com/watch?v=PwWHL3RyQgk&amp;t=646s</w:t>
              </w:r>
            </w:hyperlink>
            <w:r w:rsidRPr="0069141E">
              <w:rPr>
                <w:rFonts w:cs="Times New Roman"/>
                <w:color w:val="333333"/>
                <w:shd w:val="clear" w:color="auto" w:fill="FFFFFF"/>
              </w:rPr>
              <w:t>. Acesso em: 09 de setembro de 2021.</w:t>
            </w:r>
          </w:p>
          <w:p w14:paraId="663C757B" w14:textId="77777777" w:rsidR="008A6E24" w:rsidRPr="0069141E" w:rsidRDefault="008A6E24" w:rsidP="00415E00">
            <w:pPr>
              <w:rPr>
                <w:rFonts w:cs="Times New Roman"/>
              </w:rPr>
            </w:pPr>
          </w:p>
          <w:p w14:paraId="3873DEA7" w14:textId="77777777" w:rsidR="008A6E24" w:rsidRPr="0069141E" w:rsidRDefault="008A6E24" w:rsidP="00415E00">
            <w:pPr>
              <w:rPr>
                <w:rFonts w:cs="Times New Roman"/>
                <w:color w:val="000000" w:themeColor="text1"/>
                <w:kern w:val="24"/>
                <w:szCs w:val="24"/>
              </w:rPr>
            </w:pPr>
          </w:p>
        </w:tc>
      </w:tr>
      <w:tr w:rsidR="008A6E24" w:rsidRPr="0069141E" w14:paraId="525841E3" w14:textId="77777777" w:rsidTr="00DD5B4B">
        <w:tc>
          <w:tcPr>
            <w:tcW w:w="10116" w:type="dxa"/>
          </w:tcPr>
          <w:p w14:paraId="17105A41"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69633465" w14:textId="77777777" w:rsidR="008A6E24" w:rsidRPr="0069141E" w:rsidRDefault="008A6E24" w:rsidP="00415E00">
            <w:pPr>
              <w:tabs>
                <w:tab w:val="left" w:pos="2475"/>
              </w:tabs>
              <w:rPr>
                <w:rFonts w:cs="Times New Roman"/>
                <w:color w:val="000000" w:themeColor="text1"/>
                <w:kern w:val="24"/>
                <w:szCs w:val="24"/>
              </w:rPr>
            </w:pPr>
          </w:p>
          <w:p w14:paraId="1DDDFD28" w14:textId="77777777" w:rsidR="008A6E24" w:rsidRPr="0069141E" w:rsidRDefault="008A6E24" w:rsidP="00415E00">
            <w:pPr>
              <w:tabs>
                <w:tab w:val="left" w:pos="2475"/>
              </w:tabs>
              <w:rPr>
                <w:rFonts w:cs="Times New Roman"/>
                <w:color w:val="000000" w:themeColor="text1"/>
                <w:kern w:val="24"/>
              </w:rPr>
            </w:pPr>
            <w:r w:rsidRPr="0069141E">
              <w:rPr>
                <w:rFonts w:cs="Times New Roman"/>
                <w:color w:val="000000" w:themeColor="text1"/>
                <w:kern w:val="24"/>
              </w:rPr>
              <w:t>Achar uma boa identidade visual nos esboços</w:t>
            </w:r>
          </w:p>
          <w:p w14:paraId="6845A1AC" w14:textId="77777777" w:rsidR="008A6E24" w:rsidRPr="0069141E" w:rsidRDefault="008A6E24" w:rsidP="00415E00">
            <w:pPr>
              <w:tabs>
                <w:tab w:val="left" w:pos="2475"/>
              </w:tabs>
              <w:rPr>
                <w:rFonts w:cs="Times New Roman"/>
                <w:kern w:val="24"/>
                <w:szCs w:val="32"/>
              </w:rPr>
            </w:pPr>
          </w:p>
        </w:tc>
      </w:tr>
      <w:tr w:rsidR="008A6E24" w:rsidRPr="0069141E" w14:paraId="52D19930" w14:textId="77777777" w:rsidTr="00DD5B4B">
        <w:tc>
          <w:tcPr>
            <w:tcW w:w="10116" w:type="dxa"/>
          </w:tcPr>
          <w:p w14:paraId="1EE48BB7"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40D0B4B0" w14:textId="77777777" w:rsidR="008A6E24" w:rsidRPr="0069141E" w:rsidRDefault="008A6E24" w:rsidP="00415E00">
            <w:pPr>
              <w:tabs>
                <w:tab w:val="left" w:pos="2475"/>
              </w:tabs>
              <w:jc w:val="both"/>
              <w:rPr>
                <w:rFonts w:cs="Times New Roman"/>
                <w:kern w:val="24"/>
                <w:szCs w:val="28"/>
              </w:rPr>
            </w:pPr>
          </w:p>
          <w:p w14:paraId="21B0892C" w14:textId="77777777" w:rsidR="008A6E24" w:rsidRPr="0069141E" w:rsidRDefault="008A6E24" w:rsidP="00415E00">
            <w:pPr>
              <w:tabs>
                <w:tab w:val="left" w:pos="2475"/>
              </w:tabs>
              <w:jc w:val="both"/>
              <w:rPr>
                <w:rFonts w:cs="Times New Roman"/>
                <w:kern w:val="24"/>
                <w:szCs w:val="28"/>
              </w:rPr>
            </w:pPr>
            <w:r w:rsidRPr="0069141E">
              <w:rPr>
                <w:rFonts w:cs="Times New Roman"/>
                <w:kern w:val="24"/>
                <w:szCs w:val="28"/>
              </w:rPr>
              <w:t>Saber como ter um layout bom ao cliente, porém também bom aos nossos olhos.</w:t>
            </w:r>
          </w:p>
          <w:p w14:paraId="0C8B3088" w14:textId="77777777" w:rsidR="008A6E24" w:rsidRPr="0069141E" w:rsidRDefault="008A6E24" w:rsidP="00415E00">
            <w:pPr>
              <w:tabs>
                <w:tab w:val="left" w:pos="2475"/>
              </w:tabs>
              <w:jc w:val="both"/>
              <w:rPr>
                <w:rFonts w:cs="Times New Roman"/>
                <w:kern w:val="24"/>
                <w:szCs w:val="28"/>
              </w:rPr>
            </w:pPr>
          </w:p>
        </w:tc>
      </w:tr>
      <w:tr w:rsidR="008A6E24" w:rsidRPr="0069141E" w14:paraId="4B5CB634" w14:textId="77777777" w:rsidTr="00DD5B4B">
        <w:tc>
          <w:tcPr>
            <w:tcW w:w="10116" w:type="dxa"/>
          </w:tcPr>
          <w:p w14:paraId="4DEEA0BA"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5698D4B0" w14:textId="77777777" w:rsidR="008A6E24" w:rsidRPr="0069141E" w:rsidRDefault="008A6E24" w:rsidP="00415E00">
            <w:pPr>
              <w:textAlignment w:val="baseline"/>
              <w:rPr>
                <w:rFonts w:eastAsia="Times New Roman" w:cs="Times New Roman"/>
                <w:color w:val="000000"/>
                <w:lang w:eastAsia="pt-BR"/>
              </w:rPr>
            </w:pPr>
          </w:p>
          <w:p w14:paraId="40244AF7" w14:textId="77777777" w:rsidR="008A6E24" w:rsidRPr="0069141E" w:rsidRDefault="008A6E24" w:rsidP="00415E00">
            <w:pPr>
              <w:textAlignment w:val="baseline"/>
              <w:rPr>
                <w:rFonts w:cs="Times New Roman"/>
                <w:color w:val="000000" w:themeColor="text1"/>
                <w:kern w:val="24"/>
                <w:szCs w:val="24"/>
              </w:rPr>
            </w:pPr>
          </w:p>
        </w:tc>
      </w:tr>
      <w:tr w:rsidR="008A6E24" w:rsidRPr="0069141E" w14:paraId="26D749C5" w14:textId="77777777" w:rsidTr="00DD5B4B">
        <w:tc>
          <w:tcPr>
            <w:tcW w:w="10116" w:type="dxa"/>
          </w:tcPr>
          <w:p w14:paraId="3EC6C5E1" w14:textId="77777777" w:rsidR="008A6E24" w:rsidRPr="0069141E" w:rsidRDefault="008A6E24"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AA20C2C" w14:textId="77777777" w:rsidR="008A6E24" w:rsidRPr="0069141E" w:rsidRDefault="008A6E24" w:rsidP="00415E00">
            <w:pPr>
              <w:rPr>
                <w:rFonts w:cs="Times New Roman"/>
                <w:color w:val="000000" w:themeColor="text1"/>
                <w:kern w:val="24"/>
                <w:szCs w:val="24"/>
              </w:rPr>
            </w:pPr>
          </w:p>
          <w:p w14:paraId="65B9E01B" w14:textId="77777777" w:rsidR="008A6E24" w:rsidRPr="0069141E" w:rsidRDefault="008A6E24" w:rsidP="00415E00">
            <w:pPr>
              <w:textAlignment w:val="baseline"/>
              <w:rPr>
                <w:rFonts w:cs="Times New Roman"/>
                <w:szCs w:val="24"/>
              </w:rPr>
            </w:pPr>
          </w:p>
        </w:tc>
      </w:tr>
    </w:tbl>
    <w:p w14:paraId="2C35DBDD" w14:textId="77777777" w:rsidR="008A6E24" w:rsidRPr="0069141E" w:rsidRDefault="008A6E24"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A6E24" w:rsidRPr="0069141E" w14:paraId="4822FE07" w14:textId="77777777" w:rsidTr="00DD5B4B">
        <w:trPr>
          <w:trHeight w:val="310"/>
        </w:trPr>
        <w:tc>
          <w:tcPr>
            <w:tcW w:w="5070" w:type="dxa"/>
          </w:tcPr>
          <w:p w14:paraId="29408A33" w14:textId="77777777" w:rsidR="008A6E24" w:rsidRPr="0069141E" w:rsidRDefault="008A6E24" w:rsidP="00415E00">
            <w:pPr>
              <w:spacing w:after="0" w:line="240" w:lineRule="auto"/>
              <w:rPr>
                <w:rFonts w:cs="Times New Roman"/>
                <w:b/>
                <w:szCs w:val="24"/>
              </w:rPr>
            </w:pPr>
            <w:r w:rsidRPr="0069141E">
              <w:rPr>
                <w:rFonts w:cs="Times New Roman"/>
                <w:b/>
                <w:szCs w:val="24"/>
              </w:rPr>
              <w:t>Ciência do Grupo:</w:t>
            </w:r>
          </w:p>
        </w:tc>
        <w:tc>
          <w:tcPr>
            <w:tcW w:w="1451" w:type="dxa"/>
          </w:tcPr>
          <w:p w14:paraId="2C0282FF" w14:textId="77777777" w:rsidR="008A6E24" w:rsidRPr="0069141E" w:rsidRDefault="008A6E24"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77683A83" w14:textId="77777777" w:rsidR="008A6E24" w:rsidRPr="0069141E" w:rsidRDefault="008A6E24" w:rsidP="00415E00">
            <w:pPr>
              <w:spacing w:after="0" w:line="240" w:lineRule="auto"/>
              <w:rPr>
                <w:rFonts w:cs="Times New Roman"/>
                <w:b/>
                <w:szCs w:val="24"/>
              </w:rPr>
            </w:pPr>
            <w:r w:rsidRPr="0069141E">
              <w:rPr>
                <w:rFonts w:cs="Times New Roman"/>
                <w:b/>
                <w:szCs w:val="24"/>
              </w:rPr>
              <w:t>Ciência dos Professor(es)</w:t>
            </w:r>
          </w:p>
          <w:p w14:paraId="7499B789" w14:textId="77777777" w:rsidR="008A6E24" w:rsidRPr="0069141E" w:rsidRDefault="008A6E24" w:rsidP="00415E00">
            <w:pPr>
              <w:spacing w:after="0" w:line="240" w:lineRule="auto"/>
              <w:rPr>
                <w:rFonts w:cs="Times New Roman"/>
                <w:b/>
                <w:szCs w:val="24"/>
              </w:rPr>
            </w:pPr>
          </w:p>
        </w:tc>
      </w:tr>
      <w:tr w:rsidR="008A6E24" w:rsidRPr="0069141E" w14:paraId="1C90C073" w14:textId="77777777" w:rsidTr="00DD5B4B">
        <w:trPr>
          <w:trHeight w:val="310"/>
        </w:trPr>
        <w:tc>
          <w:tcPr>
            <w:tcW w:w="5070" w:type="dxa"/>
          </w:tcPr>
          <w:p w14:paraId="017824BE" w14:textId="77777777" w:rsidR="008A6E24" w:rsidRPr="0069141E" w:rsidRDefault="008A6E24" w:rsidP="00415E00">
            <w:pPr>
              <w:spacing w:after="0" w:line="240" w:lineRule="auto"/>
              <w:rPr>
                <w:rFonts w:cs="Times New Roman"/>
                <w:szCs w:val="24"/>
              </w:rPr>
            </w:pPr>
            <w:r w:rsidRPr="0069141E">
              <w:rPr>
                <w:rFonts w:cs="Times New Roman"/>
                <w:szCs w:val="24"/>
              </w:rPr>
              <w:t>Alex Aparecido de Lima</w:t>
            </w:r>
          </w:p>
        </w:tc>
        <w:tc>
          <w:tcPr>
            <w:tcW w:w="1451" w:type="dxa"/>
          </w:tcPr>
          <w:p w14:paraId="79264A76"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4D038EF9" w14:textId="77777777" w:rsidR="008A6E24" w:rsidRPr="0069141E" w:rsidRDefault="008A6E24" w:rsidP="00415E00">
            <w:pPr>
              <w:spacing w:after="0" w:line="240" w:lineRule="auto"/>
              <w:rPr>
                <w:rFonts w:cs="Times New Roman"/>
                <w:szCs w:val="24"/>
              </w:rPr>
            </w:pPr>
          </w:p>
        </w:tc>
      </w:tr>
      <w:tr w:rsidR="008A6E24" w:rsidRPr="0069141E" w14:paraId="0CA46F6F" w14:textId="77777777" w:rsidTr="00DD5B4B">
        <w:trPr>
          <w:trHeight w:val="310"/>
        </w:trPr>
        <w:tc>
          <w:tcPr>
            <w:tcW w:w="5070" w:type="dxa"/>
          </w:tcPr>
          <w:p w14:paraId="7833B505" w14:textId="77777777" w:rsidR="008A6E24" w:rsidRPr="0069141E" w:rsidRDefault="008A6E24" w:rsidP="00415E00">
            <w:pPr>
              <w:spacing w:after="0" w:line="240" w:lineRule="auto"/>
              <w:rPr>
                <w:rFonts w:cs="Times New Roman"/>
                <w:szCs w:val="24"/>
              </w:rPr>
            </w:pPr>
            <w:r w:rsidRPr="0069141E">
              <w:rPr>
                <w:rFonts w:cs="Times New Roman"/>
                <w:szCs w:val="24"/>
              </w:rPr>
              <w:t>Anderson Portes do Nascimento</w:t>
            </w:r>
          </w:p>
        </w:tc>
        <w:tc>
          <w:tcPr>
            <w:tcW w:w="1451" w:type="dxa"/>
          </w:tcPr>
          <w:p w14:paraId="72B47853"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1078FD91" w14:textId="77777777" w:rsidR="008A6E24" w:rsidRPr="0069141E" w:rsidRDefault="008A6E24" w:rsidP="00415E00">
            <w:pPr>
              <w:spacing w:after="0" w:line="240" w:lineRule="auto"/>
              <w:rPr>
                <w:rFonts w:cs="Times New Roman"/>
                <w:szCs w:val="24"/>
              </w:rPr>
            </w:pPr>
          </w:p>
        </w:tc>
      </w:tr>
      <w:tr w:rsidR="008A6E24" w:rsidRPr="0069141E" w14:paraId="1580BA18" w14:textId="77777777" w:rsidTr="00DD5B4B">
        <w:trPr>
          <w:trHeight w:val="310"/>
        </w:trPr>
        <w:tc>
          <w:tcPr>
            <w:tcW w:w="5070" w:type="dxa"/>
          </w:tcPr>
          <w:p w14:paraId="1B539AF1" w14:textId="77777777" w:rsidR="008A6E24" w:rsidRPr="0069141E" w:rsidRDefault="008A6E24" w:rsidP="00415E00">
            <w:pPr>
              <w:spacing w:after="0" w:line="240" w:lineRule="auto"/>
              <w:rPr>
                <w:rFonts w:cs="Times New Roman"/>
                <w:szCs w:val="24"/>
              </w:rPr>
            </w:pPr>
            <w:r w:rsidRPr="0069141E">
              <w:rPr>
                <w:rFonts w:cs="Times New Roman"/>
                <w:szCs w:val="24"/>
              </w:rPr>
              <w:t>Cesar Mâncio Silva</w:t>
            </w:r>
          </w:p>
        </w:tc>
        <w:tc>
          <w:tcPr>
            <w:tcW w:w="1451" w:type="dxa"/>
          </w:tcPr>
          <w:p w14:paraId="716BCA11"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4F33E90F" w14:textId="77777777" w:rsidR="008A6E24" w:rsidRPr="0069141E" w:rsidRDefault="008A6E24" w:rsidP="00415E00">
            <w:pPr>
              <w:spacing w:after="0" w:line="240" w:lineRule="auto"/>
              <w:rPr>
                <w:rFonts w:cs="Times New Roman"/>
                <w:szCs w:val="24"/>
              </w:rPr>
            </w:pPr>
          </w:p>
        </w:tc>
      </w:tr>
      <w:tr w:rsidR="008A6E24" w:rsidRPr="0069141E" w14:paraId="66105272" w14:textId="77777777" w:rsidTr="00DD5B4B">
        <w:trPr>
          <w:trHeight w:val="310"/>
        </w:trPr>
        <w:tc>
          <w:tcPr>
            <w:tcW w:w="5070" w:type="dxa"/>
          </w:tcPr>
          <w:p w14:paraId="066FF5CD" w14:textId="77777777" w:rsidR="008A6E24" w:rsidRPr="0069141E" w:rsidRDefault="008A6E24" w:rsidP="00415E00">
            <w:pPr>
              <w:spacing w:after="0" w:line="240" w:lineRule="auto"/>
              <w:rPr>
                <w:rFonts w:cs="Times New Roman"/>
                <w:szCs w:val="24"/>
              </w:rPr>
            </w:pPr>
            <w:r w:rsidRPr="0069141E">
              <w:rPr>
                <w:rFonts w:cs="Times New Roman"/>
                <w:szCs w:val="24"/>
              </w:rPr>
              <w:t>Maithê Gomes da Piedade</w:t>
            </w:r>
          </w:p>
        </w:tc>
        <w:tc>
          <w:tcPr>
            <w:tcW w:w="1451" w:type="dxa"/>
          </w:tcPr>
          <w:p w14:paraId="10356D1A"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6CA737B0" w14:textId="77777777" w:rsidR="008A6E24" w:rsidRPr="0069141E" w:rsidRDefault="008A6E24" w:rsidP="00415E00">
            <w:pPr>
              <w:spacing w:after="0" w:line="240" w:lineRule="auto"/>
              <w:rPr>
                <w:rFonts w:cs="Times New Roman"/>
                <w:szCs w:val="24"/>
              </w:rPr>
            </w:pPr>
          </w:p>
        </w:tc>
      </w:tr>
    </w:tbl>
    <w:p w14:paraId="1B37D4D4" w14:textId="77777777" w:rsidR="008A6E24" w:rsidRPr="0069141E" w:rsidRDefault="008A6E24" w:rsidP="00415E00">
      <w:pPr>
        <w:spacing w:after="0"/>
        <w:rPr>
          <w:rFonts w:cs="Times New Roman"/>
          <w:sz w:val="2"/>
          <w:szCs w:val="2"/>
        </w:rPr>
      </w:pPr>
    </w:p>
    <w:p w14:paraId="47EC94B1" w14:textId="77777777" w:rsidR="008A6E24" w:rsidRPr="0069141E" w:rsidRDefault="008A6E24" w:rsidP="00415E00">
      <w:pPr>
        <w:spacing w:after="0"/>
        <w:rPr>
          <w:rFonts w:cs="Times New Roman"/>
          <w:sz w:val="2"/>
          <w:szCs w:val="2"/>
        </w:rPr>
      </w:pPr>
      <w:r w:rsidRPr="0069141E">
        <w:rPr>
          <w:rFonts w:cs="Times New Roman"/>
          <w:sz w:val="2"/>
          <w:szCs w:val="2"/>
        </w:rPr>
        <w:br w:type="page"/>
      </w:r>
    </w:p>
    <w:p w14:paraId="6266F185" w14:textId="4C9A4EF7" w:rsidR="008A6E24" w:rsidRPr="0069141E" w:rsidRDefault="00F17F6A" w:rsidP="00415E00">
      <w:pPr>
        <w:spacing w:after="0"/>
        <w:rPr>
          <w:rFonts w:cs="Times New Roman"/>
          <w:szCs w:val="24"/>
        </w:rPr>
      </w:pPr>
      <w:r>
        <w:rPr>
          <w:noProof/>
        </w:rPr>
        <w:lastRenderedPageBreak/>
        <w:pict w14:anchorId="69891FEA">
          <v:shape id="_x0000_s1094" type="#_x0000_t202" style="position:absolute;margin-left:214.05pt;margin-top:-16.95pt;width:291pt;height:59.25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ga+6&#10;f4MCAACVBQAADgAAAAAAAAAAAAAAAAAuAgAAZHJzL2Uyb0RvYy54bWxQSwECLQAUAAYACAAAACEA&#10;bj/4tN4AAAALAQAADwAAAAAAAAAAAAAAAADdBAAAZHJzL2Rvd25yZXYueG1sUEsFBgAAAAAEAAQA&#10;8wAAAOgFAAAAAA==&#10;" fillcolor="white [3201]" strokeweight=".5pt">
            <v:textbox>
              <w:txbxContent>
                <w:p w14:paraId="08D4AEA7" w14:textId="77777777" w:rsidR="008A6E24" w:rsidRPr="00B0578E" w:rsidRDefault="008A6E24" w:rsidP="008A6E24">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23CFAEE" w14:textId="77777777" w:rsidR="008A6E24" w:rsidRPr="00A66129" w:rsidRDefault="008A6E24" w:rsidP="008A6E24">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Finalização do Diagrama de Classe</w:t>
                  </w:r>
                </w:p>
              </w:txbxContent>
            </v:textbox>
          </v:shape>
        </w:pict>
      </w:r>
      <w:r w:rsidR="008A6E24" w:rsidRPr="0069141E">
        <w:rPr>
          <w:rFonts w:cs="Times New Roman"/>
          <w:noProof/>
          <w:szCs w:val="24"/>
          <w:lang w:eastAsia="pt-BR"/>
        </w:rPr>
        <w:drawing>
          <wp:inline distT="0" distB="0" distL="0" distR="0" wp14:anchorId="7D2DA4EE" wp14:editId="5B1D3B24">
            <wp:extent cx="2505075" cy="845469"/>
            <wp:effectExtent l="0" t="0" r="0" b="0"/>
            <wp:docPr id="2064" name="Imagem 206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224C650B" w14:textId="210B2491" w:rsidR="008A6E24" w:rsidRPr="0069141E" w:rsidRDefault="00F17F6A" w:rsidP="00415E00">
      <w:pPr>
        <w:spacing w:after="0"/>
        <w:rPr>
          <w:rFonts w:cs="Times New Roman"/>
          <w:szCs w:val="24"/>
        </w:rPr>
      </w:pPr>
      <w:r>
        <w:rPr>
          <w:noProof/>
        </w:rPr>
        <w:pict w14:anchorId="567D53F8">
          <v:shape id="_x0000_s1093" type="#_x0000_t202" style="position:absolute;margin-left:299.25pt;margin-top:15pt;width:203pt;height:29.15pt;z-index:25190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&#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CBGdKqrgEAADwDAAAOAAAAAAAAAAAAAAAAAC4CAABkcnMvZTJvRG9jLnhtbFBL&#10;AQItABQABgAIAAAAIQAUThQX3QAAAAoBAAAPAAAAAAAAAAAAAAAAAAgEAABkcnMvZG93bnJldi54&#10;bWxQSwUGAAAAAAQABADzAAAAEgUAAAAA&#10;" filled="f" stroked="f">
            <v:textbox style="mso-fit-shape-to-text:t">
              <w:txbxContent>
                <w:p w14:paraId="58737A7D" w14:textId="77777777" w:rsidR="008A6E24" w:rsidRPr="007F0382" w:rsidRDefault="008A6E24" w:rsidP="008A6E24">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07</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410F7C13">
          <v:shape id="_x0000_s1092" type="#_x0000_t202" style="position:absolute;margin-left:2.25pt;margin-top:15.95pt;width:131.5pt;height:24.25pt;z-index:251901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BiBwtZrQEAADwDAAAOAAAAAAAAAAAAAAAAAC4CAABkcnMvZTJvRG9jLnhtbFBLAQIt&#10;ABQABgAIAAAAIQBgBRhy2wAAAAcBAAAPAAAAAAAAAAAAAAAAAAcEAABkcnMvZG93bnJldi54bWxQ&#10;SwUGAAAAAAQABADzAAAADwUAAAAA&#10;" filled="f" stroked="f">
            <v:textbox style="mso-fit-shape-to-text:t">
              <w:txbxContent>
                <w:p w14:paraId="612EFB2E" w14:textId="77777777" w:rsidR="008A6E24" w:rsidRDefault="008A6E24" w:rsidP="008A6E24">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7CD15C9" w14:textId="77777777" w:rsidR="008A6E24" w:rsidRPr="0069141E" w:rsidRDefault="008A6E24"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A6E24" w:rsidRPr="0069141E" w14:paraId="1571D9C5" w14:textId="77777777" w:rsidTr="00DD5B4B">
        <w:tc>
          <w:tcPr>
            <w:tcW w:w="10116" w:type="dxa"/>
          </w:tcPr>
          <w:p w14:paraId="41C9A21A"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F5C905E" w14:textId="77777777" w:rsidR="008A6E24" w:rsidRPr="0069141E" w:rsidRDefault="008A6E24" w:rsidP="00415E00">
            <w:pPr>
              <w:rPr>
                <w:rFonts w:cs="Times New Roman"/>
              </w:rPr>
            </w:pPr>
          </w:p>
          <w:p w14:paraId="4D1B4695" w14:textId="77777777" w:rsidR="008A6E24" w:rsidRPr="0069141E" w:rsidRDefault="008A6E24" w:rsidP="00415E00">
            <w:pPr>
              <w:rPr>
                <w:rFonts w:cs="Times New Roman"/>
              </w:rPr>
            </w:pPr>
            <w:r w:rsidRPr="0069141E">
              <w:rPr>
                <w:rFonts w:cs="Times New Roman"/>
              </w:rPr>
              <w:t xml:space="preserve">“Tybel, Douglas”, DevMedia, Orientações Básicas na elaboração de um diagrama de classes. Disponível em: </w:t>
            </w:r>
            <w:hyperlink r:id="rId102" w:history="1">
              <w:r w:rsidRPr="0069141E">
                <w:rPr>
                  <w:rStyle w:val="Hyperlink"/>
                  <w:rFonts w:cs="Times New Roman"/>
                </w:rPr>
                <w:t>https://slideplayer.com.br/slide/2298437/</w:t>
              </w:r>
            </w:hyperlink>
            <w:r w:rsidRPr="0069141E">
              <w:rPr>
                <w:rFonts w:cs="Times New Roman"/>
              </w:rPr>
              <w:t>. Acesso em 01 de setembro de 2021.</w:t>
            </w:r>
          </w:p>
          <w:p w14:paraId="2A6F9347" w14:textId="77777777" w:rsidR="008A6E24" w:rsidRPr="0069141E" w:rsidRDefault="008A6E24" w:rsidP="00415E00">
            <w:pPr>
              <w:tabs>
                <w:tab w:val="left" w:pos="2475"/>
              </w:tabs>
              <w:rPr>
                <w:rFonts w:cs="Times New Roman"/>
                <w:color w:val="000000" w:themeColor="text1"/>
                <w:kern w:val="24"/>
                <w:szCs w:val="24"/>
              </w:rPr>
            </w:pPr>
          </w:p>
        </w:tc>
      </w:tr>
      <w:tr w:rsidR="008A6E24" w:rsidRPr="0069141E" w14:paraId="61E3B18C" w14:textId="77777777" w:rsidTr="00DD5B4B">
        <w:tc>
          <w:tcPr>
            <w:tcW w:w="10116" w:type="dxa"/>
          </w:tcPr>
          <w:p w14:paraId="4BBC1F46"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0B08AFED" w14:textId="77777777" w:rsidR="008A6E24" w:rsidRPr="0069141E" w:rsidRDefault="008A6E24" w:rsidP="00415E00">
            <w:pPr>
              <w:tabs>
                <w:tab w:val="left" w:pos="2475"/>
              </w:tabs>
              <w:rPr>
                <w:rFonts w:cs="Times New Roman"/>
                <w:color w:val="000000" w:themeColor="text1"/>
                <w:kern w:val="24"/>
                <w:szCs w:val="24"/>
              </w:rPr>
            </w:pPr>
          </w:p>
          <w:p w14:paraId="6751D55C" w14:textId="77777777" w:rsidR="008A6E24" w:rsidRPr="0069141E" w:rsidRDefault="008A6E24" w:rsidP="00415E00">
            <w:pPr>
              <w:tabs>
                <w:tab w:val="left" w:pos="2475"/>
              </w:tabs>
              <w:rPr>
                <w:rFonts w:cs="Times New Roman"/>
                <w:color w:val="000000" w:themeColor="text1"/>
                <w:kern w:val="24"/>
              </w:rPr>
            </w:pPr>
            <w:r w:rsidRPr="0069141E">
              <w:rPr>
                <w:rFonts w:cs="Times New Roman"/>
                <w:color w:val="000000" w:themeColor="text1"/>
                <w:kern w:val="24"/>
              </w:rPr>
              <w:t>Finalizar o diagrama de classe até hoje.</w:t>
            </w:r>
          </w:p>
          <w:p w14:paraId="49732873" w14:textId="77777777" w:rsidR="008A6E24" w:rsidRPr="0069141E" w:rsidRDefault="008A6E24" w:rsidP="00415E00">
            <w:pPr>
              <w:tabs>
                <w:tab w:val="left" w:pos="2475"/>
              </w:tabs>
              <w:rPr>
                <w:rFonts w:cs="Times New Roman"/>
                <w:kern w:val="24"/>
                <w:szCs w:val="32"/>
              </w:rPr>
            </w:pPr>
          </w:p>
        </w:tc>
      </w:tr>
      <w:tr w:rsidR="008A6E24" w:rsidRPr="0069141E" w14:paraId="5EC7922D" w14:textId="77777777" w:rsidTr="00DD5B4B">
        <w:tc>
          <w:tcPr>
            <w:tcW w:w="10116" w:type="dxa"/>
          </w:tcPr>
          <w:p w14:paraId="771F25AB"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0F4FAD9" w14:textId="77777777" w:rsidR="008A6E24" w:rsidRPr="0069141E" w:rsidRDefault="008A6E24" w:rsidP="00415E00">
            <w:pPr>
              <w:tabs>
                <w:tab w:val="left" w:pos="2475"/>
              </w:tabs>
              <w:jc w:val="both"/>
              <w:rPr>
                <w:rFonts w:cs="Times New Roman"/>
                <w:kern w:val="24"/>
                <w:szCs w:val="28"/>
              </w:rPr>
            </w:pPr>
          </w:p>
          <w:p w14:paraId="514815B2" w14:textId="77777777" w:rsidR="008A6E24" w:rsidRPr="0069141E" w:rsidRDefault="008A6E24" w:rsidP="00415E00">
            <w:pPr>
              <w:tabs>
                <w:tab w:val="left" w:pos="2475"/>
              </w:tabs>
              <w:jc w:val="both"/>
              <w:rPr>
                <w:rFonts w:cs="Times New Roman"/>
                <w:kern w:val="24"/>
                <w:szCs w:val="28"/>
              </w:rPr>
            </w:pPr>
            <w:r w:rsidRPr="0069141E">
              <w:rPr>
                <w:rFonts w:cs="Times New Roman"/>
                <w:kern w:val="24"/>
                <w:szCs w:val="28"/>
              </w:rPr>
              <w:t>Terminar a tempo.</w:t>
            </w:r>
          </w:p>
          <w:p w14:paraId="557536B7" w14:textId="77777777" w:rsidR="008A6E24" w:rsidRPr="0069141E" w:rsidRDefault="008A6E24" w:rsidP="00415E00">
            <w:pPr>
              <w:tabs>
                <w:tab w:val="left" w:pos="2475"/>
              </w:tabs>
              <w:jc w:val="both"/>
              <w:rPr>
                <w:rFonts w:cs="Times New Roman"/>
                <w:kern w:val="24"/>
                <w:szCs w:val="28"/>
              </w:rPr>
            </w:pPr>
            <w:r w:rsidRPr="0069141E">
              <w:rPr>
                <w:rFonts w:cs="Times New Roman"/>
                <w:kern w:val="24"/>
                <w:szCs w:val="28"/>
              </w:rPr>
              <w:t>Revisar o diagrama como um todo.</w:t>
            </w:r>
          </w:p>
          <w:p w14:paraId="0CC0E2C0" w14:textId="77777777" w:rsidR="008A6E24" w:rsidRPr="0069141E" w:rsidRDefault="008A6E24" w:rsidP="00415E00">
            <w:pPr>
              <w:tabs>
                <w:tab w:val="left" w:pos="2475"/>
              </w:tabs>
              <w:jc w:val="both"/>
              <w:rPr>
                <w:rFonts w:cs="Times New Roman"/>
                <w:kern w:val="24"/>
                <w:szCs w:val="28"/>
              </w:rPr>
            </w:pPr>
          </w:p>
        </w:tc>
      </w:tr>
      <w:tr w:rsidR="008A6E24" w:rsidRPr="0069141E" w14:paraId="64F40FE2" w14:textId="77777777" w:rsidTr="00DD5B4B">
        <w:tc>
          <w:tcPr>
            <w:tcW w:w="10116" w:type="dxa"/>
          </w:tcPr>
          <w:p w14:paraId="293FAB8E"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AA52CF2" w14:textId="77777777" w:rsidR="008A6E24" w:rsidRPr="0069141E" w:rsidRDefault="008A6E24" w:rsidP="00415E00">
            <w:pPr>
              <w:textAlignment w:val="baseline"/>
              <w:rPr>
                <w:rFonts w:eastAsia="Times New Roman" w:cs="Times New Roman"/>
                <w:color w:val="000000"/>
                <w:lang w:eastAsia="pt-BR"/>
              </w:rPr>
            </w:pPr>
          </w:p>
          <w:p w14:paraId="7DBA08E4" w14:textId="77777777" w:rsidR="008A6E24" w:rsidRPr="0069141E" w:rsidRDefault="008A6E24" w:rsidP="00415E00">
            <w:pPr>
              <w:textAlignment w:val="baseline"/>
              <w:rPr>
                <w:rFonts w:cs="Times New Roman"/>
                <w:color w:val="000000" w:themeColor="text1"/>
                <w:kern w:val="24"/>
                <w:szCs w:val="24"/>
              </w:rPr>
            </w:pPr>
          </w:p>
        </w:tc>
      </w:tr>
      <w:tr w:rsidR="008A6E24" w:rsidRPr="0069141E" w14:paraId="512921F0" w14:textId="77777777" w:rsidTr="00DD5B4B">
        <w:tc>
          <w:tcPr>
            <w:tcW w:w="10116" w:type="dxa"/>
          </w:tcPr>
          <w:p w14:paraId="02123117" w14:textId="77777777" w:rsidR="008A6E24" w:rsidRPr="0069141E" w:rsidRDefault="008A6E24"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EF1E69F" w14:textId="77777777" w:rsidR="008A6E24" w:rsidRPr="0069141E" w:rsidRDefault="008A6E24" w:rsidP="00415E00">
            <w:pPr>
              <w:rPr>
                <w:rFonts w:cs="Times New Roman"/>
                <w:color w:val="000000" w:themeColor="text1"/>
                <w:kern w:val="24"/>
                <w:szCs w:val="24"/>
              </w:rPr>
            </w:pPr>
          </w:p>
          <w:p w14:paraId="71291C21" w14:textId="77777777" w:rsidR="008A6E24" w:rsidRPr="0069141E" w:rsidRDefault="008A6E24" w:rsidP="00415E00">
            <w:pPr>
              <w:textAlignment w:val="baseline"/>
              <w:rPr>
                <w:rFonts w:cs="Times New Roman"/>
                <w:szCs w:val="24"/>
              </w:rPr>
            </w:pPr>
          </w:p>
        </w:tc>
      </w:tr>
    </w:tbl>
    <w:p w14:paraId="3207C915" w14:textId="77777777" w:rsidR="008A6E24" w:rsidRPr="0069141E" w:rsidRDefault="008A6E24"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A6E24" w:rsidRPr="0069141E" w14:paraId="7D8DFF8C" w14:textId="77777777" w:rsidTr="00DD5B4B">
        <w:trPr>
          <w:trHeight w:val="310"/>
        </w:trPr>
        <w:tc>
          <w:tcPr>
            <w:tcW w:w="5070" w:type="dxa"/>
          </w:tcPr>
          <w:p w14:paraId="6FB9FCBF" w14:textId="77777777" w:rsidR="008A6E24" w:rsidRPr="0069141E" w:rsidRDefault="008A6E24" w:rsidP="00415E00">
            <w:pPr>
              <w:spacing w:after="0" w:line="240" w:lineRule="auto"/>
              <w:rPr>
                <w:rFonts w:cs="Times New Roman"/>
                <w:b/>
                <w:szCs w:val="24"/>
              </w:rPr>
            </w:pPr>
            <w:r w:rsidRPr="0069141E">
              <w:rPr>
                <w:rFonts w:cs="Times New Roman"/>
                <w:b/>
                <w:szCs w:val="24"/>
              </w:rPr>
              <w:t>Ciência do Grupo:</w:t>
            </w:r>
          </w:p>
        </w:tc>
        <w:tc>
          <w:tcPr>
            <w:tcW w:w="1451" w:type="dxa"/>
          </w:tcPr>
          <w:p w14:paraId="4D222E96" w14:textId="77777777" w:rsidR="008A6E24" w:rsidRPr="0069141E" w:rsidRDefault="008A6E24"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33620C6E" w14:textId="77777777" w:rsidR="008A6E24" w:rsidRPr="0069141E" w:rsidRDefault="008A6E24" w:rsidP="00415E00">
            <w:pPr>
              <w:spacing w:after="0" w:line="240" w:lineRule="auto"/>
              <w:rPr>
                <w:rFonts w:cs="Times New Roman"/>
                <w:b/>
                <w:szCs w:val="24"/>
              </w:rPr>
            </w:pPr>
            <w:r w:rsidRPr="0069141E">
              <w:rPr>
                <w:rFonts w:cs="Times New Roman"/>
                <w:b/>
                <w:szCs w:val="24"/>
              </w:rPr>
              <w:t>Ciência dos Professor(es)</w:t>
            </w:r>
          </w:p>
          <w:p w14:paraId="5383ACEE" w14:textId="77777777" w:rsidR="008A6E24" w:rsidRPr="0069141E" w:rsidRDefault="008A6E24" w:rsidP="00415E00">
            <w:pPr>
              <w:spacing w:after="0" w:line="240" w:lineRule="auto"/>
              <w:rPr>
                <w:rFonts w:cs="Times New Roman"/>
                <w:b/>
                <w:szCs w:val="24"/>
              </w:rPr>
            </w:pPr>
          </w:p>
        </w:tc>
      </w:tr>
      <w:tr w:rsidR="008A6E24" w:rsidRPr="0069141E" w14:paraId="69391EDE" w14:textId="77777777" w:rsidTr="00DD5B4B">
        <w:trPr>
          <w:trHeight w:val="310"/>
        </w:trPr>
        <w:tc>
          <w:tcPr>
            <w:tcW w:w="5070" w:type="dxa"/>
          </w:tcPr>
          <w:p w14:paraId="4B919CF0" w14:textId="77777777" w:rsidR="008A6E24" w:rsidRPr="0069141E" w:rsidRDefault="008A6E24" w:rsidP="00415E00">
            <w:pPr>
              <w:spacing w:after="0" w:line="240" w:lineRule="auto"/>
              <w:rPr>
                <w:rFonts w:cs="Times New Roman"/>
                <w:szCs w:val="24"/>
              </w:rPr>
            </w:pPr>
            <w:r w:rsidRPr="0069141E">
              <w:rPr>
                <w:rFonts w:cs="Times New Roman"/>
                <w:szCs w:val="24"/>
              </w:rPr>
              <w:t>Alex Aparecido de Lima</w:t>
            </w:r>
          </w:p>
        </w:tc>
        <w:tc>
          <w:tcPr>
            <w:tcW w:w="1451" w:type="dxa"/>
          </w:tcPr>
          <w:p w14:paraId="2C3E7F6D"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74AB4313" w14:textId="77777777" w:rsidR="008A6E24" w:rsidRPr="0069141E" w:rsidRDefault="008A6E24" w:rsidP="00415E00">
            <w:pPr>
              <w:spacing w:after="0" w:line="240" w:lineRule="auto"/>
              <w:rPr>
                <w:rFonts w:cs="Times New Roman"/>
                <w:szCs w:val="24"/>
              </w:rPr>
            </w:pPr>
          </w:p>
        </w:tc>
      </w:tr>
      <w:tr w:rsidR="008A6E24" w:rsidRPr="0069141E" w14:paraId="320A4313" w14:textId="77777777" w:rsidTr="00DD5B4B">
        <w:trPr>
          <w:trHeight w:val="310"/>
        </w:trPr>
        <w:tc>
          <w:tcPr>
            <w:tcW w:w="5070" w:type="dxa"/>
          </w:tcPr>
          <w:p w14:paraId="4F622B4D" w14:textId="77777777" w:rsidR="008A6E24" w:rsidRPr="0069141E" w:rsidRDefault="008A6E24" w:rsidP="00415E00">
            <w:pPr>
              <w:spacing w:after="0" w:line="240" w:lineRule="auto"/>
              <w:rPr>
                <w:rFonts w:cs="Times New Roman"/>
                <w:szCs w:val="24"/>
              </w:rPr>
            </w:pPr>
            <w:r w:rsidRPr="0069141E">
              <w:rPr>
                <w:rFonts w:cs="Times New Roman"/>
                <w:szCs w:val="24"/>
              </w:rPr>
              <w:t>Anderson Portes do Nascimento</w:t>
            </w:r>
          </w:p>
        </w:tc>
        <w:tc>
          <w:tcPr>
            <w:tcW w:w="1451" w:type="dxa"/>
          </w:tcPr>
          <w:p w14:paraId="0423FE18"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73D79F61" w14:textId="77777777" w:rsidR="008A6E24" w:rsidRPr="0069141E" w:rsidRDefault="008A6E24" w:rsidP="00415E00">
            <w:pPr>
              <w:spacing w:after="0" w:line="240" w:lineRule="auto"/>
              <w:rPr>
                <w:rFonts w:cs="Times New Roman"/>
                <w:szCs w:val="24"/>
              </w:rPr>
            </w:pPr>
          </w:p>
        </w:tc>
      </w:tr>
      <w:tr w:rsidR="008A6E24" w:rsidRPr="0069141E" w14:paraId="482DA53C" w14:textId="77777777" w:rsidTr="00DD5B4B">
        <w:trPr>
          <w:trHeight w:val="310"/>
        </w:trPr>
        <w:tc>
          <w:tcPr>
            <w:tcW w:w="5070" w:type="dxa"/>
          </w:tcPr>
          <w:p w14:paraId="4EBC0D0A" w14:textId="77777777" w:rsidR="008A6E24" w:rsidRPr="0069141E" w:rsidRDefault="008A6E24" w:rsidP="00415E00">
            <w:pPr>
              <w:spacing w:after="0" w:line="240" w:lineRule="auto"/>
              <w:rPr>
                <w:rFonts w:cs="Times New Roman"/>
                <w:szCs w:val="24"/>
              </w:rPr>
            </w:pPr>
            <w:r w:rsidRPr="0069141E">
              <w:rPr>
                <w:rFonts w:cs="Times New Roman"/>
                <w:szCs w:val="24"/>
              </w:rPr>
              <w:t>Cesar Mâncio Silva</w:t>
            </w:r>
          </w:p>
        </w:tc>
        <w:tc>
          <w:tcPr>
            <w:tcW w:w="1451" w:type="dxa"/>
          </w:tcPr>
          <w:p w14:paraId="1F4D0A02"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6985AC3E" w14:textId="77777777" w:rsidR="008A6E24" w:rsidRPr="0069141E" w:rsidRDefault="008A6E24" w:rsidP="00415E00">
            <w:pPr>
              <w:spacing w:after="0" w:line="240" w:lineRule="auto"/>
              <w:rPr>
                <w:rFonts w:cs="Times New Roman"/>
                <w:szCs w:val="24"/>
              </w:rPr>
            </w:pPr>
          </w:p>
        </w:tc>
      </w:tr>
      <w:tr w:rsidR="008A6E24" w:rsidRPr="0069141E" w14:paraId="0A10549D" w14:textId="77777777" w:rsidTr="00DD5B4B">
        <w:trPr>
          <w:trHeight w:val="310"/>
        </w:trPr>
        <w:tc>
          <w:tcPr>
            <w:tcW w:w="5070" w:type="dxa"/>
          </w:tcPr>
          <w:p w14:paraId="1A28B90E" w14:textId="77777777" w:rsidR="008A6E24" w:rsidRPr="0069141E" w:rsidRDefault="008A6E24" w:rsidP="00415E00">
            <w:pPr>
              <w:spacing w:after="0" w:line="240" w:lineRule="auto"/>
              <w:rPr>
                <w:rFonts w:cs="Times New Roman"/>
                <w:szCs w:val="24"/>
              </w:rPr>
            </w:pPr>
            <w:r w:rsidRPr="0069141E">
              <w:rPr>
                <w:rFonts w:cs="Times New Roman"/>
                <w:szCs w:val="24"/>
              </w:rPr>
              <w:t>Maithê Gomes da Piedade</w:t>
            </w:r>
          </w:p>
        </w:tc>
        <w:tc>
          <w:tcPr>
            <w:tcW w:w="1451" w:type="dxa"/>
          </w:tcPr>
          <w:p w14:paraId="275001CA"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43616299" w14:textId="77777777" w:rsidR="008A6E24" w:rsidRPr="0069141E" w:rsidRDefault="008A6E24" w:rsidP="00415E00">
            <w:pPr>
              <w:spacing w:after="0" w:line="240" w:lineRule="auto"/>
              <w:rPr>
                <w:rFonts w:cs="Times New Roman"/>
                <w:szCs w:val="24"/>
              </w:rPr>
            </w:pPr>
          </w:p>
        </w:tc>
      </w:tr>
    </w:tbl>
    <w:p w14:paraId="2F8AB406" w14:textId="77777777" w:rsidR="008A6E24" w:rsidRPr="0069141E" w:rsidRDefault="008A6E24" w:rsidP="00415E00">
      <w:pPr>
        <w:spacing w:after="0"/>
        <w:rPr>
          <w:rFonts w:cs="Times New Roman"/>
          <w:sz w:val="2"/>
          <w:szCs w:val="2"/>
        </w:rPr>
      </w:pPr>
    </w:p>
    <w:p w14:paraId="77290B5D" w14:textId="77777777" w:rsidR="008A6E24" w:rsidRPr="0069141E" w:rsidRDefault="008A6E24" w:rsidP="00415E00">
      <w:pPr>
        <w:spacing w:after="0"/>
        <w:rPr>
          <w:rFonts w:cs="Times New Roman"/>
          <w:sz w:val="2"/>
          <w:szCs w:val="2"/>
        </w:rPr>
      </w:pPr>
      <w:r w:rsidRPr="0069141E">
        <w:rPr>
          <w:rFonts w:cs="Times New Roman"/>
          <w:sz w:val="2"/>
          <w:szCs w:val="2"/>
        </w:rPr>
        <w:br w:type="page"/>
      </w:r>
    </w:p>
    <w:p w14:paraId="4E866326" w14:textId="378053A2" w:rsidR="008A6E24" w:rsidRPr="0069141E" w:rsidRDefault="00F17F6A" w:rsidP="00415E00">
      <w:pPr>
        <w:spacing w:after="0"/>
        <w:rPr>
          <w:rFonts w:cs="Times New Roman"/>
          <w:szCs w:val="24"/>
        </w:rPr>
      </w:pPr>
      <w:r>
        <w:rPr>
          <w:noProof/>
        </w:rPr>
        <w:lastRenderedPageBreak/>
        <w:pict w14:anchorId="0C230B97">
          <v:shape id="_x0000_s1091" type="#_x0000_t202" style="position:absolute;margin-left:214.05pt;margin-top:-16.95pt;width:291pt;height:59.25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IDY&#10;KUmEAgAAlQUAAA4AAAAAAAAAAAAAAAAALgIAAGRycy9lMm9Eb2MueG1sUEsBAi0AFAAGAAgAAAAh&#10;AG4/+LTeAAAACwEAAA8AAAAAAAAAAAAAAAAA3gQAAGRycy9kb3ducmV2LnhtbFBLBQYAAAAABAAE&#10;APMAAADpBQAAAAA=&#10;" fillcolor="white [3201]" strokeweight=".5pt">
            <v:textbox>
              <w:txbxContent>
                <w:p w14:paraId="339B8D81" w14:textId="77777777" w:rsidR="008A6E24" w:rsidRPr="00B0578E" w:rsidRDefault="008A6E24" w:rsidP="008A6E24">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71905664" w14:textId="77777777" w:rsidR="008A6E24" w:rsidRPr="00A66129" w:rsidRDefault="008A6E24" w:rsidP="008A6E24">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Desenvolvimento Diagrama de Classe</w:t>
                  </w:r>
                </w:p>
              </w:txbxContent>
            </v:textbox>
          </v:shape>
        </w:pict>
      </w:r>
      <w:r w:rsidR="008A6E24" w:rsidRPr="0069141E">
        <w:rPr>
          <w:rFonts w:cs="Times New Roman"/>
          <w:noProof/>
          <w:szCs w:val="24"/>
          <w:lang w:eastAsia="pt-BR"/>
        </w:rPr>
        <w:drawing>
          <wp:inline distT="0" distB="0" distL="0" distR="0" wp14:anchorId="6B86705B" wp14:editId="1F913E82">
            <wp:extent cx="2505075" cy="845469"/>
            <wp:effectExtent l="0" t="0" r="0" b="0"/>
            <wp:docPr id="2112" name="Imagem 211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4967875" w14:textId="356B0901" w:rsidR="008A6E24" w:rsidRPr="0069141E" w:rsidRDefault="00F17F6A" w:rsidP="00415E00">
      <w:pPr>
        <w:spacing w:after="0"/>
        <w:rPr>
          <w:rFonts w:cs="Times New Roman"/>
          <w:szCs w:val="24"/>
        </w:rPr>
      </w:pPr>
      <w:r>
        <w:rPr>
          <w:noProof/>
        </w:rPr>
        <w:pict w14:anchorId="71611B8E">
          <v:shape id="_x0000_s1090" type="#_x0000_t202" style="position:absolute;margin-left:299.25pt;margin-top:15pt;width:203pt;height:29.15pt;z-index:25189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&#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D19FgYrgEAADwDAAAOAAAAAAAAAAAAAAAAAC4CAABkcnMvZTJvRG9jLnhtbFBL&#10;AQItABQABgAIAAAAIQAUThQX3QAAAAoBAAAPAAAAAAAAAAAAAAAAAAgEAABkcnMvZG93bnJldi54&#10;bWxQSwUGAAAAAAQABADzAAAAEgUAAAAA&#10;" filled="f" stroked="f">
            <v:textbox style="mso-fit-shape-to-text:t">
              <w:txbxContent>
                <w:p w14:paraId="494F33F0" w14:textId="77777777" w:rsidR="008A6E24" w:rsidRPr="007F0382" w:rsidRDefault="008A6E24" w:rsidP="008A6E24">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06</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238392BB">
          <v:shape id="_x0000_s1089" type="#_x0000_t202" style="position:absolute;margin-left:2.25pt;margin-top:15.95pt;width:131.5pt;height:24.25pt;z-index:251897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DDrABerQEAADwDAAAOAAAAAAAAAAAAAAAAAC4CAABkcnMvZTJvRG9jLnhtbFBLAQIt&#10;ABQABgAIAAAAIQBgBRhy2wAAAAcBAAAPAAAAAAAAAAAAAAAAAAcEAABkcnMvZG93bnJldi54bWxQ&#10;SwUGAAAAAAQABADzAAAADwUAAAAA&#10;" filled="f" stroked="f">
            <v:textbox style="mso-fit-shape-to-text:t">
              <w:txbxContent>
                <w:p w14:paraId="7E885088" w14:textId="77777777" w:rsidR="008A6E24" w:rsidRDefault="008A6E24" w:rsidP="008A6E24">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B97D733" w14:textId="77777777" w:rsidR="008A6E24" w:rsidRPr="0069141E" w:rsidRDefault="008A6E24"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A6E24" w:rsidRPr="0069141E" w14:paraId="74AB158D" w14:textId="77777777" w:rsidTr="00DD5B4B">
        <w:tc>
          <w:tcPr>
            <w:tcW w:w="10116" w:type="dxa"/>
          </w:tcPr>
          <w:p w14:paraId="3B27B04C"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CA31551" w14:textId="77777777" w:rsidR="008A6E24" w:rsidRPr="0069141E" w:rsidRDefault="008A6E24" w:rsidP="00415E00">
            <w:pPr>
              <w:rPr>
                <w:rFonts w:cs="Times New Roman"/>
              </w:rPr>
            </w:pPr>
          </w:p>
          <w:p w14:paraId="1775D018" w14:textId="77777777" w:rsidR="008A6E24" w:rsidRPr="0069141E" w:rsidRDefault="008A6E24" w:rsidP="00415E00">
            <w:pPr>
              <w:rPr>
                <w:rFonts w:cs="Times New Roman"/>
              </w:rPr>
            </w:pPr>
            <w:r w:rsidRPr="0069141E">
              <w:rPr>
                <w:rFonts w:cs="Times New Roman"/>
              </w:rPr>
              <w:t xml:space="preserve">“Tybel, Douglas”, DevMedia, Orientações Básicas na elaboração de um diagrama de classes. Disponível em: </w:t>
            </w:r>
            <w:hyperlink r:id="rId103" w:history="1">
              <w:r w:rsidRPr="0069141E">
                <w:rPr>
                  <w:rStyle w:val="Hyperlink"/>
                  <w:rFonts w:cs="Times New Roman"/>
                </w:rPr>
                <w:t>https://slideplayer.com.br/slide/2298437/</w:t>
              </w:r>
            </w:hyperlink>
            <w:r w:rsidRPr="0069141E">
              <w:rPr>
                <w:rFonts w:cs="Times New Roman"/>
              </w:rPr>
              <w:t>. Acesso em 01 de setembro de 2021.</w:t>
            </w:r>
          </w:p>
          <w:p w14:paraId="1DBCF260" w14:textId="77777777" w:rsidR="008A6E24" w:rsidRPr="0069141E" w:rsidRDefault="008A6E24" w:rsidP="00415E00">
            <w:pPr>
              <w:tabs>
                <w:tab w:val="left" w:pos="2475"/>
              </w:tabs>
              <w:rPr>
                <w:rFonts w:cs="Times New Roman"/>
                <w:color w:val="000000" w:themeColor="text1"/>
                <w:kern w:val="24"/>
                <w:szCs w:val="24"/>
              </w:rPr>
            </w:pPr>
          </w:p>
        </w:tc>
      </w:tr>
      <w:tr w:rsidR="008A6E24" w:rsidRPr="0069141E" w14:paraId="1771A70E" w14:textId="77777777" w:rsidTr="00DD5B4B">
        <w:tc>
          <w:tcPr>
            <w:tcW w:w="10116" w:type="dxa"/>
          </w:tcPr>
          <w:p w14:paraId="6266C9C4"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C5754AC" w14:textId="77777777" w:rsidR="008A6E24" w:rsidRPr="0069141E" w:rsidRDefault="008A6E24" w:rsidP="00415E00">
            <w:pPr>
              <w:tabs>
                <w:tab w:val="left" w:pos="2475"/>
              </w:tabs>
              <w:rPr>
                <w:rFonts w:cs="Times New Roman"/>
                <w:color w:val="000000" w:themeColor="text1"/>
                <w:kern w:val="24"/>
                <w:szCs w:val="24"/>
              </w:rPr>
            </w:pPr>
          </w:p>
          <w:p w14:paraId="5D58169C" w14:textId="77777777" w:rsidR="008A6E24" w:rsidRPr="0069141E" w:rsidRDefault="008A6E24" w:rsidP="00415E00">
            <w:pPr>
              <w:tabs>
                <w:tab w:val="left" w:pos="2475"/>
              </w:tabs>
              <w:rPr>
                <w:rFonts w:cs="Times New Roman"/>
                <w:color w:val="000000" w:themeColor="text1"/>
                <w:kern w:val="24"/>
              </w:rPr>
            </w:pPr>
            <w:r w:rsidRPr="0069141E">
              <w:rPr>
                <w:rFonts w:cs="Times New Roman"/>
                <w:color w:val="000000" w:themeColor="text1"/>
                <w:kern w:val="24"/>
              </w:rPr>
              <w:t>Finalizar o diagrama de classe até o dia seguinte</w:t>
            </w:r>
          </w:p>
          <w:p w14:paraId="17684D7E" w14:textId="77777777" w:rsidR="008A6E24" w:rsidRPr="0069141E" w:rsidRDefault="008A6E24" w:rsidP="00415E00">
            <w:pPr>
              <w:tabs>
                <w:tab w:val="left" w:pos="2475"/>
              </w:tabs>
              <w:rPr>
                <w:rFonts w:cs="Times New Roman"/>
                <w:kern w:val="24"/>
                <w:szCs w:val="32"/>
              </w:rPr>
            </w:pPr>
          </w:p>
        </w:tc>
      </w:tr>
      <w:tr w:rsidR="008A6E24" w:rsidRPr="0069141E" w14:paraId="01AC284A" w14:textId="77777777" w:rsidTr="00DD5B4B">
        <w:tc>
          <w:tcPr>
            <w:tcW w:w="10116" w:type="dxa"/>
          </w:tcPr>
          <w:p w14:paraId="7E22741D"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ACD66F0" w14:textId="77777777" w:rsidR="008A6E24" w:rsidRPr="0069141E" w:rsidRDefault="008A6E24" w:rsidP="00415E00">
            <w:pPr>
              <w:tabs>
                <w:tab w:val="left" w:pos="2475"/>
              </w:tabs>
              <w:jc w:val="both"/>
              <w:rPr>
                <w:rFonts w:cs="Times New Roman"/>
                <w:kern w:val="24"/>
                <w:szCs w:val="28"/>
              </w:rPr>
            </w:pPr>
          </w:p>
          <w:p w14:paraId="04F2B5F8" w14:textId="77777777" w:rsidR="008A6E24" w:rsidRPr="0069141E" w:rsidRDefault="008A6E24" w:rsidP="00415E00">
            <w:pPr>
              <w:tabs>
                <w:tab w:val="left" w:pos="2475"/>
              </w:tabs>
              <w:jc w:val="both"/>
              <w:rPr>
                <w:rFonts w:cs="Times New Roman"/>
                <w:kern w:val="24"/>
                <w:szCs w:val="28"/>
              </w:rPr>
            </w:pPr>
            <w:r w:rsidRPr="0069141E">
              <w:rPr>
                <w:rFonts w:cs="Times New Roman"/>
                <w:kern w:val="24"/>
                <w:szCs w:val="28"/>
              </w:rPr>
              <w:t>Compreender as funções das entidades.</w:t>
            </w:r>
          </w:p>
          <w:p w14:paraId="6E3BA815" w14:textId="77777777" w:rsidR="008A6E24" w:rsidRPr="0069141E" w:rsidRDefault="008A6E24" w:rsidP="00415E00">
            <w:pPr>
              <w:tabs>
                <w:tab w:val="left" w:pos="2475"/>
              </w:tabs>
              <w:jc w:val="both"/>
              <w:rPr>
                <w:rFonts w:cs="Times New Roman"/>
                <w:kern w:val="24"/>
                <w:szCs w:val="28"/>
              </w:rPr>
            </w:pPr>
          </w:p>
        </w:tc>
      </w:tr>
      <w:tr w:rsidR="008A6E24" w:rsidRPr="0069141E" w14:paraId="7DB6F3C8" w14:textId="77777777" w:rsidTr="00DD5B4B">
        <w:tc>
          <w:tcPr>
            <w:tcW w:w="10116" w:type="dxa"/>
          </w:tcPr>
          <w:p w14:paraId="44925FB2"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E6E0E14" w14:textId="77777777" w:rsidR="008A6E24" w:rsidRPr="0069141E" w:rsidRDefault="008A6E24" w:rsidP="00415E00">
            <w:pPr>
              <w:textAlignment w:val="baseline"/>
              <w:rPr>
                <w:rFonts w:eastAsia="Times New Roman" w:cs="Times New Roman"/>
                <w:color w:val="000000"/>
                <w:lang w:eastAsia="pt-BR"/>
              </w:rPr>
            </w:pPr>
          </w:p>
          <w:p w14:paraId="1F1EDAA7" w14:textId="77777777" w:rsidR="008A6E24" w:rsidRPr="0069141E" w:rsidRDefault="008A6E24" w:rsidP="00415E00">
            <w:pPr>
              <w:textAlignment w:val="baseline"/>
              <w:rPr>
                <w:rFonts w:cs="Times New Roman"/>
                <w:color w:val="000000" w:themeColor="text1"/>
                <w:kern w:val="24"/>
                <w:szCs w:val="24"/>
              </w:rPr>
            </w:pPr>
          </w:p>
        </w:tc>
      </w:tr>
      <w:tr w:rsidR="008A6E24" w:rsidRPr="0069141E" w14:paraId="0EE6AB7E" w14:textId="77777777" w:rsidTr="00DD5B4B">
        <w:tc>
          <w:tcPr>
            <w:tcW w:w="10116" w:type="dxa"/>
          </w:tcPr>
          <w:p w14:paraId="6EB34BEB" w14:textId="77777777" w:rsidR="008A6E24" w:rsidRPr="0069141E" w:rsidRDefault="008A6E24"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F7477C5" w14:textId="77777777" w:rsidR="008A6E24" w:rsidRPr="0069141E" w:rsidRDefault="008A6E24" w:rsidP="00415E00">
            <w:pPr>
              <w:rPr>
                <w:rFonts w:cs="Times New Roman"/>
                <w:color w:val="000000" w:themeColor="text1"/>
                <w:kern w:val="24"/>
                <w:szCs w:val="24"/>
              </w:rPr>
            </w:pPr>
          </w:p>
          <w:p w14:paraId="6223B514" w14:textId="77777777" w:rsidR="008A6E24" w:rsidRPr="0069141E" w:rsidRDefault="008A6E24" w:rsidP="00415E00">
            <w:pPr>
              <w:textAlignment w:val="baseline"/>
              <w:rPr>
                <w:rFonts w:cs="Times New Roman"/>
                <w:szCs w:val="24"/>
              </w:rPr>
            </w:pPr>
          </w:p>
        </w:tc>
      </w:tr>
    </w:tbl>
    <w:p w14:paraId="424DB17A" w14:textId="77777777" w:rsidR="008A6E24" w:rsidRPr="0069141E" w:rsidRDefault="008A6E24"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A6E24" w:rsidRPr="0069141E" w14:paraId="1C6328DE" w14:textId="77777777" w:rsidTr="00DD5B4B">
        <w:trPr>
          <w:trHeight w:val="310"/>
        </w:trPr>
        <w:tc>
          <w:tcPr>
            <w:tcW w:w="5070" w:type="dxa"/>
          </w:tcPr>
          <w:p w14:paraId="399E71B5" w14:textId="77777777" w:rsidR="008A6E24" w:rsidRPr="0069141E" w:rsidRDefault="008A6E24" w:rsidP="00415E00">
            <w:pPr>
              <w:spacing w:after="0" w:line="240" w:lineRule="auto"/>
              <w:rPr>
                <w:rFonts w:cs="Times New Roman"/>
                <w:b/>
                <w:szCs w:val="24"/>
              </w:rPr>
            </w:pPr>
            <w:r w:rsidRPr="0069141E">
              <w:rPr>
                <w:rFonts w:cs="Times New Roman"/>
                <w:b/>
                <w:szCs w:val="24"/>
              </w:rPr>
              <w:t>Ciência do Grupo:</w:t>
            </w:r>
          </w:p>
        </w:tc>
        <w:tc>
          <w:tcPr>
            <w:tcW w:w="1451" w:type="dxa"/>
          </w:tcPr>
          <w:p w14:paraId="0E7D052C" w14:textId="77777777" w:rsidR="008A6E24" w:rsidRPr="0069141E" w:rsidRDefault="008A6E24"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6D3C2958" w14:textId="77777777" w:rsidR="008A6E24" w:rsidRPr="0069141E" w:rsidRDefault="008A6E24" w:rsidP="00415E00">
            <w:pPr>
              <w:spacing w:after="0" w:line="240" w:lineRule="auto"/>
              <w:rPr>
                <w:rFonts w:cs="Times New Roman"/>
                <w:b/>
                <w:szCs w:val="24"/>
              </w:rPr>
            </w:pPr>
            <w:r w:rsidRPr="0069141E">
              <w:rPr>
                <w:rFonts w:cs="Times New Roman"/>
                <w:b/>
                <w:szCs w:val="24"/>
              </w:rPr>
              <w:t>Ciência dos Professor(es)</w:t>
            </w:r>
          </w:p>
          <w:p w14:paraId="380B164C" w14:textId="77777777" w:rsidR="008A6E24" w:rsidRPr="0069141E" w:rsidRDefault="008A6E24" w:rsidP="00415E00">
            <w:pPr>
              <w:spacing w:after="0" w:line="240" w:lineRule="auto"/>
              <w:rPr>
                <w:rFonts w:cs="Times New Roman"/>
                <w:b/>
                <w:szCs w:val="24"/>
              </w:rPr>
            </w:pPr>
          </w:p>
        </w:tc>
      </w:tr>
      <w:tr w:rsidR="008A6E24" w:rsidRPr="0069141E" w14:paraId="3E527913" w14:textId="77777777" w:rsidTr="00DD5B4B">
        <w:trPr>
          <w:trHeight w:val="310"/>
        </w:trPr>
        <w:tc>
          <w:tcPr>
            <w:tcW w:w="5070" w:type="dxa"/>
          </w:tcPr>
          <w:p w14:paraId="23239C86" w14:textId="77777777" w:rsidR="008A6E24" w:rsidRPr="0069141E" w:rsidRDefault="008A6E24" w:rsidP="00415E00">
            <w:pPr>
              <w:spacing w:after="0" w:line="240" w:lineRule="auto"/>
              <w:rPr>
                <w:rFonts w:cs="Times New Roman"/>
                <w:szCs w:val="24"/>
              </w:rPr>
            </w:pPr>
            <w:r w:rsidRPr="0069141E">
              <w:rPr>
                <w:rFonts w:cs="Times New Roman"/>
                <w:szCs w:val="24"/>
              </w:rPr>
              <w:t>Alex Aparecido de Lima</w:t>
            </w:r>
          </w:p>
        </w:tc>
        <w:tc>
          <w:tcPr>
            <w:tcW w:w="1451" w:type="dxa"/>
          </w:tcPr>
          <w:p w14:paraId="28388C49"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1C6A8A90" w14:textId="77777777" w:rsidR="008A6E24" w:rsidRPr="0069141E" w:rsidRDefault="008A6E24" w:rsidP="00415E00">
            <w:pPr>
              <w:spacing w:after="0" w:line="240" w:lineRule="auto"/>
              <w:rPr>
                <w:rFonts w:cs="Times New Roman"/>
                <w:szCs w:val="24"/>
              </w:rPr>
            </w:pPr>
          </w:p>
        </w:tc>
      </w:tr>
      <w:tr w:rsidR="008A6E24" w:rsidRPr="0069141E" w14:paraId="009B71C3" w14:textId="77777777" w:rsidTr="00DD5B4B">
        <w:trPr>
          <w:trHeight w:val="310"/>
        </w:trPr>
        <w:tc>
          <w:tcPr>
            <w:tcW w:w="5070" w:type="dxa"/>
          </w:tcPr>
          <w:p w14:paraId="7CFBA1AB" w14:textId="77777777" w:rsidR="008A6E24" w:rsidRPr="0069141E" w:rsidRDefault="008A6E24" w:rsidP="00415E00">
            <w:pPr>
              <w:spacing w:after="0" w:line="240" w:lineRule="auto"/>
              <w:rPr>
                <w:rFonts w:cs="Times New Roman"/>
                <w:szCs w:val="24"/>
              </w:rPr>
            </w:pPr>
            <w:r w:rsidRPr="0069141E">
              <w:rPr>
                <w:rFonts w:cs="Times New Roman"/>
                <w:szCs w:val="24"/>
              </w:rPr>
              <w:t>Anderson Portes do Nascimento</w:t>
            </w:r>
          </w:p>
        </w:tc>
        <w:tc>
          <w:tcPr>
            <w:tcW w:w="1451" w:type="dxa"/>
          </w:tcPr>
          <w:p w14:paraId="5C76202B"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3ABD05FC" w14:textId="77777777" w:rsidR="008A6E24" w:rsidRPr="0069141E" w:rsidRDefault="008A6E24" w:rsidP="00415E00">
            <w:pPr>
              <w:spacing w:after="0" w:line="240" w:lineRule="auto"/>
              <w:rPr>
                <w:rFonts w:cs="Times New Roman"/>
                <w:szCs w:val="24"/>
              </w:rPr>
            </w:pPr>
          </w:p>
        </w:tc>
      </w:tr>
      <w:tr w:rsidR="008A6E24" w:rsidRPr="0069141E" w14:paraId="1A80EA58" w14:textId="77777777" w:rsidTr="00DD5B4B">
        <w:trPr>
          <w:trHeight w:val="310"/>
        </w:trPr>
        <w:tc>
          <w:tcPr>
            <w:tcW w:w="5070" w:type="dxa"/>
          </w:tcPr>
          <w:p w14:paraId="6667F7D1" w14:textId="77777777" w:rsidR="008A6E24" w:rsidRPr="0069141E" w:rsidRDefault="008A6E24" w:rsidP="00415E00">
            <w:pPr>
              <w:spacing w:after="0" w:line="240" w:lineRule="auto"/>
              <w:rPr>
                <w:rFonts w:cs="Times New Roman"/>
                <w:szCs w:val="24"/>
              </w:rPr>
            </w:pPr>
            <w:r w:rsidRPr="0069141E">
              <w:rPr>
                <w:rFonts w:cs="Times New Roman"/>
                <w:szCs w:val="24"/>
              </w:rPr>
              <w:t>Cesar Mâncio Silva</w:t>
            </w:r>
          </w:p>
        </w:tc>
        <w:tc>
          <w:tcPr>
            <w:tcW w:w="1451" w:type="dxa"/>
          </w:tcPr>
          <w:p w14:paraId="3D9AECB0"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7B76E01E" w14:textId="77777777" w:rsidR="008A6E24" w:rsidRPr="0069141E" w:rsidRDefault="008A6E24" w:rsidP="00415E00">
            <w:pPr>
              <w:spacing w:after="0" w:line="240" w:lineRule="auto"/>
              <w:rPr>
                <w:rFonts w:cs="Times New Roman"/>
                <w:szCs w:val="24"/>
              </w:rPr>
            </w:pPr>
          </w:p>
        </w:tc>
      </w:tr>
      <w:tr w:rsidR="008A6E24" w:rsidRPr="0069141E" w14:paraId="63186A7A" w14:textId="77777777" w:rsidTr="00DD5B4B">
        <w:trPr>
          <w:trHeight w:val="310"/>
        </w:trPr>
        <w:tc>
          <w:tcPr>
            <w:tcW w:w="5070" w:type="dxa"/>
          </w:tcPr>
          <w:p w14:paraId="5EAAE6CB" w14:textId="77777777" w:rsidR="008A6E24" w:rsidRPr="0069141E" w:rsidRDefault="008A6E24" w:rsidP="00415E00">
            <w:pPr>
              <w:spacing w:after="0" w:line="240" w:lineRule="auto"/>
              <w:rPr>
                <w:rFonts w:cs="Times New Roman"/>
                <w:szCs w:val="24"/>
              </w:rPr>
            </w:pPr>
            <w:r w:rsidRPr="0069141E">
              <w:rPr>
                <w:rFonts w:cs="Times New Roman"/>
                <w:szCs w:val="24"/>
              </w:rPr>
              <w:t>Maithê Gomes da Piedade</w:t>
            </w:r>
          </w:p>
        </w:tc>
        <w:tc>
          <w:tcPr>
            <w:tcW w:w="1451" w:type="dxa"/>
          </w:tcPr>
          <w:p w14:paraId="5D64D5C2"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00694F6B" w14:textId="77777777" w:rsidR="008A6E24" w:rsidRPr="0069141E" w:rsidRDefault="008A6E24" w:rsidP="00415E00">
            <w:pPr>
              <w:spacing w:after="0" w:line="240" w:lineRule="auto"/>
              <w:rPr>
                <w:rFonts w:cs="Times New Roman"/>
                <w:szCs w:val="24"/>
              </w:rPr>
            </w:pPr>
          </w:p>
        </w:tc>
      </w:tr>
    </w:tbl>
    <w:p w14:paraId="3AB9A36A" w14:textId="77777777" w:rsidR="008A6E24" w:rsidRPr="0069141E" w:rsidRDefault="008A6E24" w:rsidP="00415E00">
      <w:pPr>
        <w:spacing w:after="0"/>
        <w:rPr>
          <w:rFonts w:cs="Times New Roman"/>
          <w:sz w:val="2"/>
          <w:szCs w:val="2"/>
        </w:rPr>
      </w:pPr>
    </w:p>
    <w:p w14:paraId="7EBEDA3E" w14:textId="77777777" w:rsidR="008A6E24" w:rsidRPr="0069141E" w:rsidRDefault="008A6E24" w:rsidP="00415E00">
      <w:pPr>
        <w:spacing w:after="0"/>
        <w:rPr>
          <w:rFonts w:cs="Times New Roman"/>
          <w:sz w:val="2"/>
          <w:szCs w:val="2"/>
        </w:rPr>
      </w:pPr>
      <w:r w:rsidRPr="0069141E">
        <w:rPr>
          <w:rFonts w:cs="Times New Roman"/>
          <w:sz w:val="2"/>
          <w:szCs w:val="2"/>
        </w:rPr>
        <w:br w:type="page"/>
      </w:r>
    </w:p>
    <w:p w14:paraId="1DEED2B4" w14:textId="78B42532" w:rsidR="008A6E24" w:rsidRPr="0069141E" w:rsidRDefault="00F17F6A" w:rsidP="00415E00">
      <w:pPr>
        <w:spacing w:after="0"/>
        <w:rPr>
          <w:rFonts w:cs="Times New Roman"/>
          <w:szCs w:val="24"/>
        </w:rPr>
      </w:pPr>
      <w:r>
        <w:rPr>
          <w:noProof/>
        </w:rPr>
        <w:lastRenderedPageBreak/>
        <w:pict w14:anchorId="0F1A22C2">
          <v:shape id="_x0000_s1088" type="#_x0000_t202" style="position:absolute;margin-left:214.05pt;margin-top:-16.95pt;width:291pt;height:59.2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EAI&#10;iO2EAgAAlQUAAA4AAAAAAAAAAAAAAAAALgIAAGRycy9lMm9Eb2MueG1sUEsBAi0AFAAGAAgAAAAh&#10;AG4/+LTeAAAACwEAAA8AAAAAAAAAAAAAAAAA3gQAAGRycy9kb3ducmV2LnhtbFBLBQYAAAAABAAE&#10;APMAAADpBQAAAAA=&#10;" fillcolor="white [3201]" strokeweight=".5pt">
            <v:textbox>
              <w:txbxContent>
                <w:p w14:paraId="2B8B346A" w14:textId="77777777" w:rsidR="008A6E24" w:rsidRPr="00B0578E" w:rsidRDefault="008A6E24" w:rsidP="008A6E24">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6669F60" w14:textId="77777777" w:rsidR="008A6E24" w:rsidRPr="00A66129" w:rsidRDefault="008A6E24" w:rsidP="008A6E24">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Início Diagrama de Classe</w:t>
                  </w:r>
                </w:p>
              </w:txbxContent>
            </v:textbox>
          </v:shape>
        </w:pict>
      </w:r>
      <w:r w:rsidR="008A6E24" w:rsidRPr="0069141E">
        <w:rPr>
          <w:rFonts w:cs="Times New Roman"/>
          <w:noProof/>
          <w:szCs w:val="24"/>
          <w:lang w:eastAsia="pt-BR"/>
        </w:rPr>
        <w:drawing>
          <wp:inline distT="0" distB="0" distL="0" distR="0" wp14:anchorId="6BDBC0BC" wp14:editId="687DD1F9">
            <wp:extent cx="2505075" cy="845469"/>
            <wp:effectExtent l="0" t="0" r="0" b="0"/>
            <wp:docPr id="2056" name="Imagem 205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6E1616A2" w14:textId="474FD394" w:rsidR="008A6E24" w:rsidRPr="0069141E" w:rsidRDefault="00F17F6A" w:rsidP="00415E00">
      <w:pPr>
        <w:spacing w:after="0"/>
        <w:rPr>
          <w:rFonts w:cs="Times New Roman"/>
          <w:szCs w:val="24"/>
        </w:rPr>
      </w:pPr>
      <w:r>
        <w:rPr>
          <w:noProof/>
        </w:rPr>
        <w:pict w14:anchorId="3CD80BF7">
          <v:shape id="_x0000_s1087" type="#_x0000_t202" style="position:absolute;margin-left:299.25pt;margin-top:15pt;width:203pt;height:29.15pt;z-index:25189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MNOxaStAQAAPAMAAA4AAAAAAAAAAAAAAAAALgIAAGRycy9lMm9Eb2MueG1sUEsB&#10;Ai0AFAAGAAgAAAAhABROFBfdAAAACgEAAA8AAAAAAAAAAAAAAAAABwQAAGRycy9kb3ducmV2Lnht&#10;bFBLBQYAAAAABAAEAPMAAAARBQAAAAA=&#10;" filled="f" stroked="f">
            <v:textbox style="mso-fit-shape-to-text:t">
              <w:txbxContent>
                <w:p w14:paraId="79FCE9AF" w14:textId="77777777" w:rsidR="008A6E24" w:rsidRPr="007F0382" w:rsidRDefault="008A6E24" w:rsidP="008A6E24">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09</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18304E40">
          <v:shape id="_x0000_s1086" type="#_x0000_t202" style="position:absolute;margin-left:2.25pt;margin-top:15.95pt;width:131.5pt;height:24.25pt;z-index:251893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AgUBxXrQEAADwDAAAOAAAAAAAAAAAAAAAAAC4CAABkcnMvZTJvRG9jLnhtbFBLAQIt&#10;ABQABgAIAAAAIQBgBRhy2wAAAAcBAAAPAAAAAAAAAAAAAAAAAAcEAABkcnMvZG93bnJldi54bWxQ&#10;SwUGAAAAAAQABADzAAAADwUAAAAA&#10;" filled="f" stroked="f">
            <v:textbox style="mso-fit-shape-to-text:t">
              <w:txbxContent>
                <w:p w14:paraId="769DC72C" w14:textId="77777777" w:rsidR="008A6E24" w:rsidRDefault="008A6E24" w:rsidP="008A6E24">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06F3D7C" w14:textId="77777777" w:rsidR="008A6E24" w:rsidRPr="0069141E" w:rsidRDefault="008A6E24"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A6E24" w:rsidRPr="0069141E" w14:paraId="55855406" w14:textId="77777777" w:rsidTr="00DD5B4B">
        <w:tc>
          <w:tcPr>
            <w:tcW w:w="10116" w:type="dxa"/>
          </w:tcPr>
          <w:p w14:paraId="2696A8F9"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7CDD13A6" w14:textId="77777777" w:rsidR="008A6E24" w:rsidRPr="0069141E" w:rsidRDefault="008A6E24" w:rsidP="00415E00">
            <w:pPr>
              <w:rPr>
                <w:rFonts w:cs="Times New Roman"/>
              </w:rPr>
            </w:pPr>
          </w:p>
          <w:p w14:paraId="4847B42D" w14:textId="77777777" w:rsidR="008A6E24" w:rsidRPr="0069141E" w:rsidRDefault="008A6E24" w:rsidP="00415E00">
            <w:pPr>
              <w:rPr>
                <w:rFonts w:cs="Times New Roman"/>
              </w:rPr>
            </w:pPr>
            <w:r w:rsidRPr="0069141E">
              <w:rPr>
                <w:rFonts w:cs="Times New Roman"/>
              </w:rPr>
              <w:t xml:space="preserve">“Tybel, Douglas”, DevMedia, Orientações Básicas na elaboração de um diagrama de classes. Disponível em: </w:t>
            </w:r>
            <w:hyperlink r:id="rId104" w:history="1">
              <w:r w:rsidRPr="0069141E">
                <w:rPr>
                  <w:rStyle w:val="Hyperlink"/>
                  <w:rFonts w:cs="Times New Roman"/>
                </w:rPr>
                <w:t>https://slideplayer.com.br/slide/2298437/</w:t>
              </w:r>
            </w:hyperlink>
            <w:r w:rsidRPr="0069141E">
              <w:rPr>
                <w:rFonts w:cs="Times New Roman"/>
              </w:rPr>
              <w:t>. Acesso em 01 de setembro de 2021.</w:t>
            </w:r>
          </w:p>
          <w:p w14:paraId="01D7F958" w14:textId="77777777" w:rsidR="008A6E24" w:rsidRPr="0069141E" w:rsidRDefault="008A6E24" w:rsidP="00415E00">
            <w:pPr>
              <w:tabs>
                <w:tab w:val="left" w:pos="2475"/>
              </w:tabs>
              <w:rPr>
                <w:rFonts w:cs="Times New Roman"/>
                <w:color w:val="000000" w:themeColor="text1"/>
                <w:kern w:val="24"/>
                <w:szCs w:val="24"/>
              </w:rPr>
            </w:pPr>
          </w:p>
        </w:tc>
      </w:tr>
      <w:tr w:rsidR="008A6E24" w:rsidRPr="0069141E" w14:paraId="3977BB34" w14:textId="77777777" w:rsidTr="00DD5B4B">
        <w:tc>
          <w:tcPr>
            <w:tcW w:w="10116" w:type="dxa"/>
          </w:tcPr>
          <w:p w14:paraId="76F546B7"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3AA6D7D6" w14:textId="77777777" w:rsidR="008A6E24" w:rsidRPr="0069141E" w:rsidRDefault="008A6E24" w:rsidP="00415E00">
            <w:pPr>
              <w:tabs>
                <w:tab w:val="left" w:pos="2475"/>
              </w:tabs>
              <w:rPr>
                <w:rFonts w:cs="Times New Roman"/>
                <w:color w:val="000000" w:themeColor="text1"/>
                <w:kern w:val="24"/>
                <w:szCs w:val="24"/>
              </w:rPr>
            </w:pPr>
          </w:p>
          <w:p w14:paraId="2DB3023D" w14:textId="77777777" w:rsidR="008A6E24" w:rsidRPr="0069141E" w:rsidRDefault="008A6E24" w:rsidP="00415E00">
            <w:pPr>
              <w:tabs>
                <w:tab w:val="left" w:pos="2475"/>
              </w:tabs>
              <w:rPr>
                <w:rFonts w:cs="Times New Roman"/>
                <w:color w:val="000000" w:themeColor="text1"/>
                <w:kern w:val="24"/>
              </w:rPr>
            </w:pPr>
            <w:r w:rsidRPr="0069141E">
              <w:rPr>
                <w:rFonts w:cs="Times New Roman"/>
                <w:color w:val="000000" w:themeColor="text1"/>
                <w:kern w:val="24"/>
              </w:rPr>
              <w:t>Elaborar o diagrama de classes</w:t>
            </w:r>
          </w:p>
          <w:p w14:paraId="47699B4D" w14:textId="77777777" w:rsidR="008A6E24" w:rsidRPr="0069141E" w:rsidRDefault="008A6E24" w:rsidP="00415E00">
            <w:pPr>
              <w:tabs>
                <w:tab w:val="left" w:pos="2475"/>
              </w:tabs>
              <w:rPr>
                <w:rFonts w:cs="Times New Roman"/>
                <w:kern w:val="24"/>
                <w:szCs w:val="32"/>
              </w:rPr>
            </w:pPr>
          </w:p>
        </w:tc>
      </w:tr>
      <w:tr w:rsidR="008A6E24" w:rsidRPr="0069141E" w14:paraId="7E9A8516" w14:textId="77777777" w:rsidTr="00DD5B4B">
        <w:tc>
          <w:tcPr>
            <w:tcW w:w="10116" w:type="dxa"/>
          </w:tcPr>
          <w:p w14:paraId="415598C0"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BD1D5F2" w14:textId="77777777" w:rsidR="008A6E24" w:rsidRPr="0069141E" w:rsidRDefault="008A6E24" w:rsidP="00415E00">
            <w:pPr>
              <w:tabs>
                <w:tab w:val="left" w:pos="2475"/>
              </w:tabs>
              <w:jc w:val="both"/>
              <w:rPr>
                <w:rFonts w:cs="Times New Roman"/>
                <w:kern w:val="24"/>
                <w:szCs w:val="28"/>
              </w:rPr>
            </w:pPr>
          </w:p>
          <w:p w14:paraId="0C095060" w14:textId="77777777" w:rsidR="008A6E24" w:rsidRPr="0069141E" w:rsidRDefault="008A6E24" w:rsidP="00415E00">
            <w:pPr>
              <w:tabs>
                <w:tab w:val="left" w:pos="2475"/>
              </w:tabs>
              <w:jc w:val="both"/>
              <w:rPr>
                <w:rFonts w:cs="Times New Roman"/>
                <w:kern w:val="24"/>
                <w:szCs w:val="28"/>
              </w:rPr>
            </w:pPr>
            <w:r w:rsidRPr="0069141E">
              <w:rPr>
                <w:rFonts w:cs="Times New Roman"/>
                <w:kern w:val="24"/>
                <w:szCs w:val="28"/>
              </w:rPr>
              <w:t>Entender todas as entidades e relacionamentos do sistema.</w:t>
            </w:r>
          </w:p>
          <w:p w14:paraId="5C5D33D6" w14:textId="77777777" w:rsidR="008A6E24" w:rsidRPr="0069141E" w:rsidRDefault="008A6E24" w:rsidP="00415E00">
            <w:pPr>
              <w:tabs>
                <w:tab w:val="left" w:pos="2475"/>
              </w:tabs>
              <w:jc w:val="both"/>
              <w:rPr>
                <w:rFonts w:cs="Times New Roman"/>
                <w:kern w:val="24"/>
                <w:szCs w:val="28"/>
              </w:rPr>
            </w:pPr>
          </w:p>
        </w:tc>
      </w:tr>
      <w:tr w:rsidR="008A6E24" w:rsidRPr="0069141E" w14:paraId="091C0361" w14:textId="77777777" w:rsidTr="00DD5B4B">
        <w:tc>
          <w:tcPr>
            <w:tcW w:w="10116" w:type="dxa"/>
          </w:tcPr>
          <w:p w14:paraId="08F08FDC" w14:textId="77777777" w:rsidR="008A6E24" w:rsidRPr="0069141E" w:rsidRDefault="008A6E24"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FCBAFEF" w14:textId="77777777" w:rsidR="008A6E24" w:rsidRPr="0069141E" w:rsidRDefault="008A6E24" w:rsidP="00415E00">
            <w:pPr>
              <w:textAlignment w:val="baseline"/>
              <w:rPr>
                <w:rFonts w:eastAsia="Times New Roman" w:cs="Times New Roman"/>
                <w:color w:val="000000"/>
                <w:lang w:eastAsia="pt-BR"/>
              </w:rPr>
            </w:pPr>
          </w:p>
          <w:p w14:paraId="14292278" w14:textId="77777777" w:rsidR="008A6E24" w:rsidRPr="0069141E" w:rsidRDefault="008A6E24" w:rsidP="00415E00">
            <w:pPr>
              <w:textAlignment w:val="baseline"/>
              <w:rPr>
                <w:rFonts w:cs="Times New Roman"/>
                <w:color w:val="000000" w:themeColor="text1"/>
                <w:kern w:val="24"/>
                <w:szCs w:val="24"/>
              </w:rPr>
            </w:pPr>
          </w:p>
        </w:tc>
      </w:tr>
      <w:tr w:rsidR="008A6E24" w:rsidRPr="0069141E" w14:paraId="3B5E045A" w14:textId="77777777" w:rsidTr="00DD5B4B">
        <w:tc>
          <w:tcPr>
            <w:tcW w:w="10116" w:type="dxa"/>
          </w:tcPr>
          <w:p w14:paraId="12BA530B" w14:textId="77777777" w:rsidR="008A6E24" w:rsidRPr="0069141E" w:rsidRDefault="008A6E24"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1108652" w14:textId="77777777" w:rsidR="008A6E24" w:rsidRPr="0069141E" w:rsidRDefault="008A6E24" w:rsidP="00415E00">
            <w:pPr>
              <w:rPr>
                <w:rFonts w:cs="Times New Roman"/>
                <w:color w:val="000000" w:themeColor="text1"/>
                <w:kern w:val="24"/>
                <w:szCs w:val="24"/>
              </w:rPr>
            </w:pPr>
          </w:p>
          <w:p w14:paraId="41FDA98B" w14:textId="77777777" w:rsidR="008A6E24" w:rsidRPr="0069141E" w:rsidRDefault="008A6E24" w:rsidP="00415E00">
            <w:pPr>
              <w:textAlignment w:val="baseline"/>
              <w:rPr>
                <w:rFonts w:cs="Times New Roman"/>
                <w:szCs w:val="24"/>
              </w:rPr>
            </w:pPr>
          </w:p>
        </w:tc>
      </w:tr>
    </w:tbl>
    <w:p w14:paraId="20D9B5C8" w14:textId="77777777" w:rsidR="008A6E24" w:rsidRPr="0069141E" w:rsidRDefault="008A6E24"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A6E24" w:rsidRPr="0069141E" w14:paraId="5330ACC0" w14:textId="77777777" w:rsidTr="00DD5B4B">
        <w:trPr>
          <w:trHeight w:val="310"/>
        </w:trPr>
        <w:tc>
          <w:tcPr>
            <w:tcW w:w="5070" w:type="dxa"/>
          </w:tcPr>
          <w:p w14:paraId="5B1F7F43" w14:textId="77777777" w:rsidR="008A6E24" w:rsidRPr="0069141E" w:rsidRDefault="008A6E24" w:rsidP="00415E00">
            <w:pPr>
              <w:spacing w:after="0" w:line="240" w:lineRule="auto"/>
              <w:rPr>
                <w:rFonts w:cs="Times New Roman"/>
                <w:b/>
                <w:szCs w:val="24"/>
              </w:rPr>
            </w:pPr>
            <w:r w:rsidRPr="0069141E">
              <w:rPr>
                <w:rFonts w:cs="Times New Roman"/>
                <w:b/>
                <w:szCs w:val="24"/>
              </w:rPr>
              <w:t>Ciência do Grupo:</w:t>
            </w:r>
          </w:p>
        </w:tc>
        <w:tc>
          <w:tcPr>
            <w:tcW w:w="1451" w:type="dxa"/>
          </w:tcPr>
          <w:p w14:paraId="626223BA" w14:textId="77777777" w:rsidR="008A6E24" w:rsidRPr="0069141E" w:rsidRDefault="008A6E24"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6A01701B" w14:textId="77777777" w:rsidR="008A6E24" w:rsidRPr="0069141E" w:rsidRDefault="008A6E24" w:rsidP="00415E00">
            <w:pPr>
              <w:spacing w:after="0" w:line="240" w:lineRule="auto"/>
              <w:rPr>
                <w:rFonts w:cs="Times New Roman"/>
                <w:b/>
                <w:szCs w:val="24"/>
              </w:rPr>
            </w:pPr>
            <w:r w:rsidRPr="0069141E">
              <w:rPr>
                <w:rFonts w:cs="Times New Roman"/>
                <w:b/>
                <w:szCs w:val="24"/>
              </w:rPr>
              <w:t>Ciência dos Professor(es)</w:t>
            </w:r>
          </w:p>
          <w:p w14:paraId="5436BE55" w14:textId="77777777" w:rsidR="008A6E24" w:rsidRPr="0069141E" w:rsidRDefault="008A6E24" w:rsidP="00415E00">
            <w:pPr>
              <w:spacing w:after="0" w:line="240" w:lineRule="auto"/>
              <w:rPr>
                <w:rFonts w:cs="Times New Roman"/>
                <w:b/>
                <w:szCs w:val="24"/>
              </w:rPr>
            </w:pPr>
          </w:p>
        </w:tc>
      </w:tr>
      <w:tr w:rsidR="008A6E24" w:rsidRPr="0069141E" w14:paraId="578651E1" w14:textId="77777777" w:rsidTr="00DD5B4B">
        <w:trPr>
          <w:trHeight w:val="310"/>
        </w:trPr>
        <w:tc>
          <w:tcPr>
            <w:tcW w:w="5070" w:type="dxa"/>
          </w:tcPr>
          <w:p w14:paraId="0D6034D8" w14:textId="77777777" w:rsidR="008A6E24" w:rsidRPr="0069141E" w:rsidRDefault="008A6E24" w:rsidP="00415E00">
            <w:pPr>
              <w:spacing w:after="0" w:line="240" w:lineRule="auto"/>
              <w:rPr>
                <w:rFonts w:cs="Times New Roman"/>
                <w:szCs w:val="24"/>
              </w:rPr>
            </w:pPr>
            <w:r w:rsidRPr="0069141E">
              <w:rPr>
                <w:rFonts w:cs="Times New Roman"/>
                <w:szCs w:val="24"/>
              </w:rPr>
              <w:t>Alex Aparecido de Lima</w:t>
            </w:r>
          </w:p>
        </w:tc>
        <w:tc>
          <w:tcPr>
            <w:tcW w:w="1451" w:type="dxa"/>
          </w:tcPr>
          <w:p w14:paraId="3ED7F5F2"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7E031695" w14:textId="77777777" w:rsidR="008A6E24" w:rsidRPr="0069141E" w:rsidRDefault="008A6E24" w:rsidP="00415E00">
            <w:pPr>
              <w:spacing w:after="0" w:line="240" w:lineRule="auto"/>
              <w:rPr>
                <w:rFonts w:cs="Times New Roman"/>
                <w:szCs w:val="24"/>
              </w:rPr>
            </w:pPr>
          </w:p>
        </w:tc>
      </w:tr>
      <w:tr w:rsidR="008A6E24" w:rsidRPr="0069141E" w14:paraId="68C4FD14" w14:textId="77777777" w:rsidTr="00DD5B4B">
        <w:trPr>
          <w:trHeight w:val="310"/>
        </w:trPr>
        <w:tc>
          <w:tcPr>
            <w:tcW w:w="5070" w:type="dxa"/>
          </w:tcPr>
          <w:p w14:paraId="57001967" w14:textId="77777777" w:rsidR="008A6E24" w:rsidRPr="0069141E" w:rsidRDefault="008A6E24" w:rsidP="00415E00">
            <w:pPr>
              <w:spacing w:after="0" w:line="240" w:lineRule="auto"/>
              <w:rPr>
                <w:rFonts w:cs="Times New Roman"/>
                <w:szCs w:val="24"/>
              </w:rPr>
            </w:pPr>
            <w:r w:rsidRPr="0069141E">
              <w:rPr>
                <w:rFonts w:cs="Times New Roman"/>
                <w:szCs w:val="24"/>
              </w:rPr>
              <w:t>Anderson Portes do Nascimento</w:t>
            </w:r>
          </w:p>
        </w:tc>
        <w:tc>
          <w:tcPr>
            <w:tcW w:w="1451" w:type="dxa"/>
          </w:tcPr>
          <w:p w14:paraId="39DB5724"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2EAAC7F0" w14:textId="77777777" w:rsidR="008A6E24" w:rsidRPr="0069141E" w:rsidRDefault="008A6E24" w:rsidP="00415E00">
            <w:pPr>
              <w:spacing w:after="0" w:line="240" w:lineRule="auto"/>
              <w:rPr>
                <w:rFonts w:cs="Times New Roman"/>
                <w:szCs w:val="24"/>
              </w:rPr>
            </w:pPr>
          </w:p>
        </w:tc>
      </w:tr>
      <w:tr w:rsidR="008A6E24" w:rsidRPr="0069141E" w14:paraId="726B8E04" w14:textId="77777777" w:rsidTr="00DD5B4B">
        <w:trPr>
          <w:trHeight w:val="310"/>
        </w:trPr>
        <w:tc>
          <w:tcPr>
            <w:tcW w:w="5070" w:type="dxa"/>
          </w:tcPr>
          <w:p w14:paraId="682DDFA0" w14:textId="77777777" w:rsidR="008A6E24" w:rsidRPr="0069141E" w:rsidRDefault="008A6E24" w:rsidP="00415E00">
            <w:pPr>
              <w:spacing w:after="0" w:line="240" w:lineRule="auto"/>
              <w:rPr>
                <w:rFonts w:cs="Times New Roman"/>
                <w:szCs w:val="24"/>
              </w:rPr>
            </w:pPr>
            <w:r w:rsidRPr="0069141E">
              <w:rPr>
                <w:rFonts w:cs="Times New Roman"/>
                <w:szCs w:val="24"/>
              </w:rPr>
              <w:t>Cesar Mâncio Silva</w:t>
            </w:r>
          </w:p>
        </w:tc>
        <w:tc>
          <w:tcPr>
            <w:tcW w:w="1451" w:type="dxa"/>
          </w:tcPr>
          <w:p w14:paraId="42E8E487"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7B93DBFE" w14:textId="77777777" w:rsidR="008A6E24" w:rsidRPr="0069141E" w:rsidRDefault="008A6E24" w:rsidP="00415E00">
            <w:pPr>
              <w:spacing w:after="0" w:line="240" w:lineRule="auto"/>
              <w:rPr>
                <w:rFonts w:cs="Times New Roman"/>
                <w:szCs w:val="24"/>
              </w:rPr>
            </w:pPr>
          </w:p>
        </w:tc>
      </w:tr>
      <w:tr w:rsidR="008A6E24" w:rsidRPr="0069141E" w14:paraId="60169C9E" w14:textId="77777777" w:rsidTr="00DD5B4B">
        <w:trPr>
          <w:trHeight w:val="310"/>
        </w:trPr>
        <w:tc>
          <w:tcPr>
            <w:tcW w:w="5070" w:type="dxa"/>
          </w:tcPr>
          <w:p w14:paraId="23341B47" w14:textId="77777777" w:rsidR="008A6E24" w:rsidRPr="0069141E" w:rsidRDefault="008A6E24" w:rsidP="00415E00">
            <w:pPr>
              <w:spacing w:after="0" w:line="240" w:lineRule="auto"/>
              <w:rPr>
                <w:rFonts w:cs="Times New Roman"/>
                <w:szCs w:val="24"/>
              </w:rPr>
            </w:pPr>
            <w:r w:rsidRPr="0069141E">
              <w:rPr>
                <w:rFonts w:cs="Times New Roman"/>
                <w:szCs w:val="24"/>
              </w:rPr>
              <w:t>Maithê Gomes da Piedade</w:t>
            </w:r>
          </w:p>
        </w:tc>
        <w:tc>
          <w:tcPr>
            <w:tcW w:w="1451" w:type="dxa"/>
          </w:tcPr>
          <w:p w14:paraId="210734F5" w14:textId="77777777" w:rsidR="008A6E24" w:rsidRPr="0069141E" w:rsidRDefault="008A6E24" w:rsidP="00415E00">
            <w:pPr>
              <w:spacing w:after="0" w:line="240" w:lineRule="auto"/>
              <w:rPr>
                <w:rFonts w:cs="Times New Roman"/>
                <w:szCs w:val="24"/>
              </w:rPr>
            </w:pPr>
            <w:r w:rsidRPr="0069141E">
              <w:rPr>
                <w:rFonts w:cs="Times New Roman"/>
                <w:szCs w:val="24"/>
              </w:rPr>
              <w:t>P</w:t>
            </w:r>
          </w:p>
        </w:tc>
        <w:tc>
          <w:tcPr>
            <w:tcW w:w="3674" w:type="dxa"/>
            <w:vMerge/>
          </w:tcPr>
          <w:p w14:paraId="2C875D64" w14:textId="77777777" w:rsidR="008A6E24" w:rsidRPr="0069141E" w:rsidRDefault="008A6E24" w:rsidP="00415E00">
            <w:pPr>
              <w:spacing w:after="0" w:line="240" w:lineRule="auto"/>
              <w:rPr>
                <w:rFonts w:cs="Times New Roman"/>
                <w:szCs w:val="24"/>
              </w:rPr>
            </w:pPr>
          </w:p>
        </w:tc>
      </w:tr>
    </w:tbl>
    <w:p w14:paraId="5E834AB0" w14:textId="77777777" w:rsidR="008A6E24" w:rsidRPr="0069141E" w:rsidRDefault="008A6E24" w:rsidP="00415E00">
      <w:pPr>
        <w:spacing w:after="0"/>
        <w:rPr>
          <w:rFonts w:cs="Times New Roman"/>
          <w:sz w:val="2"/>
          <w:szCs w:val="2"/>
        </w:rPr>
      </w:pPr>
    </w:p>
    <w:p w14:paraId="6DD5345A" w14:textId="77777777" w:rsidR="008A6E24" w:rsidRPr="0069141E" w:rsidRDefault="008A6E24" w:rsidP="00415E00">
      <w:pPr>
        <w:spacing w:after="0"/>
        <w:rPr>
          <w:rFonts w:cs="Times New Roman"/>
          <w:sz w:val="2"/>
          <w:szCs w:val="2"/>
        </w:rPr>
      </w:pPr>
      <w:r w:rsidRPr="0069141E">
        <w:rPr>
          <w:rFonts w:cs="Times New Roman"/>
          <w:sz w:val="2"/>
          <w:szCs w:val="2"/>
        </w:rPr>
        <w:br w:type="page"/>
      </w:r>
    </w:p>
    <w:p w14:paraId="24BAF02B" w14:textId="75E91F63" w:rsidR="00842BEE" w:rsidRPr="0069141E" w:rsidRDefault="00F17F6A" w:rsidP="00415E00">
      <w:pPr>
        <w:spacing w:after="0"/>
        <w:rPr>
          <w:rFonts w:cs="Times New Roman"/>
          <w:szCs w:val="24"/>
        </w:rPr>
      </w:pPr>
      <w:r>
        <w:rPr>
          <w:noProof/>
        </w:rPr>
        <w:lastRenderedPageBreak/>
        <w:pict w14:anchorId="3E163B2E">
          <v:shape id="_x0000_s1085" type="#_x0000_t202" style="position:absolute;margin-left:214.05pt;margin-top:-16.95pt;width:291pt;height:59.2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" fillcolor="white [3201]" strokeweight=".5pt">
            <v:textbox>
              <w:txbxContent>
                <w:p w14:paraId="0F8A0B62" w14:textId="77777777" w:rsidR="00842BEE" w:rsidRPr="00B0578E" w:rsidRDefault="00842BEE" w:rsidP="00842BEE">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DE371AA" w14:textId="77777777" w:rsidR="00842BEE" w:rsidRPr="00A66129" w:rsidRDefault="00842BEE" w:rsidP="00842BEE">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Finalização do caso de uso estendido</w:t>
                  </w:r>
                </w:p>
              </w:txbxContent>
            </v:textbox>
          </v:shape>
        </w:pict>
      </w:r>
      <w:r w:rsidR="00842BEE" w:rsidRPr="0069141E">
        <w:rPr>
          <w:rFonts w:cs="Times New Roman"/>
          <w:noProof/>
          <w:szCs w:val="24"/>
          <w:lang w:eastAsia="pt-BR"/>
        </w:rPr>
        <w:drawing>
          <wp:inline distT="0" distB="0" distL="0" distR="0" wp14:anchorId="12277FC5" wp14:editId="105D5B99">
            <wp:extent cx="2505075" cy="845469"/>
            <wp:effectExtent l="0" t="0" r="0" b="0"/>
            <wp:docPr id="2052" name="Imagem 205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329C69C7" w14:textId="6363E24E" w:rsidR="00842BEE" w:rsidRPr="0069141E" w:rsidRDefault="00F17F6A" w:rsidP="00415E00">
      <w:pPr>
        <w:spacing w:after="0"/>
        <w:rPr>
          <w:rFonts w:cs="Times New Roman"/>
          <w:szCs w:val="24"/>
        </w:rPr>
      </w:pPr>
      <w:r>
        <w:rPr>
          <w:noProof/>
        </w:rPr>
        <w:pict w14:anchorId="26714B56">
          <v:shape id="_x0000_s1084" type="#_x0000_t202" style="position:absolute;margin-left:299.25pt;margin-top:15pt;width:203pt;height:29.15pt;z-index:25189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" filled="f" stroked="f">
            <v:textbox style="mso-fit-shape-to-text:t">
              <w:txbxContent>
                <w:p w14:paraId="598C5009" w14:textId="77777777" w:rsidR="00842BEE" w:rsidRPr="007F0382" w:rsidRDefault="00842BEE" w:rsidP="00842BEE">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31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46F28CEC">
          <v:shape id="_x0000_s1083" type="#_x0000_t202" style="position:absolute;margin-left:2.25pt;margin-top:15.95pt;width:131.5pt;height:24.25pt;z-index:251889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CG9814rQEAADwDAAAOAAAAAAAAAAAAAAAAAC4CAABkcnMvZTJvRG9jLnhtbFBLAQIt&#10;ABQABgAIAAAAIQBgBRhy2wAAAAcBAAAPAAAAAAAAAAAAAAAAAAcEAABkcnMvZG93bnJldi54bWxQ&#10;SwUGAAAAAAQABADzAAAADwUAAAAA&#10;" filled="f" stroked="f">
            <v:textbox style="mso-fit-shape-to-text:t">
              <w:txbxContent>
                <w:p w14:paraId="76E75BD5" w14:textId="77777777" w:rsidR="00842BEE" w:rsidRDefault="00842BEE" w:rsidP="00842BEE">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592CE10" w14:textId="77777777" w:rsidR="00842BEE" w:rsidRPr="0069141E" w:rsidRDefault="00842BEE"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42BEE" w:rsidRPr="0069141E" w14:paraId="6BC62D18" w14:textId="77777777" w:rsidTr="00DD5B4B">
        <w:tc>
          <w:tcPr>
            <w:tcW w:w="10116" w:type="dxa"/>
          </w:tcPr>
          <w:p w14:paraId="5BF7FC53"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5397E50D" w14:textId="77777777" w:rsidR="00842BEE" w:rsidRPr="0069141E" w:rsidRDefault="00842BEE" w:rsidP="00415E00">
            <w:pPr>
              <w:tabs>
                <w:tab w:val="left" w:pos="2475"/>
              </w:tabs>
              <w:rPr>
                <w:rFonts w:cs="Times New Roman"/>
                <w:bCs/>
                <w:sz w:val="28"/>
                <w:szCs w:val="28"/>
              </w:rPr>
            </w:pPr>
          </w:p>
          <w:p w14:paraId="053B08F4" w14:textId="77777777" w:rsidR="00842BEE" w:rsidRPr="0069141E" w:rsidRDefault="00842BEE" w:rsidP="00415E00">
            <w:pPr>
              <w:tabs>
                <w:tab w:val="left" w:pos="2475"/>
              </w:tabs>
              <w:rPr>
                <w:rFonts w:cs="Times New Roman"/>
                <w:bCs/>
                <w:sz w:val="28"/>
                <w:szCs w:val="28"/>
              </w:rPr>
            </w:pPr>
            <w:r w:rsidRPr="0069141E">
              <w:rPr>
                <w:rFonts w:cs="Times New Roman"/>
                <w:bCs/>
              </w:rPr>
              <w:t xml:space="preserve">“Treinamento WAEI/MSE” Descrição Expandida do caso de uso. Disponível em: </w:t>
            </w:r>
            <w:hyperlink r:id="rId105" w:tgtFrame="_blank" w:tooltip="https://treinamentowaei.wordpress.com/descricao-expandida-do-caso-de-uso/" w:history="1">
              <w:r w:rsidRPr="0069141E">
                <w:rPr>
                  <w:rStyle w:val="Hyperlink"/>
                  <w:rFonts w:cs="Times New Roman"/>
                  <w:bdr w:val="none" w:sz="0" w:space="0" w:color="auto" w:frame="1"/>
                </w:rPr>
                <w:t>https://treinamentowaei.wordpress.com/descricao-expandida-do-caso-de-uso/</w:t>
              </w:r>
            </w:hyperlink>
          </w:p>
          <w:p w14:paraId="44D33B54" w14:textId="77777777" w:rsidR="00842BEE" w:rsidRPr="0069141E" w:rsidRDefault="00842BEE" w:rsidP="00415E00">
            <w:pPr>
              <w:rPr>
                <w:rFonts w:cs="Times New Roman"/>
              </w:rPr>
            </w:pPr>
            <w:r w:rsidRPr="0069141E">
              <w:rPr>
                <w:rFonts w:cs="Times New Roman"/>
              </w:rPr>
              <w:t xml:space="preserve"> Acesso em 27 de agosto de 2021.</w:t>
            </w:r>
          </w:p>
          <w:p w14:paraId="7697D250" w14:textId="77777777" w:rsidR="00842BEE" w:rsidRPr="0069141E" w:rsidRDefault="00842BEE" w:rsidP="00415E00">
            <w:pPr>
              <w:rPr>
                <w:rFonts w:cs="Times New Roman"/>
              </w:rPr>
            </w:pPr>
          </w:p>
          <w:p w14:paraId="396C4E3C" w14:textId="77777777" w:rsidR="00842BEE" w:rsidRPr="0069141E" w:rsidRDefault="00842BEE" w:rsidP="00415E00">
            <w:pPr>
              <w:rPr>
                <w:rFonts w:cs="Times New Roman"/>
              </w:rPr>
            </w:pPr>
            <w:r w:rsidRPr="0069141E">
              <w:rPr>
                <w:rFonts w:cs="Times New Roman"/>
              </w:rPr>
              <w:t xml:space="preserve">“Stüpp, Cristiano”, Grupo IBMEC, Casos de Uso Modelagem. Disponível em: </w:t>
            </w:r>
            <w:hyperlink r:id="rId106" w:history="1">
              <w:r w:rsidRPr="0069141E">
                <w:rPr>
                  <w:rStyle w:val="Hyperlink"/>
                  <w:rFonts w:cs="Times New Roman"/>
                </w:rPr>
                <w:t>https://slideplayer.com.br/slide/2298437/</w:t>
              </w:r>
            </w:hyperlink>
            <w:r w:rsidRPr="0069141E">
              <w:rPr>
                <w:rFonts w:cs="Times New Roman"/>
              </w:rPr>
              <w:t>. Acesso em 30 de agosto de 2021.</w:t>
            </w:r>
          </w:p>
          <w:p w14:paraId="0B02215A" w14:textId="77777777" w:rsidR="00842BEE" w:rsidRPr="0069141E" w:rsidRDefault="00842BEE" w:rsidP="00415E00">
            <w:pPr>
              <w:tabs>
                <w:tab w:val="left" w:pos="2475"/>
              </w:tabs>
              <w:rPr>
                <w:rFonts w:cs="Times New Roman"/>
                <w:color w:val="000000" w:themeColor="text1"/>
                <w:kern w:val="24"/>
                <w:szCs w:val="24"/>
              </w:rPr>
            </w:pPr>
          </w:p>
        </w:tc>
      </w:tr>
      <w:tr w:rsidR="00842BEE" w:rsidRPr="0069141E" w14:paraId="4A4948C2" w14:textId="77777777" w:rsidTr="00DD5B4B">
        <w:tc>
          <w:tcPr>
            <w:tcW w:w="10116" w:type="dxa"/>
          </w:tcPr>
          <w:p w14:paraId="2CBCE2C9"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6555169A" w14:textId="77777777" w:rsidR="00842BEE" w:rsidRPr="0069141E" w:rsidRDefault="00842BEE" w:rsidP="00415E00">
            <w:pPr>
              <w:tabs>
                <w:tab w:val="left" w:pos="2475"/>
              </w:tabs>
              <w:rPr>
                <w:rFonts w:cs="Times New Roman"/>
                <w:color w:val="000000" w:themeColor="text1"/>
                <w:kern w:val="24"/>
                <w:szCs w:val="24"/>
              </w:rPr>
            </w:pPr>
          </w:p>
          <w:p w14:paraId="0C510D22" w14:textId="77777777" w:rsidR="00842BEE" w:rsidRPr="0069141E" w:rsidRDefault="00842BEE" w:rsidP="00415E00">
            <w:pPr>
              <w:tabs>
                <w:tab w:val="left" w:pos="2475"/>
              </w:tabs>
              <w:rPr>
                <w:rFonts w:cs="Times New Roman"/>
                <w:color w:val="000000" w:themeColor="text1"/>
                <w:kern w:val="24"/>
              </w:rPr>
            </w:pPr>
            <w:r w:rsidRPr="0069141E">
              <w:rPr>
                <w:rFonts w:cs="Times New Roman"/>
                <w:color w:val="000000" w:themeColor="text1"/>
                <w:kern w:val="24"/>
              </w:rPr>
              <w:t>Finalizar o caso de uso estendido</w:t>
            </w:r>
          </w:p>
          <w:p w14:paraId="1C717625" w14:textId="77777777" w:rsidR="00842BEE" w:rsidRPr="0069141E" w:rsidRDefault="00842BEE" w:rsidP="00415E00">
            <w:pPr>
              <w:tabs>
                <w:tab w:val="left" w:pos="2475"/>
              </w:tabs>
              <w:rPr>
                <w:rFonts w:cs="Times New Roman"/>
                <w:kern w:val="24"/>
                <w:szCs w:val="32"/>
              </w:rPr>
            </w:pPr>
            <w:r w:rsidRPr="0069141E">
              <w:rPr>
                <w:rFonts w:cs="Times New Roman"/>
                <w:kern w:val="24"/>
                <w:szCs w:val="32"/>
              </w:rPr>
              <w:t>Revisar.</w:t>
            </w:r>
          </w:p>
          <w:p w14:paraId="47CE2409" w14:textId="77777777" w:rsidR="00842BEE" w:rsidRPr="0069141E" w:rsidRDefault="00842BEE" w:rsidP="00415E00">
            <w:pPr>
              <w:tabs>
                <w:tab w:val="left" w:pos="2475"/>
              </w:tabs>
              <w:rPr>
                <w:rFonts w:cs="Times New Roman"/>
                <w:kern w:val="24"/>
                <w:szCs w:val="32"/>
              </w:rPr>
            </w:pPr>
          </w:p>
        </w:tc>
      </w:tr>
      <w:tr w:rsidR="00842BEE" w:rsidRPr="0069141E" w14:paraId="4F628D95" w14:textId="77777777" w:rsidTr="00DD5B4B">
        <w:tc>
          <w:tcPr>
            <w:tcW w:w="10116" w:type="dxa"/>
          </w:tcPr>
          <w:p w14:paraId="78790BFF"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56CE2774" w14:textId="77777777" w:rsidR="00842BEE" w:rsidRPr="0069141E" w:rsidRDefault="00842BEE" w:rsidP="00415E00">
            <w:pPr>
              <w:tabs>
                <w:tab w:val="left" w:pos="2475"/>
              </w:tabs>
              <w:rPr>
                <w:rFonts w:cs="Times New Roman"/>
                <w:color w:val="000000" w:themeColor="text1"/>
                <w:kern w:val="24"/>
                <w:szCs w:val="24"/>
              </w:rPr>
            </w:pPr>
          </w:p>
          <w:p w14:paraId="3DCC63AF"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Alex não esteve presente por ser aniversário do seu irmão mais novo.</w:t>
            </w:r>
          </w:p>
          <w:p w14:paraId="6519028B" w14:textId="77777777" w:rsidR="00842BEE" w:rsidRPr="0069141E" w:rsidRDefault="00842BEE" w:rsidP="00415E00">
            <w:pPr>
              <w:tabs>
                <w:tab w:val="left" w:pos="2475"/>
              </w:tabs>
              <w:jc w:val="both"/>
              <w:rPr>
                <w:rFonts w:cs="Times New Roman"/>
                <w:kern w:val="24"/>
                <w:szCs w:val="28"/>
              </w:rPr>
            </w:pPr>
          </w:p>
          <w:p w14:paraId="0B8383C3" w14:textId="77777777" w:rsidR="00842BEE" w:rsidRPr="0069141E" w:rsidRDefault="00842BEE" w:rsidP="00415E00">
            <w:pPr>
              <w:tabs>
                <w:tab w:val="left" w:pos="2475"/>
              </w:tabs>
              <w:jc w:val="both"/>
              <w:rPr>
                <w:rFonts w:cs="Times New Roman"/>
                <w:kern w:val="24"/>
                <w:szCs w:val="28"/>
              </w:rPr>
            </w:pPr>
          </w:p>
        </w:tc>
      </w:tr>
      <w:tr w:rsidR="00842BEE" w:rsidRPr="0069141E" w14:paraId="494A5C74" w14:textId="77777777" w:rsidTr="00DD5B4B">
        <w:tc>
          <w:tcPr>
            <w:tcW w:w="10116" w:type="dxa"/>
          </w:tcPr>
          <w:p w14:paraId="12DE5A62"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73E1F7D" w14:textId="77777777" w:rsidR="00842BEE" w:rsidRPr="0069141E" w:rsidRDefault="00842BEE" w:rsidP="00415E00">
            <w:pPr>
              <w:textAlignment w:val="baseline"/>
              <w:rPr>
                <w:rFonts w:eastAsia="Times New Roman" w:cs="Times New Roman"/>
                <w:color w:val="000000"/>
                <w:lang w:eastAsia="pt-BR"/>
              </w:rPr>
            </w:pPr>
          </w:p>
          <w:p w14:paraId="254AFFF7" w14:textId="77777777" w:rsidR="00842BEE" w:rsidRPr="0069141E" w:rsidRDefault="00842BEE" w:rsidP="00415E00">
            <w:pPr>
              <w:textAlignment w:val="baseline"/>
              <w:rPr>
                <w:rFonts w:cs="Times New Roman"/>
                <w:color w:val="000000" w:themeColor="text1"/>
                <w:kern w:val="24"/>
                <w:szCs w:val="24"/>
              </w:rPr>
            </w:pPr>
          </w:p>
        </w:tc>
      </w:tr>
      <w:tr w:rsidR="00842BEE" w:rsidRPr="0069141E" w14:paraId="43586C0E" w14:textId="77777777" w:rsidTr="00DD5B4B">
        <w:tc>
          <w:tcPr>
            <w:tcW w:w="10116" w:type="dxa"/>
          </w:tcPr>
          <w:p w14:paraId="44C9B10C" w14:textId="77777777" w:rsidR="00842BEE" w:rsidRPr="0069141E" w:rsidRDefault="00842BEE"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899EA36" w14:textId="77777777" w:rsidR="00842BEE" w:rsidRPr="0069141E" w:rsidRDefault="00842BEE" w:rsidP="00415E00">
            <w:pPr>
              <w:rPr>
                <w:rFonts w:cs="Times New Roman"/>
                <w:color w:val="000000" w:themeColor="text1"/>
                <w:kern w:val="24"/>
                <w:szCs w:val="24"/>
              </w:rPr>
            </w:pPr>
          </w:p>
          <w:p w14:paraId="004C840B" w14:textId="17582FBB" w:rsidR="00842BEE" w:rsidRPr="008A6E24" w:rsidRDefault="00842BEE" w:rsidP="00415E00">
            <w:pPr>
              <w:textAlignment w:val="baseline"/>
              <w:rPr>
                <w:rFonts w:eastAsia="Times New Roman" w:cs="Times New Roman"/>
                <w:color w:val="000000"/>
                <w:lang w:eastAsia="pt-BR"/>
              </w:rPr>
            </w:pPr>
            <w:r w:rsidRPr="0069141E">
              <w:rPr>
                <w:rFonts w:eastAsia="Times New Roman" w:cs="Times New Roman"/>
                <w:color w:val="000000"/>
                <w:lang w:eastAsia="pt-BR"/>
              </w:rPr>
              <w:t>Ter um “Manter Cliente” …</w:t>
            </w:r>
          </w:p>
          <w:p w14:paraId="12723B44" w14:textId="77777777" w:rsidR="00842BEE" w:rsidRPr="0069141E" w:rsidRDefault="00842BEE" w:rsidP="00415E00">
            <w:pPr>
              <w:textAlignment w:val="baseline"/>
              <w:rPr>
                <w:rFonts w:cs="Times New Roman"/>
                <w:szCs w:val="24"/>
              </w:rPr>
            </w:pPr>
          </w:p>
        </w:tc>
      </w:tr>
    </w:tbl>
    <w:p w14:paraId="323640D1" w14:textId="77777777" w:rsidR="00842BEE" w:rsidRPr="0069141E" w:rsidRDefault="00842BEE"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42BEE" w:rsidRPr="0069141E" w14:paraId="3D188E3F" w14:textId="77777777" w:rsidTr="00DD5B4B">
        <w:trPr>
          <w:trHeight w:val="310"/>
        </w:trPr>
        <w:tc>
          <w:tcPr>
            <w:tcW w:w="5070" w:type="dxa"/>
          </w:tcPr>
          <w:p w14:paraId="666154E9" w14:textId="77777777" w:rsidR="00842BEE" w:rsidRPr="0069141E" w:rsidRDefault="00842BEE" w:rsidP="00415E00">
            <w:pPr>
              <w:spacing w:after="0" w:line="240" w:lineRule="auto"/>
              <w:rPr>
                <w:rFonts w:cs="Times New Roman"/>
                <w:b/>
                <w:szCs w:val="24"/>
              </w:rPr>
            </w:pPr>
            <w:r w:rsidRPr="0069141E">
              <w:rPr>
                <w:rFonts w:cs="Times New Roman"/>
                <w:b/>
                <w:szCs w:val="24"/>
              </w:rPr>
              <w:t>Ciência do Grupo:</w:t>
            </w:r>
          </w:p>
        </w:tc>
        <w:tc>
          <w:tcPr>
            <w:tcW w:w="1451" w:type="dxa"/>
          </w:tcPr>
          <w:p w14:paraId="3F035752" w14:textId="77777777" w:rsidR="00842BEE" w:rsidRPr="0069141E" w:rsidRDefault="00842BEE"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7E39B51C" w14:textId="77777777" w:rsidR="00842BEE" w:rsidRPr="0069141E" w:rsidRDefault="00842BEE" w:rsidP="00415E00">
            <w:pPr>
              <w:spacing w:after="0" w:line="240" w:lineRule="auto"/>
              <w:rPr>
                <w:rFonts w:cs="Times New Roman"/>
                <w:b/>
                <w:szCs w:val="24"/>
              </w:rPr>
            </w:pPr>
            <w:r w:rsidRPr="0069141E">
              <w:rPr>
                <w:rFonts w:cs="Times New Roman"/>
                <w:b/>
                <w:szCs w:val="24"/>
              </w:rPr>
              <w:t>Ciência dos Professor(es)</w:t>
            </w:r>
          </w:p>
          <w:p w14:paraId="06E5E897" w14:textId="77777777" w:rsidR="00842BEE" w:rsidRPr="0069141E" w:rsidRDefault="00842BEE" w:rsidP="00415E00">
            <w:pPr>
              <w:spacing w:after="0" w:line="240" w:lineRule="auto"/>
              <w:rPr>
                <w:rFonts w:cs="Times New Roman"/>
                <w:b/>
                <w:szCs w:val="24"/>
              </w:rPr>
            </w:pPr>
          </w:p>
        </w:tc>
      </w:tr>
      <w:tr w:rsidR="00842BEE" w:rsidRPr="0069141E" w14:paraId="3756D998" w14:textId="77777777" w:rsidTr="00DD5B4B">
        <w:trPr>
          <w:trHeight w:val="310"/>
        </w:trPr>
        <w:tc>
          <w:tcPr>
            <w:tcW w:w="5070" w:type="dxa"/>
          </w:tcPr>
          <w:p w14:paraId="7215D2DC" w14:textId="77777777" w:rsidR="00842BEE" w:rsidRPr="0069141E" w:rsidRDefault="00842BEE" w:rsidP="00415E00">
            <w:pPr>
              <w:spacing w:after="0" w:line="240" w:lineRule="auto"/>
              <w:rPr>
                <w:rFonts w:cs="Times New Roman"/>
                <w:szCs w:val="24"/>
              </w:rPr>
            </w:pPr>
            <w:r w:rsidRPr="0069141E">
              <w:rPr>
                <w:rFonts w:cs="Times New Roman"/>
                <w:szCs w:val="24"/>
              </w:rPr>
              <w:t>Alex Aparecido de Lima</w:t>
            </w:r>
          </w:p>
        </w:tc>
        <w:tc>
          <w:tcPr>
            <w:tcW w:w="1451" w:type="dxa"/>
          </w:tcPr>
          <w:p w14:paraId="4A47492B" w14:textId="77777777" w:rsidR="00842BEE" w:rsidRPr="0069141E" w:rsidRDefault="00842BEE" w:rsidP="00415E00">
            <w:pPr>
              <w:spacing w:after="0" w:line="240" w:lineRule="auto"/>
              <w:rPr>
                <w:rFonts w:cs="Times New Roman"/>
                <w:szCs w:val="24"/>
              </w:rPr>
            </w:pPr>
            <w:r w:rsidRPr="0069141E">
              <w:rPr>
                <w:rFonts w:cs="Times New Roman"/>
                <w:szCs w:val="24"/>
              </w:rPr>
              <w:t>F</w:t>
            </w:r>
          </w:p>
        </w:tc>
        <w:tc>
          <w:tcPr>
            <w:tcW w:w="3674" w:type="dxa"/>
            <w:vMerge/>
          </w:tcPr>
          <w:p w14:paraId="2BCECB37" w14:textId="77777777" w:rsidR="00842BEE" w:rsidRPr="0069141E" w:rsidRDefault="00842BEE" w:rsidP="00415E00">
            <w:pPr>
              <w:spacing w:after="0" w:line="240" w:lineRule="auto"/>
              <w:rPr>
                <w:rFonts w:cs="Times New Roman"/>
                <w:szCs w:val="24"/>
              </w:rPr>
            </w:pPr>
          </w:p>
        </w:tc>
      </w:tr>
      <w:tr w:rsidR="00842BEE" w:rsidRPr="0069141E" w14:paraId="27274ECC" w14:textId="77777777" w:rsidTr="00DD5B4B">
        <w:trPr>
          <w:trHeight w:val="310"/>
        </w:trPr>
        <w:tc>
          <w:tcPr>
            <w:tcW w:w="5070" w:type="dxa"/>
          </w:tcPr>
          <w:p w14:paraId="19E6632E" w14:textId="77777777" w:rsidR="00842BEE" w:rsidRPr="0069141E" w:rsidRDefault="00842BEE" w:rsidP="00415E00">
            <w:pPr>
              <w:spacing w:after="0" w:line="240" w:lineRule="auto"/>
              <w:rPr>
                <w:rFonts w:cs="Times New Roman"/>
                <w:szCs w:val="24"/>
              </w:rPr>
            </w:pPr>
            <w:r w:rsidRPr="0069141E">
              <w:rPr>
                <w:rFonts w:cs="Times New Roman"/>
                <w:szCs w:val="24"/>
              </w:rPr>
              <w:t>Anderson Portes do Nascimento</w:t>
            </w:r>
          </w:p>
        </w:tc>
        <w:tc>
          <w:tcPr>
            <w:tcW w:w="1451" w:type="dxa"/>
          </w:tcPr>
          <w:p w14:paraId="36778FB6"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23D11535" w14:textId="77777777" w:rsidR="00842BEE" w:rsidRPr="0069141E" w:rsidRDefault="00842BEE" w:rsidP="00415E00">
            <w:pPr>
              <w:spacing w:after="0" w:line="240" w:lineRule="auto"/>
              <w:rPr>
                <w:rFonts w:cs="Times New Roman"/>
                <w:szCs w:val="24"/>
              </w:rPr>
            </w:pPr>
          </w:p>
        </w:tc>
      </w:tr>
      <w:tr w:rsidR="00842BEE" w:rsidRPr="0069141E" w14:paraId="23584504" w14:textId="77777777" w:rsidTr="00DD5B4B">
        <w:trPr>
          <w:trHeight w:val="310"/>
        </w:trPr>
        <w:tc>
          <w:tcPr>
            <w:tcW w:w="5070" w:type="dxa"/>
          </w:tcPr>
          <w:p w14:paraId="2A06B8F5" w14:textId="77777777" w:rsidR="00842BEE" w:rsidRPr="0069141E" w:rsidRDefault="00842BEE" w:rsidP="00415E00">
            <w:pPr>
              <w:spacing w:after="0" w:line="240" w:lineRule="auto"/>
              <w:rPr>
                <w:rFonts w:cs="Times New Roman"/>
                <w:szCs w:val="24"/>
              </w:rPr>
            </w:pPr>
            <w:r w:rsidRPr="0069141E">
              <w:rPr>
                <w:rFonts w:cs="Times New Roman"/>
                <w:szCs w:val="24"/>
              </w:rPr>
              <w:t>Cesar Mâncio Silva</w:t>
            </w:r>
          </w:p>
        </w:tc>
        <w:tc>
          <w:tcPr>
            <w:tcW w:w="1451" w:type="dxa"/>
          </w:tcPr>
          <w:p w14:paraId="5EF26877"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149E98CA" w14:textId="77777777" w:rsidR="00842BEE" w:rsidRPr="0069141E" w:rsidRDefault="00842BEE" w:rsidP="00415E00">
            <w:pPr>
              <w:spacing w:after="0" w:line="240" w:lineRule="auto"/>
              <w:rPr>
                <w:rFonts w:cs="Times New Roman"/>
                <w:szCs w:val="24"/>
              </w:rPr>
            </w:pPr>
          </w:p>
        </w:tc>
      </w:tr>
      <w:tr w:rsidR="00842BEE" w:rsidRPr="0069141E" w14:paraId="177F0492" w14:textId="77777777" w:rsidTr="00DD5B4B">
        <w:trPr>
          <w:trHeight w:val="310"/>
        </w:trPr>
        <w:tc>
          <w:tcPr>
            <w:tcW w:w="5070" w:type="dxa"/>
          </w:tcPr>
          <w:p w14:paraId="0C5C76CF" w14:textId="77777777" w:rsidR="00842BEE" w:rsidRPr="0069141E" w:rsidRDefault="00842BEE" w:rsidP="00415E00">
            <w:pPr>
              <w:spacing w:after="0" w:line="240" w:lineRule="auto"/>
              <w:rPr>
                <w:rFonts w:cs="Times New Roman"/>
                <w:szCs w:val="24"/>
              </w:rPr>
            </w:pPr>
            <w:r w:rsidRPr="0069141E">
              <w:rPr>
                <w:rFonts w:cs="Times New Roman"/>
                <w:szCs w:val="24"/>
              </w:rPr>
              <w:t>Maithê Gomes da Piedade</w:t>
            </w:r>
          </w:p>
        </w:tc>
        <w:tc>
          <w:tcPr>
            <w:tcW w:w="1451" w:type="dxa"/>
          </w:tcPr>
          <w:p w14:paraId="52469A32"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79965670" w14:textId="77777777" w:rsidR="00842BEE" w:rsidRPr="0069141E" w:rsidRDefault="00842BEE" w:rsidP="00415E00">
            <w:pPr>
              <w:spacing w:after="0" w:line="240" w:lineRule="auto"/>
              <w:rPr>
                <w:rFonts w:cs="Times New Roman"/>
                <w:szCs w:val="24"/>
              </w:rPr>
            </w:pPr>
          </w:p>
        </w:tc>
      </w:tr>
    </w:tbl>
    <w:p w14:paraId="7EDF0E81" w14:textId="77777777" w:rsidR="00842BEE" w:rsidRPr="0069141E" w:rsidRDefault="00842BEE" w:rsidP="00415E00">
      <w:pPr>
        <w:spacing w:after="0"/>
        <w:rPr>
          <w:rFonts w:cs="Times New Roman"/>
          <w:sz w:val="2"/>
          <w:szCs w:val="2"/>
        </w:rPr>
      </w:pPr>
    </w:p>
    <w:p w14:paraId="4E3C7747" w14:textId="77777777" w:rsidR="00842BEE" w:rsidRPr="0069141E" w:rsidRDefault="00842BEE" w:rsidP="00415E00">
      <w:pPr>
        <w:spacing w:after="0"/>
        <w:rPr>
          <w:rFonts w:cs="Times New Roman"/>
          <w:sz w:val="2"/>
          <w:szCs w:val="2"/>
        </w:rPr>
      </w:pPr>
      <w:r w:rsidRPr="0069141E">
        <w:rPr>
          <w:rFonts w:cs="Times New Roman"/>
          <w:sz w:val="2"/>
          <w:szCs w:val="2"/>
        </w:rPr>
        <w:br w:type="page"/>
      </w:r>
    </w:p>
    <w:p w14:paraId="254AB669" w14:textId="30C3B4F2" w:rsidR="00842BEE" w:rsidRPr="0069141E" w:rsidRDefault="00F17F6A" w:rsidP="00415E00">
      <w:pPr>
        <w:spacing w:after="0"/>
        <w:rPr>
          <w:rFonts w:cs="Times New Roman"/>
          <w:szCs w:val="24"/>
        </w:rPr>
      </w:pPr>
      <w:r>
        <w:rPr>
          <w:noProof/>
        </w:rPr>
        <w:lastRenderedPageBreak/>
        <w:pict w14:anchorId="582579EF">
          <v:shape id="_x0000_s1082" type="#_x0000_t202" style="position:absolute;margin-left:214.05pt;margin-top:-16.95pt;width:291pt;height:59.2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Ie47&#10;zoMCAACVBQAADgAAAAAAAAAAAAAAAAAuAgAAZHJzL2Uyb0RvYy54bWxQSwECLQAUAAYACAAAACEA&#10;bj/4tN4AAAALAQAADwAAAAAAAAAAAAAAAADdBAAAZHJzL2Rvd25yZXYueG1sUEsFBgAAAAAEAAQA&#10;8wAAAOgFAAAAAA==&#10;" fillcolor="white [3201]" strokeweight=".5pt">
            <v:textbox>
              <w:txbxContent>
                <w:p w14:paraId="4DAB673B" w14:textId="77777777" w:rsidR="00842BEE" w:rsidRPr="00B0578E" w:rsidRDefault="00842BEE" w:rsidP="00842BEE">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43A421E4" w14:textId="77777777" w:rsidR="00842BEE" w:rsidRPr="00A66129" w:rsidRDefault="00842BEE" w:rsidP="00842BEE">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Caso de uso estendido.</w:t>
                  </w:r>
                </w:p>
              </w:txbxContent>
            </v:textbox>
          </v:shape>
        </w:pict>
      </w:r>
      <w:r w:rsidR="00842BEE" w:rsidRPr="0069141E">
        <w:rPr>
          <w:rFonts w:cs="Times New Roman"/>
          <w:noProof/>
          <w:szCs w:val="24"/>
          <w:lang w:eastAsia="pt-BR"/>
        </w:rPr>
        <w:drawing>
          <wp:inline distT="0" distB="0" distL="0" distR="0" wp14:anchorId="77B16D81" wp14:editId="6CC2D57D">
            <wp:extent cx="2505075" cy="845469"/>
            <wp:effectExtent l="0" t="0" r="0" b="0"/>
            <wp:docPr id="2048" name="Imagem 204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3E44962A" w14:textId="6B2D8A0F" w:rsidR="00842BEE" w:rsidRPr="0069141E" w:rsidRDefault="00F17F6A" w:rsidP="00415E00">
      <w:pPr>
        <w:spacing w:after="0"/>
        <w:rPr>
          <w:rFonts w:cs="Times New Roman"/>
          <w:szCs w:val="24"/>
        </w:rPr>
      </w:pPr>
      <w:r>
        <w:rPr>
          <w:noProof/>
        </w:rPr>
        <w:pict w14:anchorId="163ADC99">
          <v:shape id="_x0000_s1081" type="#_x0000_t202" style="position:absolute;margin-left:299.25pt;margin-top:15pt;width:203pt;height:29.15pt;z-index:25188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EQSeOa8BAAA8AwAADgAAAAAAAAAAAAAAAAAuAgAAZHJzL2Uyb0RvYy54bWxQ&#10;SwECLQAUAAYACAAAACEAFE4UF90AAAAKAQAADwAAAAAAAAAAAAAAAAAJBAAAZHJzL2Rvd25yZXYu&#10;eG1sUEsFBgAAAAAEAAQA8wAAABMFAAAAAA==&#10;" filled="f" stroked="f">
            <v:textbox style="mso-fit-shape-to-text:t">
              <w:txbxContent>
                <w:p w14:paraId="5F6973A2" w14:textId="77777777" w:rsidR="00842BEE" w:rsidRPr="007F0382" w:rsidRDefault="00842BEE" w:rsidP="00842BEE">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30</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5B25A854">
          <v:shape id="_x0000_s1080" type="#_x0000_t202" style="position:absolute;margin-left:2.25pt;margin-top:15.95pt;width:131.5pt;height:24.25pt;z-index:251885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PIaR8qsAQAAPAMAAA4AAAAAAAAAAAAAAAAALgIAAGRycy9lMm9Eb2MueG1sUEsBAi0A&#10;FAAGAAgAAAAhAGAFGHLbAAAABwEAAA8AAAAAAAAAAAAAAAAABgQAAGRycy9kb3ducmV2LnhtbFBL&#10;BQYAAAAABAAEAPMAAAAOBQAAAAA=&#10;" filled="f" stroked="f">
            <v:textbox style="mso-fit-shape-to-text:t">
              <w:txbxContent>
                <w:p w14:paraId="0D8EA686" w14:textId="77777777" w:rsidR="00842BEE" w:rsidRDefault="00842BEE" w:rsidP="00842BEE">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8418FB0" w14:textId="77777777" w:rsidR="00842BEE" w:rsidRPr="0069141E" w:rsidRDefault="00842BEE"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42BEE" w:rsidRPr="0069141E" w14:paraId="2D74F0C1" w14:textId="77777777" w:rsidTr="00DD5B4B">
        <w:tc>
          <w:tcPr>
            <w:tcW w:w="10116" w:type="dxa"/>
          </w:tcPr>
          <w:p w14:paraId="36324940"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230EED2" w14:textId="77777777" w:rsidR="00842BEE" w:rsidRPr="0069141E" w:rsidRDefault="00842BEE" w:rsidP="00415E00">
            <w:pPr>
              <w:tabs>
                <w:tab w:val="left" w:pos="2475"/>
              </w:tabs>
              <w:rPr>
                <w:rFonts w:cs="Times New Roman"/>
                <w:bCs/>
                <w:sz w:val="28"/>
                <w:szCs w:val="28"/>
              </w:rPr>
            </w:pPr>
          </w:p>
          <w:p w14:paraId="6A46CE92" w14:textId="77777777" w:rsidR="00842BEE" w:rsidRPr="0069141E" w:rsidRDefault="00842BEE" w:rsidP="00415E00">
            <w:pPr>
              <w:tabs>
                <w:tab w:val="left" w:pos="2475"/>
              </w:tabs>
              <w:rPr>
                <w:rFonts w:cs="Times New Roman"/>
                <w:bCs/>
                <w:sz w:val="28"/>
                <w:szCs w:val="28"/>
              </w:rPr>
            </w:pPr>
            <w:r w:rsidRPr="0069141E">
              <w:rPr>
                <w:rFonts w:cs="Times New Roman"/>
                <w:bCs/>
              </w:rPr>
              <w:t xml:space="preserve">“Treinamento WAEI/MSE” Descrição Expandida do caso de uso. Disponível em: </w:t>
            </w:r>
            <w:hyperlink r:id="rId107" w:tgtFrame="_blank" w:tooltip="https://treinamentowaei.wordpress.com/descricao-expandida-do-caso-de-uso/" w:history="1">
              <w:r w:rsidRPr="0069141E">
                <w:rPr>
                  <w:rStyle w:val="Hyperlink"/>
                  <w:rFonts w:cs="Times New Roman"/>
                  <w:bdr w:val="none" w:sz="0" w:space="0" w:color="auto" w:frame="1"/>
                </w:rPr>
                <w:t>https://treinamentowaei.wordpress.com/descricao-expandida-do-caso-de-uso/</w:t>
              </w:r>
            </w:hyperlink>
          </w:p>
          <w:p w14:paraId="396FA08A" w14:textId="77777777" w:rsidR="00842BEE" w:rsidRPr="0069141E" w:rsidRDefault="00842BEE" w:rsidP="00415E00">
            <w:pPr>
              <w:rPr>
                <w:rFonts w:cs="Times New Roman"/>
              </w:rPr>
            </w:pPr>
            <w:r w:rsidRPr="0069141E">
              <w:rPr>
                <w:rFonts w:cs="Times New Roman"/>
              </w:rPr>
              <w:t xml:space="preserve"> Acesso em 27 de agosto de 2021.</w:t>
            </w:r>
          </w:p>
          <w:p w14:paraId="0A6E9E62" w14:textId="77777777" w:rsidR="00842BEE" w:rsidRPr="0069141E" w:rsidRDefault="00842BEE" w:rsidP="00415E00">
            <w:pPr>
              <w:rPr>
                <w:rFonts w:cs="Times New Roman"/>
              </w:rPr>
            </w:pPr>
          </w:p>
          <w:p w14:paraId="50BEDDAF" w14:textId="77777777" w:rsidR="00842BEE" w:rsidRPr="0069141E" w:rsidRDefault="00842BEE" w:rsidP="00415E00">
            <w:pPr>
              <w:rPr>
                <w:rFonts w:cs="Times New Roman"/>
              </w:rPr>
            </w:pPr>
            <w:r w:rsidRPr="0069141E">
              <w:rPr>
                <w:rFonts w:cs="Times New Roman"/>
              </w:rPr>
              <w:t>“Stüpp, Cristiano” Casos de Uso Modelagem. Disponível em:</w:t>
            </w:r>
          </w:p>
          <w:p w14:paraId="454B525F" w14:textId="77777777" w:rsidR="00842BEE" w:rsidRPr="0069141E" w:rsidRDefault="00DD5B4B" w:rsidP="00415E00">
            <w:pPr>
              <w:rPr>
                <w:rFonts w:cs="Times New Roman"/>
              </w:rPr>
            </w:pPr>
            <w:hyperlink r:id="rId108" w:history="1">
              <w:r w:rsidR="00842BEE" w:rsidRPr="0069141E">
                <w:rPr>
                  <w:rStyle w:val="Hyperlink"/>
                  <w:rFonts w:cs="Times New Roman"/>
                </w:rPr>
                <w:t>https://slideplayer.com.br/slide/2298437/</w:t>
              </w:r>
            </w:hyperlink>
            <w:r w:rsidR="00842BEE" w:rsidRPr="0069141E">
              <w:rPr>
                <w:rFonts w:cs="Times New Roman"/>
              </w:rPr>
              <w:t>. Acesso em 30 de agosto de 2021.</w:t>
            </w:r>
          </w:p>
          <w:p w14:paraId="75A3F182" w14:textId="77777777" w:rsidR="00842BEE" w:rsidRPr="0069141E" w:rsidRDefault="00842BEE" w:rsidP="00415E00">
            <w:pPr>
              <w:tabs>
                <w:tab w:val="left" w:pos="2475"/>
              </w:tabs>
              <w:rPr>
                <w:rFonts w:cs="Times New Roman"/>
                <w:color w:val="000000" w:themeColor="text1"/>
                <w:kern w:val="24"/>
                <w:szCs w:val="24"/>
              </w:rPr>
            </w:pPr>
          </w:p>
        </w:tc>
      </w:tr>
      <w:tr w:rsidR="00842BEE" w:rsidRPr="0069141E" w14:paraId="129C9F8F" w14:textId="77777777" w:rsidTr="00DD5B4B">
        <w:tc>
          <w:tcPr>
            <w:tcW w:w="10116" w:type="dxa"/>
          </w:tcPr>
          <w:p w14:paraId="7A44DE92"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3F1B8BAA" w14:textId="77777777" w:rsidR="00842BEE" w:rsidRPr="0069141E" w:rsidRDefault="00842BEE" w:rsidP="00415E00">
            <w:pPr>
              <w:tabs>
                <w:tab w:val="left" w:pos="2475"/>
              </w:tabs>
              <w:rPr>
                <w:rFonts w:cs="Times New Roman"/>
                <w:color w:val="000000" w:themeColor="text1"/>
                <w:kern w:val="24"/>
                <w:szCs w:val="24"/>
              </w:rPr>
            </w:pPr>
          </w:p>
          <w:p w14:paraId="1EC9BFB8" w14:textId="77777777" w:rsidR="00842BEE" w:rsidRPr="0069141E" w:rsidRDefault="00842BEE" w:rsidP="00415E00">
            <w:pPr>
              <w:tabs>
                <w:tab w:val="left" w:pos="2475"/>
              </w:tabs>
              <w:rPr>
                <w:rFonts w:cs="Times New Roman"/>
                <w:color w:val="000000" w:themeColor="text1"/>
                <w:kern w:val="24"/>
              </w:rPr>
            </w:pPr>
            <w:r w:rsidRPr="0069141E">
              <w:rPr>
                <w:rFonts w:cs="Times New Roman"/>
                <w:color w:val="000000" w:themeColor="text1"/>
                <w:kern w:val="24"/>
              </w:rPr>
              <w:t>Desenvolvimento do caso de uso estendido.</w:t>
            </w:r>
          </w:p>
          <w:p w14:paraId="3CCCA9D8" w14:textId="77777777" w:rsidR="00842BEE" w:rsidRPr="0069141E" w:rsidRDefault="00842BEE" w:rsidP="00415E00">
            <w:pPr>
              <w:tabs>
                <w:tab w:val="left" w:pos="2475"/>
              </w:tabs>
              <w:rPr>
                <w:rFonts w:cs="Times New Roman"/>
                <w:kern w:val="24"/>
                <w:szCs w:val="32"/>
              </w:rPr>
            </w:pPr>
          </w:p>
        </w:tc>
      </w:tr>
      <w:tr w:rsidR="00842BEE" w:rsidRPr="0069141E" w14:paraId="57681998" w14:textId="77777777" w:rsidTr="00DD5B4B">
        <w:tc>
          <w:tcPr>
            <w:tcW w:w="10116" w:type="dxa"/>
          </w:tcPr>
          <w:p w14:paraId="1DA1ED7E"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820CB9E" w14:textId="77777777" w:rsidR="00842BEE" w:rsidRPr="0069141E" w:rsidRDefault="00842BEE" w:rsidP="00415E00">
            <w:pPr>
              <w:tabs>
                <w:tab w:val="left" w:pos="2475"/>
              </w:tabs>
              <w:jc w:val="both"/>
              <w:rPr>
                <w:rFonts w:cs="Times New Roman"/>
                <w:kern w:val="24"/>
                <w:szCs w:val="28"/>
              </w:rPr>
            </w:pPr>
          </w:p>
          <w:p w14:paraId="4D306C3A" w14:textId="77777777" w:rsidR="00842BEE" w:rsidRPr="0069141E" w:rsidRDefault="00842BEE" w:rsidP="00415E00">
            <w:pPr>
              <w:tabs>
                <w:tab w:val="left" w:pos="2475"/>
              </w:tabs>
              <w:jc w:val="both"/>
              <w:rPr>
                <w:rFonts w:cs="Times New Roman"/>
                <w:kern w:val="24"/>
                <w:szCs w:val="28"/>
              </w:rPr>
            </w:pPr>
            <w:r w:rsidRPr="0069141E">
              <w:rPr>
                <w:rFonts w:cs="Times New Roman"/>
                <w:kern w:val="24"/>
                <w:szCs w:val="28"/>
              </w:rPr>
              <w:t>Entender o nosso próprio sistema ao nível que o caso de uso não seja bagunçado ou confuso.</w:t>
            </w:r>
          </w:p>
          <w:p w14:paraId="55B4C243" w14:textId="77777777" w:rsidR="00842BEE" w:rsidRPr="0069141E" w:rsidRDefault="00842BEE" w:rsidP="00415E00">
            <w:pPr>
              <w:tabs>
                <w:tab w:val="left" w:pos="2475"/>
              </w:tabs>
              <w:jc w:val="both"/>
              <w:rPr>
                <w:rFonts w:cs="Times New Roman"/>
                <w:kern w:val="24"/>
                <w:szCs w:val="28"/>
              </w:rPr>
            </w:pPr>
            <w:r w:rsidRPr="0069141E">
              <w:rPr>
                <w:rFonts w:cs="Times New Roman"/>
                <w:kern w:val="24"/>
                <w:szCs w:val="28"/>
              </w:rPr>
              <w:t>Tentar entender a aplicação do diagrama ao nosso sistema.</w:t>
            </w:r>
          </w:p>
          <w:p w14:paraId="128D7256" w14:textId="77777777" w:rsidR="00842BEE" w:rsidRPr="0069141E" w:rsidRDefault="00842BEE" w:rsidP="00415E00">
            <w:pPr>
              <w:tabs>
                <w:tab w:val="left" w:pos="2475"/>
              </w:tabs>
              <w:jc w:val="both"/>
              <w:rPr>
                <w:rFonts w:cs="Times New Roman"/>
                <w:kern w:val="24"/>
                <w:szCs w:val="28"/>
              </w:rPr>
            </w:pPr>
          </w:p>
        </w:tc>
      </w:tr>
      <w:tr w:rsidR="00842BEE" w:rsidRPr="0069141E" w14:paraId="201E3B6D" w14:textId="77777777" w:rsidTr="00DD5B4B">
        <w:tc>
          <w:tcPr>
            <w:tcW w:w="10116" w:type="dxa"/>
          </w:tcPr>
          <w:p w14:paraId="4FAAB994"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639E490A" w14:textId="77777777" w:rsidR="00842BEE" w:rsidRPr="0069141E" w:rsidRDefault="00842BEE" w:rsidP="00415E00">
            <w:pPr>
              <w:textAlignment w:val="baseline"/>
              <w:rPr>
                <w:rFonts w:eastAsia="Times New Roman" w:cs="Times New Roman"/>
                <w:color w:val="000000"/>
                <w:lang w:eastAsia="pt-BR"/>
              </w:rPr>
            </w:pPr>
          </w:p>
          <w:p w14:paraId="4A650283" w14:textId="77777777" w:rsidR="00842BEE" w:rsidRPr="0069141E" w:rsidRDefault="00842BEE" w:rsidP="00415E00">
            <w:pPr>
              <w:textAlignment w:val="baseline"/>
              <w:rPr>
                <w:rFonts w:cs="Times New Roman"/>
                <w:color w:val="000000" w:themeColor="text1"/>
                <w:kern w:val="24"/>
                <w:szCs w:val="24"/>
              </w:rPr>
            </w:pPr>
          </w:p>
        </w:tc>
      </w:tr>
      <w:tr w:rsidR="00842BEE" w:rsidRPr="0069141E" w14:paraId="3AD1AC58" w14:textId="77777777" w:rsidTr="00DD5B4B">
        <w:tc>
          <w:tcPr>
            <w:tcW w:w="10116" w:type="dxa"/>
          </w:tcPr>
          <w:p w14:paraId="42DA8449" w14:textId="77777777" w:rsidR="00842BEE" w:rsidRPr="0069141E" w:rsidRDefault="00842BEE"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5411CD7E" w14:textId="77777777" w:rsidR="00842BEE" w:rsidRPr="0069141E" w:rsidRDefault="00842BEE" w:rsidP="00415E00">
            <w:pPr>
              <w:rPr>
                <w:rFonts w:cs="Times New Roman"/>
                <w:color w:val="000000" w:themeColor="text1"/>
                <w:kern w:val="24"/>
                <w:szCs w:val="24"/>
              </w:rPr>
            </w:pPr>
          </w:p>
          <w:p w14:paraId="4A0546F8" w14:textId="77777777" w:rsidR="00842BEE" w:rsidRPr="0069141E" w:rsidRDefault="00842BEE" w:rsidP="00415E00">
            <w:pPr>
              <w:textAlignment w:val="baseline"/>
              <w:rPr>
                <w:rFonts w:eastAsia="Times New Roman" w:cs="Times New Roman"/>
                <w:color w:val="000000"/>
                <w:lang w:eastAsia="pt-BR"/>
              </w:rPr>
            </w:pPr>
            <w:r w:rsidRPr="0069141E">
              <w:rPr>
                <w:rFonts w:eastAsia="Times New Roman" w:cs="Times New Roman"/>
                <w:color w:val="000000"/>
                <w:lang w:eastAsia="pt-BR"/>
              </w:rPr>
              <w:t>Ter um “Manter Cliente” …</w:t>
            </w:r>
          </w:p>
          <w:p w14:paraId="47807D06" w14:textId="77777777" w:rsidR="00842BEE" w:rsidRPr="0069141E" w:rsidRDefault="00842BEE" w:rsidP="00415E00">
            <w:pPr>
              <w:rPr>
                <w:rFonts w:cs="Times New Roman"/>
                <w:color w:val="000000" w:themeColor="text1"/>
                <w:kern w:val="24"/>
                <w:szCs w:val="24"/>
              </w:rPr>
            </w:pPr>
          </w:p>
          <w:p w14:paraId="27491C5C" w14:textId="77777777" w:rsidR="00842BEE" w:rsidRPr="0069141E" w:rsidRDefault="00842BEE" w:rsidP="00415E00">
            <w:pPr>
              <w:textAlignment w:val="baseline"/>
              <w:rPr>
                <w:rFonts w:cs="Times New Roman"/>
                <w:szCs w:val="24"/>
              </w:rPr>
            </w:pPr>
          </w:p>
        </w:tc>
      </w:tr>
    </w:tbl>
    <w:p w14:paraId="18CD8B48" w14:textId="77777777" w:rsidR="00842BEE" w:rsidRPr="0069141E" w:rsidRDefault="00842BEE"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42BEE" w:rsidRPr="0069141E" w14:paraId="68BFEDCF" w14:textId="77777777" w:rsidTr="00DD5B4B">
        <w:trPr>
          <w:trHeight w:val="310"/>
        </w:trPr>
        <w:tc>
          <w:tcPr>
            <w:tcW w:w="5070" w:type="dxa"/>
          </w:tcPr>
          <w:p w14:paraId="2064FE6F" w14:textId="77777777" w:rsidR="00842BEE" w:rsidRPr="0069141E" w:rsidRDefault="00842BEE" w:rsidP="00415E00">
            <w:pPr>
              <w:spacing w:after="0" w:line="240" w:lineRule="auto"/>
              <w:rPr>
                <w:rFonts w:cs="Times New Roman"/>
                <w:b/>
                <w:szCs w:val="24"/>
              </w:rPr>
            </w:pPr>
            <w:r w:rsidRPr="0069141E">
              <w:rPr>
                <w:rFonts w:cs="Times New Roman"/>
                <w:b/>
                <w:szCs w:val="24"/>
              </w:rPr>
              <w:t>Ciência do Grupo:</w:t>
            </w:r>
          </w:p>
        </w:tc>
        <w:tc>
          <w:tcPr>
            <w:tcW w:w="1451" w:type="dxa"/>
          </w:tcPr>
          <w:p w14:paraId="5D81A16B" w14:textId="77777777" w:rsidR="00842BEE" w:rsidRPr="0069141E" w:rsidRDefault="00842BEE"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511A6F72" w14:textId="77777777" w:rsidR="00842BEE" w:rsidRPr="0069141E" w:rsidRDefault="00842BEE" w:rsidP="00415E00">
            <w:pPr>
              <w:spacing w:after="0" w:line="240" w:lineRule="auto"/>
              <w:rPr>
                <w:rFonts w:cs="Times New Roman"/>
                <w:b/>
                <w:szCs w:val="24"/>
              </w:rPr>
            </w:pPr>
            <w:r w:rsidRPr="0069141E">
              <w:rPr>
                <w:rFonts w:cs="Times New Roman"/>
                <w:b/>
                <w:szCs w:val="24"/>
              </w:rPr>
              <w:t>Ciência dos Professor(es)</w:t>
            </w:r>
          </w:p>
          <w:p w14:paraId="7E323FA1" w14:textId="77777777" w:rsidR="00842BEE" w:rsidRPr="0069141E" w:rsidRDefault="00842BEE" w:rsidP="00415E00">
            <w:pPr>
              <w:spacing w:after="0" w:line="240" w:lineRule="auto"/>
              <w:rPr>
                <w:rFonts w:cs="Times New Roman"/>
                <w:b/>
                <w:szCs w:val="24"/>
              </w:rPr>
            </w:pPr>
          </w:p>
        </w:tc>
      </w:tr>
      <w:tr w:rsidR="00842BEE" w:rsidRPr="0069141E" w14:paraId="410A31A8" w14:textId="77777777" w:rsidTr="00DD5B4B">
        <w:trPr>
          <w:trHeight w:val="310"/>
        </w:trPr>
        <w:tc>
          <w:tcPr>
            <w:tcW w:w="5070" w:type="dxa"/>
          </w:tcPr>
          <w:p w14:paraId="261314D0" w14:textId="77777777" w:rsidR="00842BEE" w:rsidRPr="0069141E" w:rsidRDefault="00842BEE" w:rsidP="00415E00">
            <w:pPr>
              <w:spacing w:after="0" w:line="240" w:lineRule="auto"/>
              <w:rPr>
                <w:rFonts w:cs="Times New Roman"/>
                <w:szCs w:val="24"/>
              </w:rPr>
            </w:pPr>
            <w:r w:rsidRPr="0069141E">
              <w:rPr>
                <w:rFonts w:cs="Times New Roman"/>
                <w:szCs w:val="24"/>
              </w:rPr>
              <w:t>Alex Aparecido de Lima</w:t>
            </w:r>
          </w:p>
        </w:tc>
        <w:tc>
          <w:tcPr>
            <w:tcW w:w="1451" w:type="dxa"/>
          </w:tcPr>
          <w:p w14:paraId="451237A5"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66ED84BD" w14:textId="77777777" w:rsidR="00842BEE" w:rsidRPr="0069141E" w:rsidRDefault="00842BEE" w:rsidP="00415E00">
            <w:pPr>
              <w:spacing w:after="0" w:line="240" w:lineRule="auto"/>
              <w:rPr>
                <w:rFonts w:cs="Times New Roman"/>
                <w:szCs w:val="24"/>
              </w:rPr>
            </w:pPr>
          </w:p>
        </w:tc>
      </w:tr>
      <w:tr w:rsidR="00842BEE" w:rsidRPr="0069141E" w14:paraId="0A8CFEB4" w14:textId="77777777" w:rsidTr="00DD5B4B">
        <w:trPr>
          <w:trHeight w:val="310"/>
        </w:trPr>
        <w:tc>
          <w:tcPr>
            <w:tcW w:w="5070" w:type="dxa"/>
          </w:tcPr>
          <w:p w14:paraId="3F1FE28E" w14:textId="77777777" w:rsidR="00842BEE" w:rsidRPr="0069141E" w:rsidRDefault="00842BEE" w:rsidP="00415E00">
            <w:pPr>
              <w:spacing w:after="0" w:line="240" w:lineRule="auto"/>
              <w:rPr>
                <w:rFonts w:cs="Times New Roman"/>
                <w:szCs w:val="24"/>
              </w:rPr>
            </w:pPr>
            <w:r w:rsidRPr="0069141E">
              <w:rPr>
                <w:rFonts w:cs="Times New Roman"/>
                <w:szCs w:val="24"/>
              </w:rPr>
              <w:t>Anderson Portes do Nascimento</w:t>
            </w:r>
          </w:p>
        </w:tc>
        <w:tc>
          <w:tcPr>
            <w:tcW w:w="1451" w:type="dxa"/>
          </w:tcPr>
          <w:p w14:paraId="45434A56"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41879C89" w14:textId="77777777" w:rsidR="00842BEE" w:rsidRPr="0069141E" w:rsidRDefault="00842BEE" w:rsidP="00415E00">
            <w:pPr>
              <w:spacing w:after="0" w:line="240" w:lineRule="auto"/>
              <w:rPr>
                <w:rFonts w:cs="Times New Roman"/>
                <w:szCs w:val="24"/>
              </w:rPr>
            </w:pPr>
          </w:p>
        </w:tc>
      </w:tr>
      <w:tr w:rsidR="00842BEE" w:rsidRPr="0069141E" w14:paraId="786EC4A0" w14:textId="77777777" w:rsidTr="00DD5B4B">
        <w:trPr>
          <w:trHeight w:val="310"/>
        </w:trPr>
        <w:tc>
          <w:tcPr>
            <w:tcW w:w="5070" w:type="dxa"/>
          </w:tcPr>
          <w:p w14:paraId="5E13E514" w14:textId="77777777" w:rsidR="00842BEE" w:rsidRPr="0069141E" w:rsidRDefault="00842BEE" w:rsidP="00415E00">
            <w:pPr>
              <w:spacing w:after="0" w:line="240" w:lineRule="auto"/>
              <w:rPr>
                <w:rFonts w:cs="Times New Roman"/>
                <w:szCs w:val="24"/>
              </w:rPr>
            </w:pPr>
            <w:r w:rsidRPr="0069141E">
              <w:rPr>
                <w:rFonts w:cs="Times New Roman"/>
                <w:szCs w:val="24"/>
              </w:rPr>
              <w:t>Cesar Mâncio Silva</w:t>
            </w:r>
          </w:p>
        </w:tc>
        <w:tc>
          <w:tcPr>
            <w:tcW w:w="1451" w:type="dxa"/>
          </w:tcPr>
          <w:p w14:paraId="3C48181E"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34D2074C" w14:textId="77777777" w:rsidR="00842BEE" w:rsidRPr="0069141E" w:rsidRDefault="00842BEE" w:rsidP="00415E00">
            <w:pPr>
              <w:spacing w:after="0" w:line="240" w:lineRule="auto"/>
              <w:rPr>
                <w:rFonts w:cs="Times New Roman"/>
                <w:szCs w:val="24"/>
              </w:rPr>
            </w:pPr>
          </w:p>
        </w:tc>
      </w:tr>
      <w:tr w:rsidR="00842BEE" w:rsidRPr="0069141E" w14:paraId="3187BBA8" w14:textId="77777777" w:rsidTr="00DD5B4B">
        <w:trPr>
          <w:trHeight w:val="310"/>
        </w:trPr>
        <w:tc>
          <w:tcPr>
            <w:tcW w:w="5070" w:type="dxa"/>
          </w:tcPr>
          <w:p w14:paraId="4C7A1C0B" w14:textId="77777777" w:rsidR="00842BEE" w:rsidRPr="0069141E" w:rsidRDefault="00842BEE" w:rsidP="00415E00">
            <w:pPr>
              <w:spacing w:after="0" w:line="240" w:lineRule="auto"/>
              <w:rPr>
                <w:rFonts w:cs="Times New Roman"/>
                <w:szCs w:val="24"/>
              </w:rPr>
            </w:pPr>
            <w:r w:rsidRPr="0069141E">
              <w:rPr>
                <w:rFonts w:cs="Times New Roman"/>
                <w:szCs w:val="24"/>
              </w:rPr>
              <w:t>Maithê Gomes da Piedade</w:t>
            </w:r>
          </w:p>
        </w:tc>
        <w:tc>
          <w:tcPr>
            <w:tcW w:w="1451" w:type="dxa"/>
          </w:tcPr>
          <w:p w14:paraId="0392BDD2"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2F88E361" w14:textId="77777777" w:rsidR="00842BEE" w:rsidRPr="0069141E" w:rsidRDefault="00842BEE" w:rsidP="00415E00">
            <w:pPr>
              <w:spacing w:after="0" w:line="240" w:lineRule="auto"/>
              <w:rPr>
                <w:rFonts w:cs="Times New Roman"/>
                <w:szCs w:val="24"/>
              </w:rPr>
            </w:pPr>
          </w:p>
        </w:tc>
      </w:tr>
    </w:tbl>
    <w:p w14:paraId="3F36F772" w14:textId="77777777" w:rsidR="00842BEE" w:rsidRPr="0069141E" w:rsidRDefault="00842BEE" w:rsidP="00415E00">
      <w:pPr>
        <w:spacing w:after="0"/>
        <w:rPr>
          <w:rFonts w:cs="Times New Roman"/>
          <w:sz w:val="2"/>
          <w:szCs w:val="2"/>
        </w:rPr>
      </w:pPr>
    </w:p>
    <w:p w14:paraId="3ABF9AF8" w14:textId="77777777" w:rsidR="00842BEE" w:rsidRPr="0069141E" w:rsidRDefault="00842BEE" w:rsidP="00415E00">
      <w:pPr>
        <w:spacing w:after="0"/>
        <w:rPr>
          <w:rFonts w:cs="Times New Roman"/>
          <w:sz w:val="2"/>
          <w:szCs w:val="2"/>
        </w:rPr>
      </w:pPr>
      <w:r w:rsidRPr="0069141E">
        <w:rPr>
          <w:rFonts w:cs="Times New Roman"/>
          <w:sz w:val="2"/>
          <w:szCs w:val="2"/>
        </w:rPr>
        <w:br w:type="page"/>
      </w:r>
    </w:p>
    <w:p w14:paraId="5C85A355" w14:textId="322C43CD" w:rsidR="00842BEE" w:rsidRPr="0069141E" w:rsidRDefault="00F17F6A" w:rsidP="00415E00">
      <w:pPr>
        <w:spacing w:after="0"/>
        <w:rPr>
          <w:rFonts w:cs="Times New Roman"/>
          <w:szCs w:val="24"/>
        </w:rPr>
      </w:pPr>
      <w:r>
        <w:rPr>
          <w:noProof/>
        </w:rPr>
        <w:lastRenderedPageBreak/>
        <w:pict w14:anchorId="52C03133">
          <v:shape id="_x0000_s1079" type="#_x0000_t202" style="position:absolute;margin-left:214.05pt;margin-top:-16.95pt;width:291pt;height:59.2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CCZ&#10;qPiEAgAAlQUAAA4AAAAAAAAAAAAAAAAALgIAAGRycy9lMm9Eb2MueG1sUEsBAi0AFAAGAAgAAAAh&#10;AG4/+LTeAAAACwEAAA8AAAAAAAAAAAAAAAAA3gQAAGRycy9kb3ducmV2LnhtbFBLBQYAAAAABAAE&#10;APMAAADpBQAAAAA=&#10;" fillcolor="white [3201]" strokeweight=".5pt">
            <v:textbox>
              <w:txbxContent>
                <w:p w14:paraId="61F40D4E" w14:textId="77777777" w:rsidR="00842BEE" w:rsidRPr="00B0578E" w:rsidRDefault="00842BEE" w:rsidP="00842BEE">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AAF54DB" w14:textId="77777777" w:rsidR="00842BEE" w:rsidRPr="00A66129" w:rsidRDefault="00842BEE" w:rsidP="00842BEE">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Última revisão de apresentação e início do caso de uso estendido</w:t>
                  </w:r>
                </w:p>
              </w:txbxContent>
            </v:textbox>
          </v:shape>
        </w:pict>
      </w:r>
      <w:r w:rsidR="00842BEE" w:rsidRPr="0069141E">
        <w:rPr>
          <w:rFonts w:cs="Times New Roman"/>
          <w:noProof/>
          <w:szCs w:val="24"/>
          <w:lang w:eastAsia="pt-BR"/>
        </w:rPr>
        <w:drawing>
          <wp:inline distT="0" distB="0" distL="0" distR="0" wp14:anchorId="641B3D1D" wp14:editId="04045F80">
            <wp:extent cx="2505075" cy="845469"/>
            <wp:effectExtent l="0" t="0" r="0" b="0"/>
            <wp:docPr id="2092" name="Imagem 209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DD7CC86" w14:textId="5CD9DB28" w:rsidR="00842BEE" w:rsidRPr="0069141E" w:rsidRDefault="00F17F6A" w:rsidP="00415E00">
      <w:pPr>
        <w:spacing w:after="0"/>
        <w:rPr>
          <w:rFonts w:cs="Times New Roman"/>
          <w:szCs w:val="24"/>
        </w:rPr>
      </w:pPr>
      <w:r>
        <w:rPr>
          <w:noProof/>
        </w:rPr>
        <w:pict w14:anchorId="0E408924">
          <v:shape id="_x0000_s1078" type="#_x0000_t202" style="position:absolute;margin-left:299.25pt;margin-top:15pt;width:203pt;height:29.15pt;z-index:25188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jmJnO68BAAA8AwAADgAAAAAAAAAAAAAAAAAuAgAAZHJzL2Uyb0RvYy54bWxQ&#10;SwECLQAUAAYACAAAACEAFE4UF90AAAAKAQAADwAAAAAAAAAAAAAAAAAJBAAAZHJzL2Rvd25yZXYu&#10;eG1sUEsFBgAAAAAEAAQA8wAAABMFAAAAAA==&#10;" filled="f" stroked="f">
            <v:textbox style="mso-fit-shape-to-text:t">
              <w:txbxContent>
                <w:p w14:paraId="6357487F" w14:textId="77777777" w:rsidR="00842BEE" w:rsidRPr="007F0382" w:rsidRDefault="00842BEE" w:rsidP="00842BEE">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27</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7CCE7DA1">
          <v:shape id="_x0000_s1077" type="#_x0000_t202" style="position:absolute;margin-left:2.25pt;margin-top:15.95pt;width:131.5pt;height:24.25pt;z-index:251880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DEoNp2rQEAADwDAAAOAAAAAAAAAAAAAAAAAC4CAABkcnMvZTJvRG9jLnhtbFBLAQIt&#10;ABQABgAIAAAAIQBgBRhy2wAAAAcBAAAPAAAAAAAAAAAAAAAAAAcEAABkcnMvZG93bnJldi54bWxQ&#10;SwUGAAAAAAQABADzAAAADwUAAAAA&#10;" filled="f" stroked="f">
            <v:textbox style="mso-fit-shape-to-text:t">
              <w:txbxContent>
                <w:p w14:paraId="26852267" w14:textId="77777777" w:rsidR="00842BEE" w:rsidRDefault="00842BEE" w:rsidP="00842BEE">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ACDDF96" w14:textId="77777777" w:rsidR="00842BEE" w:rsidRPr="0069141E" w:rsidRDefault="00842BEE"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42BEE" w:rsidRPr="0069141E" w14:paraId="382506BB" w14:textId="77777777" w:rsidTr="00DD5B4B">
        <w:tc>
          <w:tcPr>
            <w:tcW w:w="10116" w:type="dxa"/>
          </w:tcPr>
          <w:p w14:paraId="37074C18"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DFEFCF3" w14:textId="77777777" w:rsidR="00842BEE" w:rsidRPr="0069141E" w:rsidRDefault="00842BEE" w:rsidP="00415E00">
            <w:pPr>
              <w:tabs>
                <w:tab w:val="left" w:pos="2475"/>
              </w:tabs>
              <w:rPr>
                <w:rFonts w:cs="Times New Roman"/>
                <w:bCs/>
                <w:sz w:val="28"/>
                <w:szCs w:val="28"/>
              </w:rPr>
            </w:pPr>
          </w:p>
          <w:p w14:paraId="2A3AD404" w14:textId="77777777" w:rsidR="00842BEE" w:rsidRPr="0069141E" w:rsidRDefault="00842BEE" w:rsidP="00415E00">
            <w:pPr>
              <w:tabs>
                <w:tab w:val="left" w:pos="2475"/>
              </w:tabs>
              <w:rPr>
                <w:rFonts w:cs="Times New Roman"/>
                <w:bCs/>
                <w:sz w:val="28"/>
                <w:szCs w:val="28"/>
              </w:rPr>
            </w:pPr>
            <w:r w:rsidRPr="0069141E">
              <w:rPr>
                <w:rFonts w:cs="Times New Roman"/>
                <w:bCs/>
              </w:rPr>
              <w:t xml:space="preserve">“Treinamento WAEI/MSE” Descrição Expandida do caso de uso. Disponível em: </w:t>
            </w:r>
            <w:hyperlink r:id="rId109" w:tgtFrame="_blank" w:tooltip="https://treinamentowaei.wordpress.com/descricao-expandida-do-caso-de-uso/" w:history="1">
              <w:r w:rsidRPr="0069141E">
                <w:rPr>
                  <w:rStyle w:val="Hyperlink"/>
                  <w:rFonts w:cs="Times New Roman"/>
                  <w:bdr w:val="none" w:sz="0" w:space="0" w:color="auto" w:frame="1"/>
                </w:rPr>
                <w:t>https://treinamentowaei.wordpress.com/descricao-expandida-do-caso-de-uso/</w:t>
              </w:r>
            </w:hyperlink>
          </w:p>
          <w:p w14:paraId="2DE459D9" w14:textId="77777777" w:rsidR="00842BEE" w:rsidRPr="0069141E" w:rsidRDefault="00842BEE" w:rsidP="00415E00">
            <w:pPr>
              <w:tabs>
                <w:tab w:val="left" w:pos="2475"/>
              </w:tabs>
              <w:rPr>
                <w:rFonts w:cs="Times New Roman"/>
                <w:bCs/>
              </w:rPr>
            </w:pPr>
            <w:r w:rsidRPr="0069141E">
              <w:rPr>
                <w:rFonts w:cs="Times New Roman"/>
                <w:bCs/>
              </w:rPr>
              <w:t xml:space="preserve"> Acesso em 27 de agosto de 2021.</w:t>
            </w:r>
          </w:p>
          <w:p w14:paraId="2C579CBF" w14:textId="77777777" w:rsidR="00842BEE" w:rsidRPr="0069141E" w:rsidRDefault="00842BEE" w:rsidP="00415E00">
            <w:pPr>
              <w:tabs>
                <w:tab w:val="left" w:pos="2475"/>
              </w:tabs>
              <w:rPr>
                <w:rFonts w:cs="Times New Roman"/>
                <w:color w:val="000000" w:themeColor="text1"/>
                <w:kern w:val="24"/>
                <w:szCs w:val="24"/>
              </w:rPr>
            </w:pPr>
          </w:p>
        </w:tc>
      </w:tr>
      <w:tr w:rsidR="00842BEE" w:rsidRPr="0069141E" w14:paraId="2BB65658" w14:textId="77777777" w:rsidTr="00DD5B4B">
        <w:tc>
          <w:tcPr>
            <w:tcW w:w="10116" w:type="dxa"/>
          </w:tcPr>
          <w:p w14:paraId="7F800860"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6DCE3FE9" w14:textId="77777777" w:rsidR="00842BEE" w:rsidRPr="0069141E" w:rsidRDefault="00842BEE" w:rsidP="00415E00">
            <w:pPr>
              <w:tabs>
                <w:tab w:val="left" w:pos="2475"/>
              </w:tabs>
              <w:rPr>
                <w:rFonts w:cs="Times New Roman"/>
                <w:color w:val="000000" w:themeColor="text1"/>
                <w:kern w:val="24"/>
                <w:szCs w:val="24"/>
              </w:rPr>
            </w:pPr>
          </w:p>
          <w:p w14:paraId="1C76C35C" w14:textId="77777777" w:rsidR="00842BEE" w:rsidRPr="0069141E" w:rsidRDefault="00842BEE" w:rsidP="00415E00">
            <w:pPr>
              <w:tabs>
                <w:tab w:val="left" w:pos="2475"/>
              </w:tabs>
              <w:rPr>
                <w:rFonts w:cs="Times New Roman"/>
                <w:color w:val="000000" w:themeColor="text1"/>
                <w:kern w:val="24"/>
              </w:rPr>
            </w:pPr>
            <w:r w:rsidRPr="0069141E">
              <w:rPr>
                <w:rFonts w:cs="Times New Roman"/>
                <w:color w:val="000000" w:themeColor="text1"/>
                <w:kern w:val="24"/>
              </w:rPr>
              <w:t>Melhorar o roteiro e tempo de apresentação.</w:t>
            </w:r>
          </w:p>
          <w:p w14:paraId="133161B0" w14:textId="77777777" w:rsidR="00842BEE" w:rsidRPr="0069141E" w:rsidRDefault="00842BEE" w:rsidP="00415E00">
            <w:pPr>
              <w:tabs>
                <w:tab w:val="left" w:pos="2475"/>
              </w:tabs>
              <w:rPr>
                <w:rFonts w:cs="Times New Roman"/>
                <w:color w:val="000000" w:themeColor="text1"/>
                <w:kern w:val="24"/>
              </w:rPr>
            </w:pPr>
            <w:r w:rsidRPr="0069141E">
              <w:rPr>
                <w:rFonts w:cs="Times New Roman"/>
                <w:color w:val="000000" w:themeColor="text1"/>
                <w:kern w:val="24"/>
              </w:rPr>
              <w:t xml:space="preserve">Início do caso de uso estendido. </w:t>
            </w:r>
          </w:p>
          <w:p w14:paraId="687D586E" w14:textId="77777777" w:rsidR="00842BEE" w:rsidRPr="0069141E" w:rsidRDefault="00842BEE" w:rsidP="00415E00">
            <w:pPr>
              <w:tabs>
                <w:tab w:val="left" w:pos="2475"/>
              </w:tabs>
              <w:rPr>
                <w:rFonts w:cs="Times New Roman"/>
                <w:kern w:val="24"/>
                <w:szCs w:val="32"/>
              </w:rPr>
            </w:pPr>
          </w:p>
        </w:tc>
      </w:tr>
      <w:tr w:rsidR="00842BEE" w:rsidRPr="0069141E" w14:paraId="2695C2E0" w14:textId="77777777" w:rsidTr="00DD5B4B">
        <w:tc>
          <w:tcPr>
            <w:tcW w:w="10116" w:type="dxa"/>
          </w:tcPr>
          <w:p w14:paraId="0D1B3468"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7B6235D" w14:textId="77777777" w:rsidR="00842BEE" w:rsidRPr="0069141E" w:rsidRDefault="00842BEE" w:rsidP="00415E00">
            <w:pPr>
              <w:tabs>
                <w:tab w:val="left" w:pos="2475"/>
              </w:tabs>
              <w:jc w:val="both"/>
              <w:rPr>
                <w:rFonts w:cs="Times New Roman"/>
                <w:kern w:val="24"/>
                <w:szCs w:val="28"/>
              </w:rPr>
            </w:pPr>
          </w:p>
          <w:p w14:paraId="51779FB8" w14:textId="77777777" w:rsidR="00842BEE" w:rsidRPr="0069141E" w:rsidRDefault="00842BEE" w:rsidP="00415E00">
            <w:pPr>
              <w:tabs>
                <w:tab w:val="left" w:pos="2475"/>
              </w:tabs>
              <w:jc w:val="both"/>
              <w:rPr>
                <w:rFonts w:cs="Times New Roman"/>
                <w:kern w:val="24"/>
                <w:szCs w:val="28"/>
              </w:rPr>
            </w:pPr>
            <w:r w:rsidRPr="0069141E">
              <w:rPr>
                <w:rFonts w:cs="Times New Roman"/>
                <w:kern w:val="24"/>
                <w:szCs w:val="28"/>
              </w:rPr>
              <w:t>Entender o nosso próprio sistema ao nível que o caso de uso não seja bagunçado ou confuso.</w:t>
            </w:r>
          </w:p>
          <w:p w14:paraId="75373620" w14:textId="77777777" w:rsidR="00842BEE" w:rsidRPr="0069141E" w:rsidRDefault="00842BEE" w:rsidP="00415E00">
            <w:pPr>
              <w:tabs>
                <w:tab w:val="left" w:pos="2475"/>
              </w:tabs>
              <w:jc w:val="both"/>
              <w:rPr>
                <w:rFonts w:cs="Times New Roman"/>
                <w:kern w:val="24"/>
                <w:szCs w:val="28"/>
              </w:rPr>
            </w:pPr>
            <w:r w:rsidRPr="0069141E">
              <w:rPr>
                <w:rFonts w:cs="Times New Roman"/>
                <w:kern w:val="24"/>
                <w:szCs w:val="28"/>
              </w:rPr>
              <w:t>Tentar entender a aplicação do diagrama ao nosso sistema.</w:t>
            </w:r>
          </w:p>
          <w:p w14:paraId="6224531F" w14:textId="77777777" w:rsidR="00842BEE" w:rsidRPr="0069141E" w:rsidRDefault="00842BEE" w:rsidP="00415E00">
            <w:pPr>
              <w:tabs>
                <w:tab w:val="left" w:pos="2475"/>
              </w:tabs>
              <w:jc w:val="both"/>
              <w:rPr>
                <w:rFonts w:cs="Times New Roman"/>
                <w:kern w:val="24"/>
                <w:szCs w:val="28"/>
              </w:rPr>
            </w:pPr>
          </w:p>
        </w:tc>
      </w:tr>
      <w:tr w:rsidR="00842BEE" w:rsidRPr="0069141E" w14:paraId="14F22F27" w14:textId="77777777" w:rsidTr="00DD5B4B">
        <w:tc>
          <w:tcPr>
            <w:tcW w:w="10116" w:type="dxa"/>
          </w:tcPr>
          <w:p w14:paraId="5A61D374" w14:textId="77777777" w:rsidR="00842BEE" w:rsidRPr="0069141E" w:rsidRDefault="00842BEE"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5F9FF4D" w14:textId="77777777" w:rsidR="00842BEE" w:rsidRPr="0069141E" w:rsidRDefault="00842BEE" w:rsidP="00415E00">
            <w:pPr>
              <w:textAlignment w:val="baseline"/>
              <w:rPr>
                <w:rFonts w:eastAsia="Times New Roman" w:cs="Times New Roman"/>
                <w:color w:val="000000"/>
                <w:lang w:eastAsia="pt-BR"/>
              </w:rPr>
            </w:pPr>
          </w:p>
          <w:p w14:paraId="12C417F9" w14:textId="77777777" w:rsidR="00842BEE" w:rsidRPr="0069141E" w:rsidRDefault="00842BEE" w:rsidP="00415E00">
            <w:pPr>
              <w:textAlignment w:val="baseline"/>
              <w:rPr>
                <w:rFonts w:eastAsia="Times New Roman" w:cs="Times New Roman"/>
                <w:color w:val="000000"/>
                <w:lang w:eastAsia="pt-BR"/>
              </w:rPr>
            </w:pPr>
            <w:r w:rsidRPr="0069141E">
              <w:rPr>
                <w:rFonts w:eastAsia="Times New Roman" w:cs="Times New Roman"/>
                <w:color w:val="000000"/>
                <w:lang w:eastAsia="pt-BR"/>
              </w:rPr>
              <w:t>Trazer fontes das pesquisas.</w:t>
            </w:r>
          </w:p>
          <w:p w14:paraId="07D86D9F" w14:textId="77777777" w:rsidR="00842BEE" w:rsidRPr="0069141E" w:rsidRDefault="00842BEE" w:rsidP="00415E00">
            <w:pPr>
              <w:textAlignment w:val="baseline"/>
              <w:rPr>
                <w:rFonts w:cs="Times New Roman"/>
                <w:color w:val="000000" w:themeColor="text1"/>
                <w:kern w:val="24"/>
                <w:szCs w:val="24"/>
              </w:rPr>
            </w:pPr>
          </w:p>
        </w:tc>
      </w:tr>
      <w:tr w:rsidR="00842BEE" w:rsidRPr="0069141E" w14:paraId="2A2095EE" w14:textId="77777777" w:rsidTr="00DD5B4B">
        <w:tc>
          <w:tcPr>
            <w:tcW w:w="10116" w:type="dxa"/>
          </w:tcPr>
          <w:p w14:paraId="2A079C19" w14:textId="77777777" w:rsidR="00842BEE" w:rsidRPr="0069141E" w:rsidRDefault="00842BEE"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0FC3604" w14:textId="77777777" w:rsidR="00842BEE" w:rsidRPr="0069141E" w:rsidRDefault="00842BEE" w:rsidP="00415E00">
            <w:pPr>
              <w:rPr>
                <w:rFonts w:cs="Times New Roman"/>
                <w:color w:val="000000" w:themeColor="text1"/>
                <w:kern w:val="24"/>
                <w:szCs w:val="24"/>
              </w:rPr>
            </w:pPr>
          </w:p>
          <w:p w14:paraId="66B0DD24" w14:textId="77777777" w:rsidR="00842BEE" w:rsidRPr="0069141E" w:rsidRDefault="00842BEE" w:rsidP="00415E00">
            <w:pPr>
              <w:textAlignment w:val="baseline"/>
              <w:rPr>
                <w:rFonts w:cs="Times New Roman"/>
                <w:szCs w:val="24"/>
              </w:rPr>
            </w:pPr>
          </w:p>
        </w:tc>
      </w:tr>
    </w:tbl>
    <w:p w14:paraId="3F24A753" w14:textId="77777777" w:rsidR="00842BEE" w:rsidRPr="0069141E" w:rsidRDefault="00842BEE"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42BEE" w:rsidRPr="0069141E" w14:paraId="45CF77A2" w14:textId="77777777" w:rsidTr="00DD5B4B">
        <w:trPr>
          <w:trHeight w:val="310"/>
        </w:trPr>
        <w:tc>
          <w:tcPr>
            <w:tcW w:w="5070" w:type="dxa"/>
          </w:tcPr>
          <w:p w14:paraId="7C33E926" w14:textId="77777777" w:rsidR="00842BEE" w:rsidRPr="0069141E" w:rsidRDefault="00842BEE" w:rsidP="00415E00">
            <w:pPr>
              <w:spacing w:after="0" w:line="240" w:lineRule="auto"/>
              <w:rPr>
                <w:rFonts w:cs="Times New Roman"/>
                <w:b/>
                <w:szCs w:val="24"/>
              </w:rPr>
            </w:pPr>
            <w:r w:rsidRPr="0069141E">
              <w:rPr>
                <w:rFonts w:cs="Times New Roman"/>
                <w:b/>
                <w:szCs w:val="24"/>
              </w:rPr>
              <w:t>Ciência do Grupo:</w:t>
            </w:r>
          </w:p>
        </w:tc>
        <w:tc>
          <w:tcPr>
            <w:tcW w:w="1451" w:type="dxa"/>
          </w:tcPr>
          <w:p w14:paraId="6E845A60" w14:textId="77777777" w:rsidR="00842BEE" w:rsidRPr="0069141E" w:rsidRDefault="00842BEE"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668C1394" w14:textId="77777777" w:rsidR="00842BEE" w:rsidRPr="0069141E" w:rsidRDefault="00842BEE" w:rsidP="00415E00">
            <w:pPr>
              <w:spacing w:after="0" w:line="240" w:lineRule="auto"/>
              <w:rPr>
                <w:rFonts w:cs="Times New Roman"/>
                <w:b/>
                <w:szCs w:val="24"/>
              </w:rPr>
            </w:pPr>
            <w:r w:rsidRPr="0069141E">
              <w:rPr>
                <w:rFonts w:cs="Times New Roman"/>
                <w:b/>
                <w:szCs w:val="24"/>
              </w:rPr>
              <w:t>Ciência dos Professor(es)</w:t>
            </w:r>
          </w:p>
          <w:p w14:paraId="26D7F49A" w14:textId="77777777" w:rsidR="00842BEE" w:rsidRPr="0069141E" w:rsidRDefault="00842BEE" w:rsidP="00415E00">
            <w:pPr>
              <w:spacing w:after="0" w:line="240" w:lineRule="auto"/>
              <w:rPr>
                <w:rFonts w:cs="Times New Roman"/>
                <w:b/>
                <w:szCs w:val="24"/>
              </w:rPr>
            </w:pPr>
          </w:p>
        </w:tc>
      </w:tr>
      <w:tr w:rsidR="00842BEE" w:rsidRPr="0069141E" w14:paraId="0ECC9705" w14:textId="77777777" w:rsidTr="00DD5B4B">
        <w:trPr>
          <w:trHeight w:val="310"/>
        </w:trPr>
        <w:tc>
          <w:tcPr>
            <w:tcW w:w="5070" w:type="dxa"/>
          </w:tcPr>
          <w:p w14:paraId="432D6AD4" w14:textId="77777777" w:rsidR="00842BEE" w:rsidRPr="0069141E" w:rsidRDefault="00842BEE" w:rsidP="00415E00">
            <w:pPr>
              <w:spacing w:after="0" w:line="240" w:lineRule="auto"/>
              <w:rPr>
                <w:rFonts w:cs="Times New Roman"/>
                <w:szCs w:val="24"/>
              </w:rPr>
            </w:pPr>
            <w:r w:rsidRPr="0069141E">
              <w:rPr>
                <w:rFonts w:cs="Times New Roman"/>
                <w:szCs w:val="24"/>
              </w:rPr>
              <w:t>Alex Aparecido de Lima</w:t>
            </w:r>
          </w:p>
        </w:tc>
        <w:tc>
          <w:tcPr>
            <w:tcW w:w="1451" w:type="dxa"/>
          </w:tcPr>
          <w:p w14:paraId="40680CD9"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72C1C5C2" w14:textId="77777777" w:rsidR="00842BEE" w:rsidRPr="0069141E" w:rsidRDefault="00842BEE" w:rsidP="00415E00">
            <w:pPr>
              <w:spacing w:after="0" w:line="240" w:lineRule="auto"/>
              <w:rPr>
                <w:rFonts w:cs="Times New Roman"/>
                <w:szCs w:val="24"/>
              </w:rPr>
            </w:pPr>
          </w:p>
        </w:tc>
      </w:tr>
      <w:tr w:rsidR="00842BEE" w:rsidRPr="0069141E" w14:paraId="4E6B64CC" w14:textId="77777777" w:rsidTr="00DD5B4B">
        <w:trPr>
          <w:trHeight w:val="310"/>
        </w:trPr>
        <w:tc>
          <w:tcPr>
            <w:tcW w:w="5070" w:type="dxa"/>
          </w:tcPr>
          <w:p w14:paraId="59CA51E3" w14:textId="77777777" w:rsidR="00842BEE" w:rsidRPr="0069141E" w:rsidRDefault="00842BEE" w:rsidP="00415E00">
            <w:pPr>
              <w:spacing w:after="0" w:line="240" w:lineRule="auto"/>
              <w:rPr>
                <w:rFonts w:cs="Times New Roman"/>
                <w:szCs w:val="24"/>
              </w:rPr>
            </w:pPr>
            <w:r w:rsidRPr="0069141E">
              <w:rPr>
                <w:rFonts w:cs="Times New Roman"/>
                <w:szCs w:val="24"/>
              </w:rPr>
              <w:t>Anderson Portes do Nascimento</w:t>
            </w:r>
          </w:p>
        </w:tc>
        <w:tc>
          <w:tcPr>
            <w:tcW w:w="1451" w:type="dxa"/>
          </w:tcPr>
          <w:p w14:paraId="41B45EB6"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3FA23F83" w14:textId="77777777" w:rsidR="00842BEE" w:rsidRPr="0069141E" w:rsidRDefault="00842BEE" w:rsidP="00415E00">
            <w:pPr>
              <w:spacing w:after="0" w:line="240" w:lineRule="auto"/>
              <w:rPr>
                <w:rFonts w:cs="Times New Roman"/>
                <w:szCs w:val="24"/>
              </w:rPr>
            </w:pPr>
          </w:p>
        </w:tc>
      </w:tr>
      <w:tr w:rsidR="00842BEE" w:rsidRPr="0069141E" w14:paraId="61222ADE" w14:textId="77777777" w:rsidTr="00DD5B4B">
        <w:trPr>
          <w:trHeight w:val="310"/>
        </w:trPr>
        <w:tc>
          <w:tcPr>
            <w:tcW w:w="5070" w:type="dxa"/>
          </w:tcPr>
          <w:p w14:paraId="0906C8A5" w14:textId="77777777" w:rsidR="00842BEE" w:rsidRPr="0069141E" w:rsidRDefault="00842BEE" w:rsidP="00415E00">
            <w:pPr>
              <w:spacing w:after="0" w:line="240" w:lineRule="auto"/>
              <w:rPr>
                <w:rFonts w:cs="Times New Roman"/>
                <w:szCs w:val="24"/>
              </w:rPr>
            </w:pPr>
            <w:r w:rsidRPr="0069141E">
              <w:rPr>
                <w:rFonts w:cs="Times New Roman"/>
                <w:szCs w:val="24"/>
              </w:rPr>
              <w:t>Cesar Mâncio Silva</w:t>
            </w:r>
          </w:p>
        </w:tc>
        <w:tc>
          <w:tcPr>
            <w:tcW w:w="1451" w:type="dxa"/>
          </w:tcPr>
          <w:p w14:paraId="644C0FF2"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550CA4FC" w14:textId="77777777" w:rsidR="00842BEE" w:rsidRPr="0069141E" w:rsidRDefault="00842BEE" w:rsidP="00415E00">
            <w:pPr>
              <w:spacing w:after="0" w:line="240" w:lineRule="auto"/>
              <w:rPr>
                <w:rFonts w:cs="Times New Roman"/>
                <w:szCs w:val="24"/>
              </w:rPr>
            </w:pPr>
          </w:p>
        </w:tc>
      </w:tr>
      <w:tr w:rsidR="00842BEE" w:rsidRPr="0069141E" w14:paraId="145A042A" w14:textId="77777777" w:rsidTr="00DD5B4B">
        <w:trPr>
          <w:trHeight w:val="310"/>
        </w:trPr>
        <w:tc>
          <w:tcPr>
            <w:tcW w:w="5070" w:type="dxa"/>
          </w:tcPr>
          <w:p w14:paraId="76D35FE3" w14:textId="77777777" w:rsidR="00842BEE" w:rsidRPr="0069141E" w:rsidRDefault="00842BEE" w:rsidP="00415E00">
            <w:pPr>
              <w:spacing w:after="0" w:line="240" w:lineRule="auto"/>
              <w:rPr>
                <w:rFonts w:cs="Times New Roman"/>
                <w:szCs w:val="24"/>
              </w:rPr>
            </w:pPr>
            <w:r w:rsidRPr="0069141E">
              <w:rPr>
                <w:rFonts w:cs="Times New Roman"/>
                <w:szCs w:val="24"/>
              </w:rPr>
              <w:t>Maithê Gomes da Piedade</w:t>
            </w:r>
          </w:p>
        </w:tc>
        <w:tc>
          <w:tcPr>
            <w:tcW w:w="1451" w:type="dxa"/>
          </w:tcPr>
          <w:p w14:paraId="26126E1E" w14:textId="77777777" w:rsidR="00842BEE" w:rsidRPr="0069141E" w:rsidRDefault="00842BEE" w:rsidP="00415E00">
            <w:pPr>
              <w:spacing w:after="0" w:line="240" w:lineRule="auto"/>
              <w:rPr>
                <w:rFonts w:cs="Times New Roman"/>
                <w:szCs w:val="24"/>
              </w:rPr>
            </w:pPr>
            <w:r w:rsidRPr="0069141E">
              <w:rPr>
                <w:rFonts w:cs="Times New Roman"/>
                <w:szCs w:val="24"/>
              </w:rPr>
              <w:t>P</w:t>
            </w:r>
          </w:p>
        </w:tc>
        <w:tc>
          <w:tcPr>
            <w:tcW w:w="3674" w:type="dxa"/>
            <w:vMerge/>
          </w:tcPr>
          <w:p w14:paraId="2C17490B" w14:textId="77777777" w:rsidR="00842BEE" w:rsidRPr="0069141E" w:rsidRDefault="00842BEE" w:rsidP="00415E00">
            <w:pPr>
              <w:spacing w:after="0" w:line="240" w:lineRule="auto"/>
              <w:rPr>
                <w:rFonts w:cs="Times New Roman"/>
                <w:szCs w:val="24"/>
              </w:rPr>
            </w:pPr>
          </w:p>
        </w:tc>
      </w:tr>
    </w:tbl>
    <w:p w14:paraId="5C5E7894" w14:textId="77777777" w:rsidR="00842BEE" w:rsidRPr="0069141E" w:rsidRDefault="00842BEE" w:rsidP="00415E00">
      <w:pPr>
        <w:spacing w:after="0"/>
        <w:rPr>
          <w:rFonts w:cs="Times New Roman"/>
          <w:sz w:val="2"/>
          <w:szCs w:val="2"/>
        </w:rPr>
      </w:pPr>
    </w:p>
    <w:p w14:paraId="2F449DE2" w14:textId="77777777" w:rsidR="00842BEE" w:rsidRPr="0069141E" w:rsidRDefault="00842BEE" w:rsidP="00415E00">
      <w:pPr>
        <w:spacing w:after="0"/>
        <w:rPr>
          <w:rFonts w:cs="Times New Roman"/>
          <w:sz w:val="2"/>
          <w:szCs w:val="2"/>
        </w:rPr>
      </w:pPr>
      <w:r w:rsidRPr="0069141E">
        <w:rPr>
          <w:rFonts w:cs="Times New Roman"/>
          <w:sz w:val="2"/>
          <w:szCs w:val="2"/>
        </w:rPr>
        <w:br w:type="page"/>
      </w:r>
    </w:p>
    <w:p w14:paraId="377561F3" w14:textId="29D45F1D" w:rsidR="00F72000" w:rsidRPr="0069141E" w:rsidRDefault="00F17F6A" w:rsidP="00415E00">
      <w:pPr>
        <w:spacing w:after="0"/>
        <w:rPr>
          <w:rFonts w:cs="Times New Roman"/>
          <w:szCs w:val="24"/>
        </w:rPr>
      </w:pPr>
      <w:r>
        <w:rPr>
          <w:noProof/>
        </w:rPr>
        <w:lastRenderedPageBreak/>
        <w:pict w14:anchorId="17296355">
          <v:shape id="_x0000_s1076" type="#_x0000_t202" style="position:absolute;margin-left:214.05pt;margin-top:-16.95pt;width:291pt;height:59.2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CMA&#10;HaOEAgAAlQUAAA4AAAAAAAAAAAAAAAAALgIAAGRycy9lMm9Eb2MueG1sUEsBAi0AFAAGAAgAAAAh&#10;AG4/+LTeAAAACwEAAA8AAAAAAAAAAAAAAAAA3gQAAGRycy9kb3ducmV2LnhtbFBLBQYAAAAABAAE&#10;APMAAADpBQAAAAA=&#10;" fillcolor="white [3201]" strokeweight=".5pt">
            <v:textbox>
              <w:txbxContent>
                <w:p w14:paraId="7F350D1A" w14:textId="77777777" w:rsidR="00F72000" w:rsidRPr="00B0578E" w:rsidRDefault="00F72000" w:rsidP="00F7200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1448BD8" w14:textId="77777777" w:rsidR="00F72000" w:rsidRPr="00A66129" w:rsidRDefault="00F72000" w:rsidP="00F7200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Outro dia sobre a apresentação</w:t>
                  </w:r>
                </w:p>
              </w:txbxContent>
            </v:textbox>
          </v:shape>
        </w:pict>
      </w:r>
      <w:r w:rsidR="00F72000" w:rsidRPr="0069141E">
        <w:rPr>
          <w:rFonts w:cs="Times New Roman"/>
          <w:noProof/>
          <w:szCs w:val="24"/>
          <w:lang w:eastAsia="pt-BR"/>
        </w:rPr>
        <w:drawing>
          <wp:inline distT="0" distB="0" distL="0" distR="0" wp14:anchorId="2D670280" wp14:editId="63D7A125">
            <wp:extent cx="2505075" cy="845469"/>
            <wp:effectExtent l="0" t="0" r="0" b="0"/>
            <wp:docPr id="30" name="Imagem 3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2D3B749B" w14:textId="1C463976" w:rsidR="00F72000" w:rsidRPr="0069141E" w:rsidRDefault="00F17F6A" w:rsidP="00415E00">
      <w:pPr>
        <w:spacing w:after="0"/>
        <w:rPr>
          <w:rFonts w:cs="Times New Roman"/>
          <w:szCs w:val="24"/>
        </w:rPr>
      </w:pPr>
      <w:r>
        <w:rPr>
          <w:noProof/>
        </w:rPr>
        <w:pict w14:anchorId="6B905CD5">
          <v:shape id="_x0000_s1075" type="#_x0000_t202" style="position:absolute;margin-left:299.25pt;margin-top:15pt;width:203pt;height:29.15pt;z-index:25187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&#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BaNXBTrgEAAD0DAAAOAAAAAAAAAAAAAAAAAC4CAABkcnMvZTJvRG9jLnhtbFBL&#10;AQItABQABgAIAAAAIQAUThQX3QAAAAoBAAAPAAAAAAAAAAAAAAAAAAgEAABkcnMvZG93bnJldi54&#10;bWxQSwUGAAAAAAQABADzAAAAEgUAAAAA&#10;" filled="f" stroked="f">
            <v:textbox style="mso-fit-shape-to-text:t">
              <w:txbxContent>
                <w:p w14:paraId="2DB59870" w14:textId="77777777" w:rsidR="00F72000" w:rsidRPr="007F0382" w:rsidRDefault="00F72000" w:rsidP="00F7200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25</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08BB2FCB">
          <v:shape id="_x0000_s1074" type="#_x0000_t202" style="position:absolute;margin-left:2.25pt;margin-top:15.95pt;width:131.5pt;height:24.25pt;z-index:251876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Bir0ZLrQEAAD0DAAAOAAAAAAAAAAAAAAAAAC4CAABkcnMvZTJvRG9jLnhtbFBLAQIt&#10;ABQABgAIAAAAIQBgBRhy2wAAAAcBAAAPAAAAAAAAAAAAAAAAAAcEAABkcnMvZG93bnJldi54bWxQ&#10;SwUGAAAAAAQABADzAAAADwUAAAAA&#10;" filled="f" stroked="f">
            <v:textbox style="mso-fit-shape-to-text:t">
              <w:txbxContent>
                <w:p w14:paraId="2AA5D8A8" w14:textId="77777777" w:rsidR="00F72000" w:rsidRDefault="00F72000" w:rsidP="00F7200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5CF5232B" w14:textId="77777777" w:rsidR="00F72000" w:rsidRPr="0069141E" w:rsidRDefault="00F72000"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F72000" w:rsidRPr="0069141E" w14:paraId="2197AA62" w14:textId="77777777" w:rsidTr="00DD5B4B">
        <w:tc>
          <w:tcPr>
            <w:tcW w:w="10116" w:type="dxa"/>
          </w:tcPr>
          <w:p w14:paraId="4352FFB0"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227DF53" w14:textId="77777777" w:rsidR="00F72000" w:rsidRPr="0069141E" w:rsidRDefault="00F72000" w:rsidP="00415E00">
            <w:pPr>
              <w:tabs>
                <w:tab w:val="left" w:pos="2475"/>
              </w:tabs>
              <w:rPr>
                <w:rFonts w:cs="Times New Roman"/>
                <w:bCs/>
                <w:szCs w:val="24"/>
              </w:rPr>
            </w:pPr>
          </w:p>
          <w:p w14:paraId="2EAF4B92" w14:textId="77777777" w:rsidR="00F72000" w:rsidRPr="0069141E" w:rsidRDefault="00F72000" w:rsidP="00415E00">
            <w:pPr>
              <w:tabs>
                <w:tab w:val="left" w:pos="2475"/>
              </w:tabs>
              <w:rPr>
                <w:rFonts w:cs="Times New Roman"/>
                <w:bCs/>
              </w:rPr>
            </w:pPr>
            <w:r w:rsidRPr="0069141E">
              <w:rPr>
                <w:rFonts w:cs="Times New Roman"/>
                <w:bCs/>
              </w:rPr>
              <w:t>Apresentação 23/08</w:t>
            </w:r>
          </w:p>
          <w:p w14:paraId="15F2E068" w14:textId="77777777" w:rsidR="00F72000" w:rsidRPr="0069141E" w:rsidRDefault="00F72000" w:rsidP="00415E00">
            <w:pPr>
              <w:tabs>
                <w:tab w:val="left" w:pos="2475"/>
              </w:tabs>
              <w:rPr>
                <w:rFonts w:cs="Times New Roman"/>
                <w:color w:val="000000" w:themeColor="text1"/>
                <w:kern w:val="24"/>
                <w:szCs w:val="24"/>
              </w:rPr>
            </w:pPr>
          </w:p>
        </w:tc>
      </w:tr>
      <w:tr w:rsidR="00F72000" w:rsidRPr="0069141E" w14:paraId="61EA0AB3" w14:textId="77777777" w:rsidTr="00DD5B4B">
        <w:tc>
          <w:tcPr>
            <w:tcW w:w="10116" w:type="dxa"/>
          </w:tcPr>
          <w:p w14:paraId="527038B5"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363C600E" w14:textId="77777777" w:rsidR="00F72000" w:rsidRPr="0069141E" w:rsidRDefault="00F72000" w:rsidP="00415E00">
            <w:pPr>
              <w:tabs>
                <w:tab w:val="left" w:pos="2475"/>
              </w:tabs>
              <w:rPr>
                <w:rFonts w:cs="Times New Roman"/>
                <w:color w:val="000000" w:themeColor="text1"/>
                <w:kern w:val="24"/>
                <w:szCs w:val="24"/>
              </w:rPr>
            </w:pPr>
          </w:p>
          <w:p w14:paraId="453DCCEE" w14:textId="77777777" w:rsidR="00F72000" w:rsidRPr="0069141E" w:rsidRDefault="00F72000" w:rsidP="00415E00">
            <w:pPr>
              <w:tabs>
                <w:tab w:val="left" w:pos="2475"/>
              </w:tabs>
              <w:rPr>
                <w:rFonts w:cs="Times New Roman"/>
                <w:color w:val="000000" w:themeColor="text1"/>
                <w:kern w:val="24"/>
              </w:rPr>
            </w:pPr>
            <w:r w:rsidRPr="0069141E">
              <w:rPr>
                <w:rFonts w:cs="Times New Roman"/>
                <w:color w:val="000000" w:themeColor="text1"/>
                <w:kern w:val="24"/>
              </w:rPr>
              <w:t>Melhorar o roteiro e tempo de apresentação.</w:t>
            </w:r>
          </w:p>
          <w:p w14:paraId="6EEBAA1D" w14:textId="77777777" w:rsidR="00F72000" w:rsidRPr="0069141E" w:rsidRDefault="00F72000" w:rsidP="00415E00">
            <w:pPr>
              <w:tabs>
                <w:tab w:val="left" w:pos="2475"/>
              </w:tabs>
              <w:rPr>
                <w:rFonts w:cs="Times New Roman"/>
                <w:kern w:val="24"/>
                <w:szCs w:val="32"/>
              </w:rPr>
            </w:pPr>
          </w:p>
        </w:tc>
      </w:tr>
      <w:tr w:rsidR="00F72000" w:rsidRPr="0069141E" w14:paraId="1D8D9080" w14:textId="77777777" w:rsidTr="00DD5B4B">
        <w:tc>
          <w:tcPr>
            <w:tcW w:w="10116" w:type="dxa"/>
          </w:tcPr>
          <w:p w14:paraId="6AA97215"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018A6F8B" w14:textId="77777777" w:rsidR="00F72000" w:rsidRPr="0069141E" w:rsidRDefault="00F72000" w:rsidP="00415E00">
            <w:pPr>
              <w:tabs>
                <w:tab w:val="left" w:pos="2475"/>
              </w:tabs>
              <w:jc w:val="both"/>
              <w:rPr>
                <w:rFonts w:cs="Times New Roman"/>
                <w:kern w:val="24"/>
                <w:szCs w:val="28"/>
              </w:rPr>
            </w:pPr>
          </w:p>
          <w:p w14:paraId="36E5C7CB" w14:textId="77777777" w:rsidR="00F72000" w:rsidRPr="0069141E" w:rsidRDefault="00F72000" w:rsidP="00415E00">
            <w:pPr>
              <w:tabs>
                <w:tab w:val="left" w:pos="2475"/>
              </w:tabs>
              <w:jc w:val="both"/>
              <w:rPr>
                <w:rFonts w:cs="Times New Roman"/>
                <w:kern w:val="24"/>
              </w:rPr>
            </w:pPr>
            <w:r w:rsidRPr="0069141E">
              <w:rPr>
                <w:rFonts w:cs="Times New Roman"/>
                <w:kern w:val="24"/>
              </w:rPr>
              <w:t>Nenhuma, cumprimos os 5 minutos da apresentação;</w:t>
            </w:r>
          </w:p>
          <w:p w14:paraId="282E753D" w14:textId="77777777" w:rsidR="00F72000" w:rsidRPr="0069141E" w:rsidRDefault="00F72000" w:rsidP="00415E00">
            <w:pPr>
              <w:tabs>
                <w:tab w:val="left" w:pos="2475"/>
              </w:tabs>
              <w:jc w:val="both"/>
              <w:rPr>
                <w:rFonts w:cs="Times New Roman"/>
                <w:kern w:val="24"/>
              </w:rPr>
            </w:pPr>
            <w:r w:rsidRPr="0069141E">
              <w:rPr>
                <w:rFonts w:cs="Times New Roman"/>
                <w:kern w:val="24"/>
              </w:rPr>
              <w:t>Problemas de conexão com o integrante Cesar, resolvido posteriormente.</w:t>
            </w:r>
          </w:p>
          <w:p w14:paraId="195476D6" w14:textId="77777777" w:rsidR="00F72000" w:rsidRPr="0069141E" w:rsidRDefault="00F72000" w:rsidP="00415E00">
            <w:pPr>
              <w:tabs>
                <w:tab w:val="left" w:pos="2475"/>
              </w:tabs>
              <w:rPr>
                <w:rFonts w:cs="Times New Roman"/>
                <w:color w:val="000000" w:themeColor="text1"/>
                <w:kern w:val="24"/>
              </w:rPr>
            </w:pPr>
            <w:r w:rsidRPr="0069141E">
              <w:rPr>
                <w:rFonts w:cs="Times New Roman"/>
                <w:color w:val="000000" w:themeColor="text1"/>
                <w:kern w:val="24"/>
              </w:rPr>
              <w:t>Deixar os dados mais interessantes na fala da Maithê</w:t>
            </w:r>
          </w:p>
          <w:p w14:paraId="585FA2C4" w14:textId="77777777" w:rsidR="00F72000" w:rsidRPr="0069141E" w:rsidRDefault="00F72000" w:rsidP="00415E00">
            <w:pPr>
              <w:tabs>
                <w:tab w:val="left" w:pos="2475"/>
              </w:tabs>
              <w:jc w:val="both"/>
              <w:rPr>
                <w:rFonts w:cs="Times New Roman"/>
                <w:kern w:val="24"/>
                <w:szCs w:val="28"/>
              </w:rPr>
            </w:pPr>
          </w:p>
          <w:p w14:paraId="67F42DCA" w14:textId="77777777" w:rsidR="00F72000" w:rsidRPr="0069141E" w:rsidRDefault="00F72000" w:rsidP="00415E00">
            <w:pPr>
              <w:tabs>
                <w:tab w:val="left" w:pos="2475"/>
              </w:tabs>
              <w:jc w:val="both"/>
              <w:rPr>
                <w:rFonts w:cs="Times New Roman"/>
                <w:kern w:val="24"/>
                <w:szCs w:val="28"/>
              </w:rPr>
            </w:pPr>
          </w:p>
        </w:tc>
      </w:tr>
      <w:tr w:rsidR="00F72000" w:rsidRPr="0069141E" w14:paraId="283247DC" w14:textId="77777777" w:rsidTr="00DD5B4B">
        <w:tc>
          <w:tcPr>
            <w:tcW w:w="10116" w:type="dxa"/>
          </w:tcPr>
          <w:p w14:paraId="5AED4A7A"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5C4F0B34" w14:textId="77777777" w:rsidR="00F72000" w:rsidRPr="0069141E" w:rsidRDefault="00F72000" w:rsidP="00415E00">
            <w:pPr>
              <w:textAlignment w:val="baseline"/>
              <w:rPr>
                <w:rFonts w:eastAsia="Times New Roman" w:cs="Times New Roman"/>
                <w:color w:val="000000"/>
                <w:lang w:eastAsia="pt-BR"/>
              </w:rPr>
            </w:pPr>
          </w:p>
          <w:p w14:paraId="5F6D9E68" w14:textId="77777777" w:rsidR="00F72000" w:rsidRPr="0069141E" w:rsidRDefault="00F72000" w:rsidP="00415E00">
            <w:pPr>
              <w:textAlignment w:val="baseline"/>
              <w:rPr>
                <w:rFonts w:eastAsia="Times New Roman" w:cs="Times New Roman"/>
                <w:color w:val="000000"/>
                <w:lang w:eastAsia="pt-BR"/>
              </w:rPr>
            </w:pPr>
            <w:r w:rsidRPr="0069141E">
              <w:rPr>
                <w:rFonts w:eastAsia="Times New Roman" w:cs="Times New Roman"/>
                <w:color w:val="000000"/>
                <w:lang w:eastAsia="pt-BR"/>
              </w:rPr>
              <w:t>Trazer fontes das pesquisas.</w:t>
            </w:r>
          </w:p>
          <w:p w14:paraId="0B62F7CB" w14:textId="77777777" w:rsidR="00F72000" w:rsidRPr="0069141E" w:rsidRDefault="00F72000" w:rsidP="00415E00">
            <w:pPr>
              <w:textAlignment w:val="baseline"/>
              <w:rPr>
                <w:rFonts w:eastAsia="Times New Roman" w:cs="Times New Roman"/>
                <w:color w:val="000000"/>
                <w:lang w:eastAsia="pt-BR"/>
              </w:rPr>
            </w:pPr>
          </w:p>
          <w:p w14:paraId="6EC8CB75" w14:textId="77777777" w:rsidR="00F72000" w:rsidRPr="0069141E" w:rsidRDefault="00F72000" w:rsidP="00415E00">
            <w:pPr>
              <w:textAlignment w:val="baseline"/>
              <w:rPr>
                <w:rFonts w:cs="Times New Roman"/>
                <w:color w:val="000000" w:themeColor="text1"/>
                <w:kern w:val="24"/>
                <w:szCs w:val="24"/>
              </w:rPr>
            </w:pPr>
          </w:p>
        </w:tc>
      </w:tr>
      <w:tr w:rsidR="00F72000" w:rsidRPr="0069141E" w14:paraId="05E8AB69" w14:textId="77777777" w:rsidTr="00DD5B4B">
        <w:tc>
          <w:tcPr>
            <w:tcW w:w="10116" w:type="dxa"/>
          </w:tcPr>
          <w:p w14:paraId="2BFB7C3E" w14:textId="77777777" w:rsidR="00F72000" w:rsidRPr="0069141E" w:rsidRDefault="00F7200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9DA2EA3" w14:textId="77777777" w:rsidR="00F72000" w:rsidRPr="0069141E" w:rsidRDefault="00F72000" w:rsidP="00415E00">
            <w:pPr>
              <w:rPr>
                <w:rFonts w:cs="Times New Roman"/>
                <w:color w:val="000000" w:themeColor="text1"/>
                <w:kern w:val="24"/>
                <w:szCs w:val="24"/>
              </w:rPr>
            </w:pPr>
          </w:p>
          <w:p w14:paraId="723C146E" w14:textId="77777777" w:rsidR="00F72000" w:rsidRPr="0069141E" w:rsidRDefault="00F72000" w:rsidP="00415E00">
            <w:pPr>
              <w:textAlignment w:val="baseline"/>
              <w:rPr>
                <w:rFonts w:cs="Times New Roman"/>
                <w:szCs w:val="24"/>
              </w:rPr>
            </w:pPr>
          </w:p>
        </w:tc>
      </w:tr>
    </w:tbl>
    <w:p w14:paraId="4A04A0E7" w14:textId="77777777" w:rsidR="00F72000" w:rsidRPr="0069141E" w:rsidRDefault="00F7200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F72000" w:rsidRPr="0069141E" w14:paraId="0CDA8774" w14:textId="77777777" w:rsidTr="00DD5B4B">
        <w:trPr>
          <w:trHeight w:val="310"/>
        </w:trPr>
        <w:tc>
          <w:tcPr>
            <w:tcW w:w="5070" w:type="dxa"/>
          </w:tcPr>
          <w:p w14:paraId="2E9D9BE1" w14:textId="77777777" w:rsidR="00F72000" w:rsidRPr="0069141E" w:rsidRDefault="00F72000" w:rsidP="00415E00">
            <w:pPr>
              <w:spacing w:after="0" w:line="240" w:lineRule="auto"/>
              <w:rPr>
                <w:rFonts w:cs="Times New Roman"/>
                <w:b/>
                <w:szCs w:val="24"/>
              </w:rPr>
            </w:pPr>
            <w:r w:rsidRPr="0069141E">
              <w:rPr>
                <w:rFonts w:cs="Times New Roman"/>
                <w:b/>
                <w:szCs w:val="24"/>
              </w:rPr>
              <w:t>Ciência do Grupo:</w:t>
            </w:r>
          </w:p>
        </w:tc>
        <w:tc>
          <w:tcPr>
            <w:tcW w:w="1451" w:type="dxa"/>
          </w:tcPr>
          <w:p w14:paraId="6F71D808" w14:textId="77777777" w:rsidR="00F72000" w:rsidRPr="0069141E" w:rsidRDefault="00F7200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7D79AE2D" w14:textId="77777777" w:rsidR="00F72000" w:rsidRPr="0069141E" w:rsidRDefault="00F72000" w:rsidP="00415E00">
            <w:pPr>
              <w:spacing w:after="0" w:line="240" w:lineRule="auto"/>
              <w:rPr>
                <w:rFonts w:cs="Times New Roman"/>
                <w:b/>
                <w:szCs w:val="24"/>
              </w:rPr>
            </w:pPr>
            <w:r w:rsidRPr="0069141E">
              <w:rPr>
                <w:rFonts w:cs="Times New Roman"/>
                <w:b/>
                <w:szCs w:val="24"/>
              </w:rPr>
              <w:t>Ciência dos Professor(es)</w:t>
            </w:r>
          </w:p>
          <w:p w14:paraId="401BFD8B" w14:textId="77777777" w:rsidR="00F72000" w:rsidRPr="0069141E" w:rsidRDefault="00F72000" w:rsidP="00415E00">
            <w:pPr>
              <w:spacing w:after="0" w:line="240" w:lineRule="auto"/>
              <w:rPr>
                <w:rFonts w:cs="Times New Roman"/>
                <w:b/>
                <w:szCs w:val="24"/>
              </w:rPr>
            </w:pPr>
          </w:p>
        </w:tc>
      </w:tr>
      <w:tr w:rsidR="00F72000" w:rsidRPr="0069141E" w14:paraId="3A3B1BAF" w14:textId="77777777" w:rsidTr="00DD5B4B">
        <w:trPr>
          <w:trHeight w:val="310"/>
        </w:trPr>
        <w:tc>
          <w:tcPr>
            <w:tcW w:w="5070" w:type="dxa"/>
          </w:tcPr>
          <w:p w14:paraId="368B2B55" w14:textId="77777777" w:rsidR="00F72000" w:rsidRPr="0069141E" w:rsidRDefault="00F72000" w:rsidP="00415E00">
            <w:pPr>
              <w:spacing w:after="0" w:line="240" w:lineRule="auto"/>
              <w:rPr>
                <w:rFonts w:cs="Times New Roman"/>
                <w:szCs w:val="24"/>
              </w:rPr>
            </w:pPr>
            <w:r w:rsidRPr="0069141E">
              <w:rPr>
                <w:rFonts w:cs="Times New Roman"/>
                <w:szCs w:val="24"/>
              </w:rPr>
              <w:t>Alex Aparecido de Lima</w:t>
            </w:r>
          </w:p>
        </w:tc>
        <w:tc>
          <w:tcPr>
            <w:tcW w:w="1451" w:type="dxa"/>
          </w:tcPr>
          <w:p w14:paraId="140A2C94"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655CF54B" w14:textId="77777777" w:rsidR="00F72000" w:rsidRPr="0069141E" w:rsidRDefault="00F72000" w:rsidP="00415E00">
            <w:pPr>
              <w:spacing w:after="0" w:line="240" w:lineRule="auto"/>
              <w:rPr>
                <w:rFonts w:cs="Times New Roman"/>
                <w:szCs w:val="24"/>
              </w:rPr>
            </w:pPr>
          </w:p>
        </w:tc>
      </w:tr>
      <w:tr w:rsidR="00F72000" w:rsidRPr="0069141E" w14:paraId="4D2C345F" w14:textId="77777777" w:rsidTr="00DD5B4B">
        <w:trPr>
          <w:trHeight w:val="310"/>
        </w:trPr>
        <w:tc>
          <w:tcPr>
            <w:tcW w:w="5070" w:type="dxa"/>
          </w:tcPr>
          <w:p w14:paraId="08A1CF76" w14:textId="77777777" w:rsidR="00F72000" w:rsidRPr="0069141E" w:rsidRDefault="00F7200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42A08EE6"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2496EDC4" w14:textId="77777777" w:rsidR="00F72000" w:rsidRPr="0069141E" w:rsidRDefault="00F72000" w:rsidP="00415E00">
            <w:pPr>
              <w:spacing w:after="0" w:line="240" w:lineRule="auto"/>
              <w:rPr>
                <w:rFonts w:cs="Times New Roman"/>
                <w:szCs w:val="24"/>
              </w:rPr>
            </w:pPr>
          </w:p>
        </w:tc>
      </w:tr>
      <w:tr w:rsidR="00F72000" w:rsidRPr="0069141E" w14:paraId="0498908F" w14:textId="77777777" w:rsidTr="00DD5B4B">
        <w:trPr>
          <w:trHeight w:val="310"/>
        </w:trPr>
        <w:tc>
          <w:tcPr>
            <w:tcW w:w="5070" w:type="dxa"/>
          </w:tcPr>
          <w:p w14:paraId="33E1F4E2" w14:textId="77777777" w:rsidR="00F72000" w:rsidRPr="0069141E" w:rsidRDefault="00F72000" w:rsidP="00415E00">
            <w:pPr>
              <w:spacing w:after="0" w:line="240" w:lineRule="auto"/>
              <w:rPr>
                <w:rFonts w:cs="Times New Roman"/>
                <w:szCs w:val="24"/>
              </w:rPr>
            </w:pPr>
            <w:r w:rsidRPr="0069141E">
              <w:rPr>
                <w:rFonts w:cs="Times New Roman"/>
                <w:szCs w:val="24"/>
              </w:rPr>
              <w:t>Cesar Mâncio Silva</w:t>
            </w:r>
          </w:p>
        </w:tc>
        <w:tc>
          <w:tcPr>
            <w:tcW w:w="1451" w:type="dxa"/>
          </w:tcPr>
          <w:p w14:paraId="7E7C49CE"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01285D86" w14:textId="77777777" w:rsidR="00F72000" w:rsidRPr="0069141E" w:rsidRDefault="00F72000" w:rsidP="00415E00">
            <w:pPr>
              <w:spacing w:after="0" w:line="240" w:lineRule="auto"/>
              <w:rPr>
                <w:rFonts w:cs="Times New Roman"/>
                <w:szCs w:val="24"/>
              </w:rPr>
            </w:pPr>
          </w:p>
        </w:tc>
      </w:tr>
      <w:tr w:rsidR="00F72000" w:rsidRPr="0069141E" w14:paraId="1F9B0AD5" w14:textId="77777777" w:rsidTr="00DD5B4B">
        <w:trPr>
          <w:trHeight w:val="310"/>
        </w:trPr>
        <w:tc>
          <w:tcPr>
            <w:tcW w:w="5070" w:type="dxa"/>
          </w:tcPr>
          <w:p w14:paraId="6BEE7E3D" w14:textId="77777777" w:rsidR="00F72000" w:rsidRPr="0069141E" w:rsidRDefault="00F72000" w:rsidP="00415E00">
            <w:pPr>
              <w:spacing w:after="0" w:line="240" w:lineRule="auto"/>
              <w:rPr>
                <w:rFonts w:cs="Times New Roman"/>
                <w:szCs w:val="24"/>
              </w:rPr>
            </w:pPr>
            <w:r w:rsidRPr="0069141E">
              <w:rPr>
                <w:rFonts w:cs="Times New Roman"/>
                <w:szCs w:val="24"/>
              </w:rPr>
              <w:t>Maithê Gomes da Piedade</w:t>
            </w:r>
          </w:p>
        </w:tc>
        <w:tc>
          <w:tcPr>
            <w:tcW w:w="1451" w:type="dxa"/>
          </w:tcPr>
          <w:p w14:paraId="376DC9A7"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09DDDE05" w14:textId="77777777" w:rsidR="00F72000" w:rsidRPr="0069141E" w:rsidRDefault="00F72000" w:rsidP="00415E00">
            <w:pPr>
              <w:spacing w:after="0" w:line="240" w:lineRule="auto"/>
              <w:rPr>
                <w:rFonts w:cs="Times New Roman"/>
                <w:szCs w:val="24"/>
              </w:rPr>
            </w:pPr>
          </w:p>
        </w:tc>
      </w:tr>
    </w:tbl>
    <w:p w14:paraId="19FB5CE1" w14:textId="77777777" w:rsidR="00F72000" w:rsidRPr="0069141E" w:rsidRDefault="00F72000" w:rsidP="00415E00">
      <w:pPr>
        <w:spacing w:after="0"/>
        <w:rPr>
          <w:rFonts w:cs="Times New Roman"/>
          <w:sz w:val="2"/>
          <w:szCs w:val="2"/>
        </w:rPr>
      </w:pPr>
    </w:p>
    <w:p w14:paraId="5B26F2DC" w14:textId="77777777" w:rsidR="00F72000" w:rsidRPr="0069141E" w:rsidRDefault="00F72000" w:rsidP="00415E00">
      <w:pPr>
        <w:spacing w:after="0"/>
        <w:rPr>
          <w:rFonts w:cs="Times New Roman"/>
          <w:sz w:val="2"/>
          <w:szCs w:val="2"/>
        </w:rPr>
      </w:pPr>
      <w:r w:rsidRPr="0069141E">
        <w:rPr>
          <w:rFonts w:cs="Times New Roman"/>
          <w:sz w:val="2"/>
          <w:szCs w:val="2"/>
        </w:rPr>
        <w:br w:type="page"/>
      </w:r>
    </w:p>
    <w:p w14:paraId="283B1F86" w14:textId="77777777" w:rsidR="00F72000" w:rsidRDefault="00F72000" w:rsidP="00415E00">
      <w:pPr>
        <w:spacing w:after="0"/>
        <w:rPr>
          <w:rFonts w:cs="Times New Roman"/>
          <w:szCs w:val="24"/>
        </w:rPr>
      </w:pPr>
    </w:p>
    <w:p w14:paraId="3334E8BA" w14:textId="4A7F3576" w:rsidR="00F72000" w:rsidRPr="0069141E" w:rsidRDefault="00F17F6A" w:rsidP="00415E00">
      <w:pPr>
        <w:spacing w:after="0"/>
        <w:rPr>
          <w:rFonts w:cs="Times New Roman"/>
          <w:szCs w:val="24"/>
        </w:rPr>
      </w:pPr>
      <w:r>
        <w:rPr>
          <w:noProof/>
        </w:rPr>
        <w:pict w14:anchorId="3EDD4A7B">
          <v:shape id="_x0000_s1073" type="#_x0000_t202" style="position:absolute;margin-left:214.05pt;margin-top:-16.95pt;width:291pt;height:59.2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FwI&#10;t++EAgAAlgUAAA4AAAAAAAAAAAAAAAAALgIAAGRycy9lMm9Eb2MueG1sUEsBAi0AFAAGAAgAAAAh&#10;AG4/+LTeAAAACwEAAA8AAAAAAAAAAAAAAAAA3gQAAGRycy9kb3ducmV2LnhtbFBLBQYAAAAABAAE&#10;APMAAADpBQAAAAA=&#10;" fillcolor="white [3201]" strokeweight=".5pt">
            <v:textbox>
              <w:txbxContent>
                <w:p w14:paraId="6C1227A8" w14:textId="77777777" w:rsidR="00F72000" w:rsidRPr="00B0578E" w:rsidRDefault="00F72000" w:rsidP="00F7200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0F88444E" w14:textId="77777777" w:rsidR="00F72000" w:rsidRPr="00A66129" w:rsidRDefault="00F72000" w:rsidP="00F7200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Pós-apresentação</w:t>
                  </w:r>
                </w:p>
              </w:txbxContent>
            </v:textbox>
          </v:shape>
        </w:pict>
      </w:r>
      <w:r w:rsidR="00F72000" w:rsidRPr="0069141E">
        <w:rPr>
          <w:rFonts w:cs="Times New Roman"/>
          <w:noProof/>
          <w:szCs w:val="24"/>
          <w:lang w:eastAsia="pt-BR"/>
        </w:rPr>
        <w:drawing>
          <wp:inline distT="0" distB="0" distL="0" distR="0" wp14:anchorId="633AF7A3" wp14:editId="683B25B8">
            <wp:extent cx="2505075" cy="845469"/>
            <wp:effectExtent l="0" t="0" r="0" b="0"/>
            <wp:docPr id="4" name="Imagem 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FD103BC" w14:textId="79C2DEB7" w:rsidR="00F72000" w:rsidRPr="0069141E" w:rsidRDefault="00F17F6A" w:rsidP="00415E00">
      <w:pPr>
        <w:spacing w:after="0"/>
        <w:rPr>
          <w:rFonts w:cs="Times New Roman"/>
          <w:szCs w:val="24"/>
        </w:rPr>
      </w:pPr>
      <w:r>
        <w:rPr>
          <w:noProof/>
        </w:rPr>
        <w:pict w14:anchorId="51B722E7">
          <v:shape id="_x0000_s1072" type="#_x0000_t202" style="position:absolute;margin-left:299.25pt;margin-top:15pt;width:203pt;height:29.15pt;z-index:25187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&#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DFU4lRrgEAAD0DAAAOAAAAAAAAAAAAAAAAAC4CAABkcnMvZTJvRG9jLnhtbFBL&#10;AQItABQABgAIAAAAIQAUThQX3QAAAAoBAAAPAAAAAAAAAAAAAAAAAAgEAABkcnMvZG93bnJldi54&#10;bWxQSwUGAAAAAAQABADzAAAAEgUAAAAA&#10;" filled="f" stroked="f">
            <v:textbox style="mso-fit-shape-to-text:t">
              <w:txbxContent>
                <w:p w14:paraId="79B129F1" w14:textId="77777777" w:rsidR="00F72000" w:rsidRPr="007F0382" w:rsidRDefault="00F72000" w:rsidP="00F7200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24</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61905A71">
          <v:shape id="_x0000_s1071" type="#_x0000_t202" style="position:absolute;margin-left:2.25pt;margin-top:15.95pt;width:131.5pt;height:24.25pt;z-index:251872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wwRNTK4BAAA9AwAADgAAAAAAAAAAAAAAAAAuAgAAZHJzL2Uyb0RvYy54bWxQSwEC&#10;LQAUAAYACAAAACEAYAUYctsAAAAHAQAADwAAAAAAAAAAAAAAAAAIBAAAZHJzL2Rvd25yZXYueG1s&#10;UEsFBgAAAAAEAAQA8wAAABAFAAAAAA==&#10;" filled="f" stroked="f">
            <v:textbox style="mso-fit-shape-to-text:t">
              <w:txbxContent>
                <w:p w14:paraId="1CA2F8F1" w14:textId="77777777" w:rsidR="00F72000" w:rsidRDefault="00F72000" w:rsidP="00F7200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08906CE" w14:textId="77777777" w:rsidR="00F72000" w:rsidRPr="0069141E" w:rsidRDefault="00F72000"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F72000" w:rsidRPr="0069141E" w14:paraId="5771C049" w14:textId="77777777" w:rsidTr="00DD5B4B">
        <w:tc>
          <w:tcPr>
            <w:tcW w:w="10116" w:type="dxa"/>
          </w:tcPr>
          <w:p w14:paraId="03D6FFEE"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A2500EF" w14:textId="77777777" w:rsidR="00F72000" w:rsidRPr="0069141E" w:rsidRDefault="00F72000" w:rsidP="00415E00">
            <w:pPr>
              <w:tabs>
                <w:tab w:val="left" w:pos="2475"/>
              </w:tabs>
              <w:rPr>
                <w:rFonts w:cs="Times New Roman"/>
                <w:bCs/>
                <w:szCs w:val="24"/>
              </w:rPr>
            </w:pPr>
          </w:p>
          <w:p w14:paraId="28A1C8DC" w14:textId="77777777" w:rsidR="00F72000" w:rsidRPr="0069141E" w:rsidRDefault="00F72000" w:rsidP="00415E00">
            <w:pPr>
              <w:tabs>
                <w:tab w:val="left" w:pos="2475"/>
              </w:tabs>
              <w:rPr>
                <w:rFonts w:cs="Times New Roman"/>
                <w:bCs/>
                <w:szCs w:val="24"/>
              </w:rPr>
            </w:pPr>
            <w:r w:rsidRPr="0069141E">
              <w:rPr>
                <w:rFonts w:cs="Times New Roman"/>
                <w:bCs/>
                <w:szCs w:val="24"/>
              </w:rPr>
              <w:t xml:space="preserve">Críticas da apresentação do dia 23. </w:t>
            </w:r>
          </w:p>
          <w:p w14:paraId="61A3794F" w14:textId="77777777" w:rsidR="00F72000" w:rsidRPr="0069141E" w:rsidRDefault="00F72000" w:rsidP="00415E00">
            <w:pPr>
              <w:tabs>
                <w:tab w:val="left" w:pos="2475"/>
              </w:tabs>
              <w:rPr>
                <w:rFonts w:cs="Times New Roman"/>
                <w:color w:val="000000" w:themeColor="text1"/>
                <w:kern w:val="24"/>
                <w:szCs w:val="24"/>
              </w:rPr>
            </w:pPr>
          </w:p>
        </w:tc>
      </w:tr>
      <w:tr w:rsidR="00F72000" w:rsidRPr="0069141E" w14:paraId="4B8ADB5D" w14:textId="77777777" w:rsidTr="00DD5B4B">
        <w:tc>
          <w:tcPr>
            <w:tcW w:w="10116" w:type="dxa"/>
          </w:tcPr>
          <w:p w14:paraId="41EAA2A3"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616E1331" w14:textId="77777777" w:rsidR="00F72000" w:rsidRPr="0069141E" w:rsidRDefault="00F72000" w:rsidP="00415E00">
            <w:pPr>
              <w:tabs>
                <w:tab w:val="left" w:pos="2475"/>
              </w:tabs>
              <w:rPr>
                <w:rFonts w:cs="Times New Roman"/>
                <w:color w:val="000000" w:themeColor="text1"/>
                <w:kern w:val="24"/>
                <w:szCs w:val="24"/>
              </w:rPr>
            </w:pPr>
          </w:p>
          <w:p w14:paraId="56E31FAF"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Reestruturação do roteiro, melhorar o cumprimento de prazo, </w:t>
            </w:r>
          </w:p>
          <w:p w14:paraId="62435117" w14:textId="77777777" w:rsidR="00F72000" w:rsidRPr="0069141E" w:rsidRDefault="00F72000" w:rsidP="00415E00">
            <w:pPr>
              <w:tabs>
                <w:tab w:val="left" w:pos="2475"/>
              </w:tabs>
              <w:jc w:val="both"/>
              <w:rPr>
                <w:rFonts w:cs="Times New Roman"/>
                <w:kern w:val="24"/>
                <w:szCs w:val="32"/>
              </w:rPr>
            </w:pPr>
          </w:p>
        </w:tc>
      </w:tr>
      <w:tr w:rsidR="00F72000" w:rsidRPr="0069141E" w14:paraId="2A63D172" w14:textId="77777777" w:rsidTr="00DD5B4B">
        <w:tc>
          <w:tcPr>
            <w:tcW w:w="10116" w:type="dxa"/>
          </w:tcPr>
          <w:p w14:paraId="290E49DD"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24347D47" w14:textId="77777777" w:rsidR="00F72000" w:rsidRPr="0069141E" w:rsidRDefault="00F72000" w:rsidP="00415E00">
            <w:pPr>
              <w:tabs>
                <w:tab w:val="left" w:pos="2475"/>
              </w:tabs>
              <w:rPr>
                <w:rFonts w:cs="Times New Roman"/>
                <w:color w:val="000000" w:themeColor="text1"/>
                <w:kern w:val="24"/>
                <w:szCs w:val="24"/>
              </w:rPr>
            </w:pPr>
          </w:p>
          <w:p w14:paraId="0CB6C60B" w14:textId="77777777" w:rsidR="00F72000" w:rsidRPr="0069141E" w:rsidRDefault="00F72000" w:rsidP="00415E00">
            <w:pPr>
              <w:tabs>
                <w:tab w:val="left" w:pos="2475"/>
              </w:tabs>
              <w:jc w:val="both"/>
              <w:rPr>
                <w:rFonts w:cs="Times New Roman"/>
                <w:kern w:val="24"/>
                <w:szCs w:val="28"/>
              </w:rPr>
            </w:pPr>
            <w:r w:rsidRPr="0069141E">
              <w:rPr>
                <w:rFonts w:cs="Times New Roman"/>
                <w:kern w:val="24"/>
                <w:szCs w:val="28"/>
              </w:rPr>
              <w:t>Tentar fechar a apresentação em 5 minutos e uma melhor “conversação” entre as nossas falas.</w:t>
            </w:r>
          </w:p>
          <w:p w14:paraId="5AD83EC7" w14:textId="77777777" w:rsidR="00F72000" w:rsidRPr="0069141E" w:rsidRDefault="00F72000" w:rsidP="00415E00">
            <w:pPr>
              <w:tabs>
                <w:tab w:val="left" w:pos="2475"/>
              </w:tabs>
              <w:jc w:val="both"/>
              <w:rPr>
                <w:rFonts w:cs="Times New Roman"/>
                <w:kern w:val="24"/>
                <w:szCs w:val="28"/>
              </w:rPr>
            </w:pPr>
            <w:r w:rsidRPr="0069141E">
              <w:rPr>
                <w:rFonts w:cs="Times New Roman"/>
                <w:kern w:val="24"/>
                <w:szCs w:val="28"/>
              </w:rPr>
              <w:t>MUITOS dados técnicos na fala da Maithê</w:t>
            </w:r>
          </w:p>
          <w:p w14:paraId="34ED4DA2" w14:textId="77777777" w:rsidR="00F72000" w:rsidRPr="0069141E" w:rsidRDefault="00F72000" w:rsidP="00415E00">
            <w:pPr>
              <w:tabs>
                <w:tab w:val="left" w:pos="2475"/>
              </w:tabs>
              <w:jc w:val="both"/>
              <w:rPr>
                <w:rFonts w:cs="Times New Roman"/>
                <w:kern w:val="24"/>
                <w:szCs w:val="28"/>
              </w:rPr>
            </w:pPr>
          </w:p>
          <w:p w14:paraId="0EC80490" w14:textId="77777777" w:rsidR="00F72000" w:rsidRPr="0069141E" w:rsidRDefault="00F72000" w:rsidP="00415E00">
            <w:pPr>
              <w:tabs>
                <w:tab w:val="left" w:pos="2475"/>
              </w:tabs>
              <w:jc w:val="both"/>
              <w:rPr>
                <w:rFonts w:cs="Times New Roman"/>
                <w:kern w:val="24"/>
                <w:szCs w:val="28"/>
              </w:rPr>
            </w:pPr>
          </w:p>
        </w:tc>
      </w:tr>
      <w:tr w:rsidR="00F72000" w:rsidRPr="0069141E" w14:paraId="0256AEFA" w14:textId="77777777" w:rsidTr="00DD5B4B">
        <w:tc>
          <w:tcPr>
            <w:tcW w:w="10116" w:type="dxa"/>
          </w:tcPr>
          <w:p w14:paraId="5266C0AE" w14:textId="77777777" w:rsidR="00F72000" w:rsidRPr="0069141E" w:rsidRDefault="00F7200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AFAAAE0" w14:textId="77777777" w:rsidR="00F72000" w:rsidRPr="0069141E" w:rsidRDefault="00F72000" w:rsidP="00415E00">
            <w:pPr>
              <w:textAlignment w:val="baseline"/>
              <w:rPr>
                <w:rFonts w:eastAsia="Times New Roman" w:cs="Times New Roman"/>
                <w:color w:val="000000"/>
                <w:lang w:eastAsia="pt-BR"/>
              </w:rPr>
            </w:pPr>
          </w:p>
          <w:p w14:paraId="0D7A4126" w14:textId="77777777" w:rsidR="00F72000" w:rsidRPr="0069141E" w:rsidRDefault="00F72000" w:rsidP="00415E00">
            <w:pPr>
              <w:textAlignment w:val="baseline"/>
              <w:rPr>
                <w:rFonts w:eastAsia="Times New Roman" w:cs="Times New Roman"/>
                <w:color w:val="000000"/>
                <w:lang w:eastAsia="pt-BR"/>
              </w:rPr>
            </w:pPr>
            <w:r w:rsidRPr="0069141E">
              <w:rPr>
                <w:rFonts w:eastAsia="Times New Roman" w:cs="Times New Roman"/>
                <w:color w:val="000000"/>
                <w:lang w:eastAsia="pt-BR"/>
              </w:rPr>
              <w:t>NÃO perguntar para a banca, NÃO tentar ser um RH;</w:t>
            </w:r>
            <w:r w:rsidRPr="0069141E">
              <w:rPr>
                <w:rFonts w:eastAsia="Times New Roman" w:cs="Times New Roman"/>
                <w:color w:val="000000"/>
                <w:lang w:eastAsia="pt-BR"/>
              </w:rPr>
              <w:br/>
              <w:t>USAR MAIS comparações e exemplos para explicar o projeto “Somos como o Uber foi para o Taxi”;</w:t>
            </w:r>
            <w:r w:rsidRPr="0069141E">
              <w:rPr>
                <w:rFonts w:eastAsia="Times New Roman" w:cs="Times New Roman"/>
                <w:color w:val="000000"/>
                <w:lang w:eastAsia="pt-BR"/>
              </w:rPr>
              <w:br/>
              <w:t>Procurar concorrentes, tentando fazer o nosso melhor ponto ser o justamente o mais fraco deles.</w:t>
            </w:r>
          </w:p>
          <w:p w14:paraId="26220641" w14:textId="77777777" w:rsidR="00F72000" w:rsidRPr="0069141E" w:rsidRDefault="00F72000" w:rsidP="00415E00">
            <w:pPr>
              <w:textAlignment w:val="baseline"/>
              <w:rPr>
                <w:rFonts w:cs="Times New Roman"/>
                <w:color w:val="000000" w:themeColor="text1"/>
                <w:kern w:val="24"/>
                <w:szCs w:val="24"/>
              </w:rPr>
            </w:pPr>
          </w:p>
        </w:tc>
      </w:tr>
      <w:tr w:rsidR="00F72000" w:rsidRPr="0069141E" w14:paraId="5024860C" w14:textId="77777777" w:rsidTr="00DD5B4B">
        <w:tc>
          <w:tcPr>
            <w:tcW w:w="10116" w:type="dxa"/>
          </w:tcPr>
          <w:p w14:paraId="52836B9C" w14:textId="77777777" w:rsidR="00F72000" w:rsidRPr="0069141E" w:rsidRDefault="00F7200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6C421C2" w14:textId="77777777" w:rsidR="00F72000" w:rsidRPr="0069141E" w:rsidRDefault="00F72000" w:rsidP="00415E00">
            <w:pPr>
              <w:rPr>
                <w:rFonts w:cs="Times New Roman"/>
                <w:color w:val="000000" w:themeColor="text1"/>
                <w:kern w:val="24"/>
                <w:szCs w:val="24"/>
              </w:rPr>
            </w:pPr>
          </w:p>
          <w:p w14:paraId="7D4FD109" w14:textId="77777777" w:rsidR="00F72000" w:rsidRPr="0069141E" w:rsidRDefault="00F72000" w:rsidP="00415E00">
            <w:pPr>
              <w:rPr>
                <w:rFonts w:cs="Times New Roman"/>
                <w:color w:val="000000" w:themeColor="text1"/>
                <w:kern w:val="24"/>
                <w:szCs w:val="24"/>
              </w:rPr>
            </w:pPr>
            <w:r w:rsidRPr="0069141E">
              <w:rPr>
                <w:rFonts w:cs="Times New Roman"/>
                <w:color w:val="000000" w:themeColor="text1"/>
                <w:kern w:val="24"/>
                <w:szCs w:val="24"/>
              </w:rPr>
              <w:t>Pesquisar ainda mais, procurar parcerias.</w:t>
            </w:r>
          </w:p>
          <w:p w14:paraId="7A1343FF" w14:textId="77777777" w:rsidR="00F72000" w:rsidRPr="0069141E" w:rsidRDefault="00F72000" w:rsidP="00415E00">
            <w:pPr>
              <w:textAlignment w:val="baseline"/>
              <w:rPr>
                <w:rFonts w:cs="Times New Roman"/>
                <w:szCs w:val="24"/>
              </w:rPr>
            </w:pPr>
          </w:p>
        </w:tc>
      </w:tr>
    </w:tbl>
    <w:p w14:paraId="2437504E" w14:textId="77777777" w:rsidR="00F72000" w:rsidRPr="0069141E" w:rsidRDefault="00F7200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F72000" w:rsidRPr="0069141E" w14:paraId="6D952EF9" w14:textId="77777777" w:rsidTr="00DD5B4B">
        <w:trPr>
          <w:trHeight w:val="310"/>
        </w:trPr>
        <w:tc>
          <w:tcPr>
            <w:tcW w:w="5070" w:type="dxa"/>
          </w:tcPr>
          <w:p w14:paraId="791080EC" w14:textId="77777777" w:rsidR="00F72000" w:rsidRPr="0069141E" w:rsidRDefault="00F72000" w:rsidP="00415E00">
            <w:pPr>
              <w:spacing w:after="0" w:line="240" w:lineRule="auto"/>
              <w:rPr>
                <w:rFonts w:cs="Times New Roman"/>
                <w:b/>
                <w:szCs w:val="24"/>
              </w:rPr>
            </w:pPr>
            <w:r w:rsidRPr="0069141E">
              <w:rPr>
                <w:rFonts w:cs="Times New Roman"/>
                <w:b/>
                <w:szCs w:val="24"/>
              </w:rPr>
              <w:t>Ciência do Grupo:</w:t>
            </w:r>
          </w:p>
        </w:tc>
        <w:tc>
          <w:tcPr>
            <w:tcW w:w="1451" w:type="dxa"/>
          </w:tcPr>
          <w:p w14:paraId="092ECD9B" w14:textId="77777777" w:rsidR="00F72000" w:rsidRPr="0069141E" w:rsidRDefault="00F7200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63926E20" w14:textId="77777777" w:rsidR="00F72000" w:rsidRPr="0069141E" w:rsidRDefault="00F72000" w:rsidP="00415E00">
            <w:pPr>
              <w:spacing w:after="0" w:line="240" w:lineRule="auto"/>
              <w:rPr>
                <w:rFonts w:cs="Times New Roman"/>
                <w:b/>
                <w:szCs w:val="24"/>
              </w:rPr>
            </w:pPr>
            <w:r w:rsidRPr="0069141E">
              <w:rPr>
                <w:rFonts w:cs="Times New Roman"/>
                <w:b/>
                <w:szCs w:val="24"/>
              </w:rPr>
              <w:t>Ciência dos Professor(es)</w:t>
            </w:r>
          </w:p>
          <w:p w14:paraId="0397B205" w14:textId="77777777" w:rsidR="00F72000" w:rsidRPr="0069141E" w:rsidRDefault="00F72000" w:rsidP="00415E00">
            <w:pPr>
              <w:spacing w:after="0" w:line="240" w:lineRule="auto"/>
              <w:rPr>
                <w:rFonts w:cs="Times New Roman"/>
                <w:b/>
                <w:szCs w:val="24"/>
              </w:rPr>
            </w:pPr>
          </w:p>
        </w:tc>
      </w:tr>
      <w:tr w:rsidR="00F72000" w:rsidRPr="0069141E" w14:paraId="658DC4F1" w14:textId="77777777" w:rsidTr="00DD5B4B">
        <w:trPr>
          <w:trHeight w:val="310"/>
        </w:trPr>
        <w:tc>
          <w:tcPr>
            <w:tcW w:w="5070" w:type="dxa"/>
          </w:tcPr>
          <w:p w14:paraId="0F37F966" w14:textId="77777777" w:rsidR="00F72000" w:rsidRPr="0069141E" w:rsidRDefault="00F72000" w:rsidP="00415E00">
            <w:pPr>
              <w:spacing w:after="0" w:line="240" w:lineRule="auto"/>
              <w:rPr>
                <w:rFonts w:cs="Times New Roman"/>
                <w:szCs w:val="24"/>
              </w:rPr>
            </w:pPr>
            <w:r w:rsidRPr="0069141E">
              <w:rPr>
                <w:rFonts w:cs="Times New Roman"/>
                <w:szCs w:val="24"/>
              </w:rPr>
              <w:t>Alex Aparecido de Lima</w:t>
            </w:r>
          </w:p>
        </w:tc>
        <w:tc>
          <w:tcPr>
            <w:tcW w:w="1451" w:type="dxa"/>
          </w:tcPr>
          <w:p w14:paraId="71678A1B"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2C2A15A9" w14:textId="77777777" w:rsidR="00F72000" w:rsidRPr="0069141E" w:rsidRDefault="00F72000" w:rsidP="00415E00">
            <w:pPr>
              <w:spacing w:after="0" w:line="240" w:lineRule="auto"/>
              <w:rPr>
                <w:rFonts w:cs="Times New Roman"/>
                <w:szCs w:val="24"/>
              </w:rPr>
            </w:pPr>
          </w:p>
        </w:tc>
      </w:tr>
      <w:tr w:rsidR="00F72000" w:rsidRPr="0069141E" w14:paraId="66AB7FED" w14:textId="77777777" w:rsidTr="00DD5B4B">
        <w:trPr>
          <w:trHeight w:val="310"/>
        </w:trPr>
        <w:tc>
          <w:tcPr>
            <w:tcW w:w="5070" w:type="dxa"/>
          </w:tcPr>
          <w:p w14:paraId="0AC93582" w14:textId="77777777" w:rsidR="00F72000" w:rsidRPr="0069141E" w:rsidRDefault="00F7200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64167B8A"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4D8E49A1" w14:textId="77777777" w:rsidR="00F72000" w:rsidRPr="0069141E" w:rsidRDefault="00F72000" w:rsidP="00415E00">
            <w:pPr>
              <w:spacing w:after="0" w:line="240" w:lineRule="auto"/>
              <w:rPr>
                <w:rFonts w:cs="Times New Roman"/>
                <w:szCs w:val="24"/>
              </w:rPr>
            </w:pPr>
          </w:p>
        </w:tc>
      </w:tr>
      <w:tr w:rsidR="00F72000" w:rsidRPr="0069141E" w14:paraId="1C18C93B" w14:textId="77777777" w:rsidTr="00DD5B4B">
        <w:trPr>
          <w:trHeight w:val="310"/>
        </w:trPr>
        <w:tc>
          <w:tcPr>
            <w:tcW w:w="5070" w:type="dxa"/>
          </w:tcPr>
          <w:p w14:paraId="5C578A27" w14:textId="77777777" w:rsidR="00F72000" w:rsidRPr="0069141E" w:rsidRDefault="00F72000" w:rsidP="00415E00">
            <w:pPr>
              <w:spacing w:after="0" w:line="240" w:lineRule="auto"/>
              <w:rPr>
                <w:rFonts w:cs="Times New Roman"/>
                <w:szCs w:val="24"/>
              </w:rPr>
            </w:pPr>
            <w:r w:rsidRPr="0069141E">
              <w:rPr>
                <w:rFonts w:cs="Times New Roman"/>
                <w:szCs w:val="24"/>
              </w:rPr>
              <w:t>Cesar Mâncio Silva</w:t>
            </w:r>
          </w:p>
        </w:tc>
        <w:tc>
          <w:tcPr>
            <w:tcW w:w="1451" w:type="dxa"/>
          </w:tcPr>
          <w:p w14:paraId="255BD8F4"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4F9ED9DD" w14:textId="77777777" w:rsidR="00F72000" w:rsidRPr="0069141E" w:rsidRDefault="00F72000" w:rsidP="00415E00">
            <w:pPr>
              <w:spacing w:after="0" w:line="240" w:lineRule="auto"/>
              <w:rPr>
                <w:rFonts w:cs="Times New Roman"/>
                <w:szCs w:val="24"/>
              </w:rPr>
            </w:pPr>
          </w:p>
        </w:tc>
      </w:tr>
      <w:tr w:rsidR="00F72000" w:rsidRPr="0069141E" w14:paraId="6672C694" w14:textId="77777777" w:rsidTr="00DD5B4B">
        <w:trPr>
          <w:trHeight w:val="310"/>
        </w:trPr>
        <w:tc>
          <w:tcPr>
            <w:tcW w:w="5070" w:type="dxa"/>
          </w:tcPr>
          <w:p w14:paraId="7DEC9D05" w14:textId="77777777" w:rsidR="00F72000" w:rsidRPr="0069141E" w:rsidRDefault="00F72000" w:rsidP="00415E00">
            <w:pPr>
              <w:spacing w:after="0" w:line="240" w:lineRule="auto"/>
              <w:rPr>
                <w:rFonts w:cs="Times New Roman"/>
                <w:szCs w:val="24"/>
              </w:rPr>
            </w:pPr>
            <w:r w:rsidRPr="0069141E">
              <w:rPr>
                <w:rFonts w:cs="Times New Roman"/>
                <w:szCs w:val="24"/>
              </w:rPr>
              <w:t>Maithê Gomes da Piedade</w:t>
            </w:r>
          </w:p>
        </w:tc>
        <w:tc>
          <w:tcPr>
            <w:tcW w:w="1451" w:type="dxa"/>
          </w:tcPr>
          <w:p w14:paraId="7950B8AE" w14:textId="77777777" w:rsidR="00F72000" w:rsidRPr="0069141E" w:rsidRDefault="00F72000" w:rsidP="00415E00">
            <w:pPr>
              <w:spacing w:after="0" w:line="240" w:lineRule="auto"/>
              <w:rPr>
                <w:rFonts w:cs="Times New Roman"/>
                <w:szCs w:val="24"/>
              </w:rPr>
            </w:pPr>
            <w:r w:rsidRPr="0069141E">
              <w:rPr>
                <w:rFonts w:cs="Times New Roman"/>
                <w:szCs w:val="24"/>
              </w:rPr>
              <w:t>P</w:t>
            </w:r>
          </w:p>
        </w:tc>
        <w:tc>
          <w:tcPr>
            <w:tcW w:w="3674" w:type="dxa"/>
            <w:vMerge/>
          </w:tcPr>
          <w:p w14:paraId="28C9F2C2" w14:textId="77777777" w:rsidR="00F72000" w:rsidRPr="0069141E" w:rsidRDefault="00F72000" w:rsidP="00415E00">
            <w:pPr>
              <w:spacing w:after="0" w:line="240" w:lineRule="auto"/>
              <w:rPr>
                <w:rFonts w:cs="Times New Roman"/>
                <w:szCs w:val="24"/>
              </w:rPr>
            </w:pPr>
          </w:p>
        </w:tc>
      </w:tr>
    </w:tbl>
    <w:p w14:paraId="5C390E41" w14:textId="77777777" w:rsidR="00F72000" w:rsidRPr="0069141E" w:rsidRDefault="00F72000" w:rsidP="00415E00">
      <w:pPr>
        <w:spacing w:after="0"/>
        <w:rPr>
          <w:rFonts w:cs="Times New Roman"/>
          <w:sz w:val="2"/>
          <w:szCs w:val="2"/>
        </w:rPr>
      </w:pPr>
    </w:p>
    <w:p w14:paraId="4BD13522" w14:textId="0E497576" w:rsidR="00436721" w:rsidRPr="0069141E" w:rsidRDefault="00F17F6A" w:rsidP="00415E00">
      <w:pPr>
        <w:spacing w:after="0"/>
        <w:rPr>
          <w:rFonts w:cs="Times New Roman"/>
          <w:szCs w:val="24"/>
        </w:rPr>
      </w:pPr>
      <w:r>
        <w:rPr>
          <w:noProof/>
        </w:rPr>
        <w:lastRenderedPageBreak/>
        <w:pict w14:anchorId="6F46E844">
          <v:shape id="_x0000_s1070" type="#_x0000_t202" style="position:absolute;margin-left:214.05pt;margin-top:-16.95pt;width:291pt;height:59.2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4h3K&#10;qIMCAACWBQAADgAAAAAAAAAAAAAAAAAuAgAAZHJzL2Uyb0RvYy54bWxQSwECLQAUAAYACAAAACEA&#10;bj/4tN4AAAALAQAADwAAAAAAAAAAAAAAAADdBAAAZHJzL2Rvd25yZXYueG1sUEsFBgAAAAAEAAQA&#10;8wAAAOgFAAAAAA==&#10;" fillcolor="white [3201]" strokeweight=".5pt">
            <v:textbox>
              <w:txbxContent>
                <w:p w14:paraId="0B654612" w14:textId="77777777" w:rsidR="00436721" w:rsidRPr="00B0578E" w:rsidRDefault="00436721" w:rsidP="00436721">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473DD01E" w14:textId="77777777" w:rsidR="00436721" w:rsidRPr="00A66129" w:rsidRDefault="00436721" w:rsidP="00436721">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Apresentação</w:t>
                  </w:r>
                </w:p>
              </w:txbxContent>
            </v:textbox>
          </v:shape>
        </w:pict>
      </w:r>
      <w:r w:rsidR="00436721" w:rsidRPr="0069141E">
        <w:rPr>
          <w:rFonts w:cs="Times New Roman"/>
          <w:noProof/>
          <w:szCs w:val="24"/>
          <w:lang w:eastAsia="pt-BR"/>
        </w:rPr>
        <w:drawing>
          <wp:inline distT="0" distB="0" distL="0" distR="0" wp14:anchorId="78F6A435" wp14:editId="29067CFE">
            <wp:extent cx="2505075" cy="845469"/>
            <wp:effectExtent l="0" t="0" r="0" b="0"/>
            <wp:docPr id="26" name="Imagem 2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33F042C7" w14:textId="32479A47" w:rsidR="00436721" w:rsidRPr="0069141E" w:rsidRDefault="00F17F6A" w:rsidP="00415E00">
      <w:pPr>
        <w:spacing w:after="0"/>
        <w:rPr>
          <w:rFonts w:cs="Times New Roman"/>
          <w:szCs w:val="24"/>
        </w:rPr>
      </w:pPr>
      <w:r>
        <w:rPr>
          <w:noProof/>
        </w:rPr>
        <w:pict w14:anchorId="3627DC9F">
          <v:shape id="_x0000_s1069" type="#_x0000_t202" style="position:absolute;margin-left:299.25pt;margin-top:15pt;width:203pt;height:29.15pt;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&#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ZPiCVq8BAAA9AwAADgAAAAAAAAAAAAAAAAAuAgAAZHJzL2Uyb0RvYy54bWxQ&#10;SwECLQAUAAYACAAAACEAFE4UF90AAAAKAQAADwAAAAAAAAAAAAAAAAAJBAAAZHJzL2Rvd25yZXYu&#10;eG1sUEsFBgAAAAAEAAQA8wAAABMFAAAAAA==&#10;" filled="f" stroked="f">
            <v:textbox style="mso-fit-shape-to-text:t">
              <w:txbxContent>
                <w:p w14:paraId="2965F5DA" w14:textId="77777777" w:rsidR="00436721" w:rsidRPr="007F0382" w:rsidRDefault="00436721" w:rsidP="00436721">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1E09B08D">
          <v:shape id="_x0000_s1068" type="#_x0000_t202" style="position:absolute;margin-left:2.25pt;margin-top:15.95pt;width:131.5pt;height:24.25pt;z-index:251868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BcYrROrQEAAD0DAAAOAAAAAAAAAAAAAAAAAC4CAABkcnMvZTJvRG9jLnhtbFBLAQIt&#10;ABQABgAIAAAAIQBgBRhy2wAAAAcBAAAPAAAAAAAAAAAAAAAAAAcEAABkcnMvZG93bnJldi54bWxQ&#10;SwUGAAAAAAQABADzAAAADwUAAAAA&#10;" filled="f" stroked="f">
            <v:textbox style="mso-fit-shape-to-text:t">
              <w:txbxContent>
                <w:p w14:paraId="479575B3" w14:textId="77777777" w:rsidR="00436721" w:rsidRDefault="00436721" w:rsidP="00436721">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33E9593" w14:textId="77777777" w:rsidR="00436721" w:rsidRPr="0069141E" w:rsidRDefault="00436721"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436721" w:rsidRPr="0069141E" w14:paraId="0D30F829" w14:textId="77777777" w:rsidTr="00DD5B4B">
        <w:tc>
          <w:tcPr>
            <w:tcW w:w="10116" w:type="dxa"/>
          </w:tcPr>
          <w:p w14:paraId="32FCF49B" w14:textId="77777777" w:rsidR="00436721" w:rsidRPr="0069141E" w:rsidRDefault="00436721"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D40ADBC" w14:textId="77777777" w:rsidR="00436721" w:rsidRPr="0069141E" w:rsidRDefault="00436721" w:rsidP="00415E00">
            <w:pPr>
              <w:tabs>
                <w:tab w:val="left" w:pos="2475"/>
              </w:tabs>
              <w:rPr>
                <w:rFonts w:cs="Times New Roman"/>
                <w:bCs/>
                <w:szCs w:val="24"/>
              </w:rPr>
            </w:pPr>
          </w:p>
          <w:p w14:paraId="2555CD74" w14:textId="77777777" w:rsidR="00436721" w:rsidRPr="0069141E" w:rsidRDefault="00436721" w:rsidP="00415E00">
            <w:pPr>
              <w:tabs>
                <w:tab w:val="left" w:pos="2475"/>
              </w:tabs>
              <w:rPr>
                <w:rFonts w:cs="Times New Roman"/>
                <w:bCs/>
                <w:szCs w:val="24"/>
              </w:rPr>
            </w:pPr>
            <w:r w:rsidRPr="0069141E">
              <w:rPr>
                <w:rFonts w:cs="Times New Roman"/>
                <w:bCs/>
                <w:szCs w:val="24"/>
              </w:rPr>
              <w:t>Referências anteriores</w:t>
            </w:r>
          </w:p>
          <w:p w14:paraId="67B7B1E8" w14:textId="77777777" w:rsidR="00436721" w:rsidRPr="0069141E" w:rsidRDefault="00436721" w:rsidP="00415E00">
            <w:pPr>
              <w:tabs>
                <w:tab w:val="left" w:pos="2475"/>
              </w:tabs>
              <w:rPr>
                <w:rFonts w:cs="Times New Roman"/>
                <w:color w:val="000000" w:themeColor="text1"/>
                <w:kern w:val="24"/>
                <w:szCs w:val="24"/>
              </w:rPr>
            </w:pPr>
          </w:p>
        </w:tc>
      </w:tr>
      <w:tr w:rsidR="00436721" w:rsidRPr="0069141E" w14:paraId="63E3DE6C" w14:textId="77777777" w:rsidTr="00DD5B4B">
        <w:tc>
          <w:tcPr>
            <w:tcW w:w="10116" w:type="dxa"/>
          </w:tcPr>
          <w:p w14:paraId="2AACFF6F" w14:textId="77777777" w:rsidR="00436721" w:rsidRPr="0069141E" w:rsidRDefault="00436721"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9D00430" w14:textId="77777777" w:rsidR="00436721" w:rsidRPr="0069141E" w:rsidRDefault="00436721" w:rsidP="00415E00">
            <w:pPr>
              <w:tabs>
                <w:tab w:val="left" w:pos="2475"/>
              </w:tabs>
              <w:rPr>
                <w:rFonts w:cs="Times New Roman"/>
                <w:color w:val="000000" w:themeColor="text1"/>
                <w:kern w:val="24"/>
                <w:szCs w:val="24"/>
              </w:rPr>
            </w:pPr>
          </w:p>
          <w:p w14:paraId="4C3D8E7D" w14:textId="77777777" w:rsidR="00436721" w:rsidRPr="0069141E" w:rsidRDefault="00436721" w:rsidP="00415E00">
            <w:pPr>
              <w:tabs>
                <w:tab w:val="left" w:pos="2475"/>
              </w:tabs>
              <w:rPr>
                <w:rFonts w:cs="Times New Roman"/>
                <w:color w:val="000000" w:themeColor="text1"/>
                <w:kern w:val="24"/>
                <w:szCs w:val="24"/>
              </w:rPr>
            </w:pPr>
            <w:r w:rsidRPr="0069141E">
              <w:rPr>
                <w:rFonts w:cs="Times New Roman"/>
                <w:color w:val="000000" w:themeColor="text1"/>
                <w:kern w:val="24"/>
                <w:szCs w:val="24"/>
              </w:rPr>
              <w:t>Criação base dos slides e elaboração do roteiro de apresentação</w:t>
            </w:r>
            <w:r>
              <w:rPr>
                <w:rFonts w:cs="Times New Roman"/>
                <w:color w:val="000000" w:themeColor="text1"/>
                <w:kern w:val="24"/>
                <w:szCs w:val="24"/>
              </w:rPr>
              <w:t xml:space="preserve"> do projeto</w:t>
            </w:r>
          </w:p>
          <w:p w14:paraId="70901E36" w14:textId="77777777" w:rsidR="00436721" w:rsidRPr="0069141E" w:rsidRDefault="00436721" w:rsidP="00415E00">
            <w:pPr>
              <w:tabs>
                <w:tab w:val="left" w:pos="2475"/>
              </w:tabs>
              <w:jc w:val="both"/>
              <w:rPr>
                <w:rFonts w:cs="Times New Roman"/>
                <w:kern w:val="24"/>
                <w:szCs w:val="32"/>
              </w:rPr>
            </w:pPr>
          </w:p>
        </w:tc>
      </w:tr>
      <w:tr w:rsidR="00436721" w:rsidRPr="0069141E" w14:paraId="1D30A69F" w14:textId="77777777" w:rsidTr="00DD5B4B">
        <w:tc>
          <w:tcPr>
            <w:tcW w:w="10116" w:type="dxa"/>
          </w:tcPr>
          <w:p w14:paraId="37D8C926" w14:textId="77777777" w:rsidR="00436721" w:rsidRPr="0069141E" w:rsidRDefault="00436721"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12A99092" w14:textId="77777777" w:rsidR="00436721" w:rsidRPr="0069141E" w:rsidRDefault="00436721" w:rsidP="00415E00">
            <w:pPr>
              <w:tabs>
                <w:tab w:val="left" w:pos="2475"/>
              </w:tabs>
              <w:rPr>
                <w:rFonts w:cs="Times New Roman"/>
                <w:color w:val="000000" w:themeColor="text1"/>
                <w:kern w:val="24"/>
                <w:szCs w:val="24"/>
              </w:rPr>
            </w:pPr>
          </w:p>
          <w:p w14:paraId="0E1BFBBF" w14:textId="77777777" w:rsidR="00436721" w:rsidRPr="0069141E" w:rsidRDefault="00436721" w:rsidP="00415E00">
            <w:pPr>
              <w:tabs>
                <w:tab w:val="left" w:pos="2475"/>
              </w:tabs>
              <w:jc w:val="both"/>
              <w:rPr>
                <w:rFonts w:cs="Times New Roman"/>
                <w:kern w:val="24"/>
                <w:szCs w:val="28"/>
              </w:rPr>
            </w:pPr>
            <w:r w:rsidRPr="0069141E">
              <w:rPr>
                <w:rFonts w:cs="Times New Roman"/>
                <w:kern w:val="24"/>
                <w:szCs w:val="28"/>
              </w:rPr>
              <w:t>Transmitir a mensagem com sinergia de todos os participantes inicialmente</w:t>
            </w:r>
            <w:r>
              <w:rPr>
                <w:rFonts w:cs="Times New Roman"/>
                <w:kern w:val="24"/>
                <w:szCs w:val="28"/>
              </w:rPr>
              <w:t xml:space="preserve"> para fim de concluir um bom trabalho.</w:t>
            </w:r>
          </w:p>
          <w:p w14:paraId="62958588" w14:textId="77777777" w:rsidR="00436721" w:rsidRPr="0069141E" w:rsidRDefault="00436721" w:rsidP="00415E00">
            <w:pPr>
              <w:tabs>
                <w:tab w:val="left" w:pos="2475"/>
              </w:tabs>
              <w:jc w:val="both"/>
              <w:rPr>
                <w:rFonts w:cs="Times New Roman"/>
                <w:kern w:val="24"/>
                <w:szCs w:val="28"/>
              </w:rPr>
            </w:pPr>
          </w:p>
        </w:tc>
      </w:tr>
      <w:tr w:rsidR="00436721" w:rsidRPr="0069141E" w14:paraId="29EF28E4" w14:textId="77777777" w:rsidTr="00DD5B4B">
        <w:tc>
          <w:tcPr>
            <w:tcW w:w="10116" w:type="dxa"/>
          </w:tcPr>
          <w:p w14:paraId="6E74F109" w14:textId="77777777" w:rsidR="00436721" w:rsidRPr="0069141E" w:rsidRDefault="00436721"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174FC6DB" w14:textId="77777777" w:rsidR="00436721" w:rsidRPr="0069141E" w:rsidRDefault="00436721" w:rsidP="00415E00">
            <w:pPr>
              <w:textAlignment w:val="baseline"/>
              <w:rPr>
                <w:rFonts w:eastAsia="Times New Roman" w:cs="Times New Roman"/>
                <w:color w:val="000000"/>
                <w:lang w:eastAsia="pt-BR"/>
              </w:rPr>
            </w:pPr>
            <w:r>
              <w:rPr>
                <w:rFonts w:eastAsia="Times New Roman" w:cs="Times New Roman"/>
                <w:color w:val="000000"/>
                <w:lang w:eastAsia="pt-BR"/>
              </w:rPr>
              <w:t>Roteirização</w:t>
            </w:r>
          </w:p>
          <w:p w14:paraId="6A8C7847" w14:textId="77777777" w:rsidR="00436721" w:rsidRPr="0069141E" w:rsidRDefault="00436721" w:rsidP="00415E00">
            <w:pPr>
              <w:textAlignment w:val="baseline"/>
              <w:rPr>
                <w:rFonts w:cs="Times New Roman"/>
                <w:color w:val="000000" w:themeColor="text1"/>
                <w:kern w:val="24"/>
                <w:szCs w:val="24"/>
              </w:rPr>
            </w:pPr>
          </w:p>
        </w:tc>
      </w:tr>
      <w:tr w:rsidR="00436721" w:rsidRPr="0069141E" w14:paraId="6AF15BC9" w14:textId="77777777" w:rsidTr="00DD5B4B">
        <w:tc>
          <w:tcPr>
            <w:tcW w:w="10116" w:type="dxa"/>
          </w:tcPr>
          <w:p w14:paraId="57007849" w14:textId="77777777" w:rsidR="00436721" w:rsidRPr="0069141E" w:rsidRDefault="00436721"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81370F8" w14:textId="6CD63384" w:rsidR="00436721" w:rsidRPr="0069141E" w:rsidRDefault="00436721" w:rsidP="00415E00">
            <w:pPr>
              <w:rPr>
                <w:rFonts w:cs="Times New Roman"/>
                <w:color w:val="000000" w:themeColor="text1"/>
                <w:kern w:val="24"/>
                <w:szCs w:val="24"/>
              </w:rPr>
            </w:pPr>
            <w:r>
              <w:rPr>
                <w:rFonts w:cs="Times New Roman"/>
                <w:color w:val="000000" w:themeColor="text1"/>
                <w:kern w:val="24"/>
                <w:szCs w:val="24"/>
              </w:rPr>
              <w:t>Inspirações em artigos acadêmicos.</w:t>
            </w:r>
          </w:p>
          <w:p w14:paraId="2CE1BBE0" w14:textId="77777777" w:rsidR="00436721" w:rsidRPr="0069141E" w:rsidRDefault="00436721" w:rsidP="00415E00">
            <w:pPr>
              <w:textAlignment w:val="baseline"/>
              <w:rPr>
                <w:rFonts w:cs="Times New Roman"/>
                <w:szCs w:val="24"/>
              </w:rPr>
            </w:pPr>
          </w:p>
        </w:tc>
      </w:tr>
    </w:tbl>
    <w:p w14:paraId="485B1EF0" w14:textId="77777777" w:rsidR="00436721" w:rsidRPr="0069141E" w:rsidRDefault="00436721"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436721" w:rsidRPr="0069141E" w14:paraId="0899223C" w14:textId="77777777" w:rsidTr="00DD5B4B">
        <w:trPr>
          <w:trHeight w:val="310"/>
        </w:trPr>
        <w:tc>
          <w:tcPr>
            <w:tcW w:w="5070" w:type="dxa"/>
          </w:tcPr>
          <w:p w14:paraId="6ABEACD6" w14:textId="77777777" w:rsidR="00436721" w:rsidRPr="0069141E" w:rsidRDefault="00436721" w:rsidP="00415E00">
            <w:pPr>
              <w:spacing w:after="0" w:line="240" w:lineRule="auto"/>
              <w:rPr>
                <w:rFonts w:cs="Times New Roman"/>
                <w:b/>
                <w:szCs w:val="24"/>
              </w:rPr>
            </w:pPr>
            <w:r w:rsidRPr="0069141E">
              <w:rPr>
                <w:rFonts w:cs="Times New Roman"/>
                <w:b/>
                <w:szCs w:val="24"/>
              </w:rPr>
              <w:t>Ciência do Grupo:</w:t>
            </w:r>
          </w:p>
        </w:tc>
        <w:tc>
          <w:tcPr>
            <w:tcW w:w="1451" w:type="dxa"/>
          </w:tcPr>
          <w:p w14:paraId="2FF96ACE" w14:textId="77777777" w:rsidR="00436721" w:rsidRPr="0069141E" w:rsidRDefault="00436721"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0E832B3E" w14:textId="77777777" w:rsidR="00436721" w:rsidRPr="0069141E" w:rsidRDefault="00436721" w:rsidP="00415E00">
            <w:pPr>
              <w:spacing w:after="0" w:line="240" w:lineRule="auto"/>
              <w:rPr>
                <w:rFonts w:cs="Times New Roman"/>
                <w:b/>
                <w:szCs w:val="24"/>
              </w:rPr>
            </w:pPr>
            <w:r w:rsidRPr="0069141E">
              <w:rPr>
                <w:rFonts w:cs="Times New Roman"/>
                <w:b/>
                <w:szCs w:val="24"/>
              </w:rPr>
              <w:t>Ciência dos Professor(es)</w:t>
            </w:r>
          </w:p>
          <w:p w14:paraId="591EAB29" w14:textId="77777777" w:rsidR="00436721" w:rsidRPr="0069141E" w:rsidRDefault="00436721" w:rsidP="00415E00">
            <w:pPr>
              <w:spacing w:after="0" w:line="240" w:lineRule="auto"/>
              <w:rPr>
                <w:rFonts w:cs="Times New Roman"/>
                <w:b/>
                <w:szCs w:val="24"/>
              </w:rPr>
            </w:pPr>
          </w:p>
        </w:tc>
      </w:tr>
      <w:tr w:rsidR="00436721" w:rsidRPr="0069141E" w14:paraId="03819332" w14:textId="77777777" w:rsidTr="00DD5B4B">
        <w:trPr>
          <w:trHeight w:val="310"/>
        </w:trPr>
        <w:tc>
          <w:tcPr>
            <w:tcW w:w="5070" w:type="dxa"/>
          </w:tcPr>
          <w:p w14:paraId="75C2FF35" w14:textId="77777777" w:rsidR="00436721" w:rsidRPr="0069141E" w:rsidRDefault="00436721" w:rsidP="00415E00">
            <w:pPr>
              <w:spacing w:after="0" w:line="240" w:lineRule="auto"/>
              <w:rPr>
                <w:rFonts w:cs="Times New Roman"/>
                <w:szCs w:val="24"/>
              </w:rPr>
            </w:pPr>
            <w:r w:rsidRPr="0069141E">
              <w:rPr>
                <w:rFonts w:cs="Times New Roman"/>
                <w:szCs w:val="24"/>
              </w:rPr>
              <w:t>Alex Aparecido de Lima</w:t>
            </w:r>
          </w:p>
        </w:tc>
        <w:tc>
          <w:tcPr>
            <w:tcW w:w="1451" w:type="dxa"/>
          </w:tcPr>
          <w:p w14:paraId="54C582EC" w14:textId="77777777" w:rsidR="00436721" w:rsidRPr="0069141E" w:rsidRDefault="00436721" w:rsidP="00415E00">
            <w:pPr>
              <w:spacing w:after="0" w:line="240" w:lineRule="auto"/>
              <w:rPr>
                <w:rFonts w:cs="Times New Roman"/>
                <w:szCs w:val="24"/>
              </w:rPr>
            </w:pPr>
            <w:r w:rsidRPr="0069141E">
              <w:rPr>
                <w:rFonts w:cs="Times New Roman"/>
                <w:szCs w:val="24"/>
              </w:rPr>
              <w:t>P</w:t>
            </w:r>
          </w:p>
        </w:tc>
        <w:tc>
          <w:tcPr>
            <w:tcW w:w="3674" w:type="dxa"/>
            <w:vMerge/>
          </w:tcPr>
          <w:p w14:paraId="383C7C84" w14:textId="77777777" w:rsidR="00436721" w:rsidRPr="0069141E" w:rsidRDefault="00436721" w:rsidP="00415E00">
            <w:pPr>
              <w:spacing w:after="0" w:line="240" w:lineRule="auto"/>
              <w:rPr>
                <w:rFonts w:cs="Times New Roman"/>
                <w:szCs w:val="24"/>
              </w:rPr>
            </w:pPr>
          </w:p>
        </w:tc>
      </w:tr>
      <w:tr w:rsidR="00436721" w:rsidRPr="0069141E" w14:paraId="1FF53670" w14:textId="77777777" w:rsidTr="00DD5B4B">
        <w:trPr>
          <w:trHeight w:val="310"/>
        </w:trPr>
        <w:tc>
          <w:tcPr>
            <w:tcW w:w="5070" w:type="dxa"/>
          </w:tcPr>
          <w:p w14:paraId="1CF8A455" w14:textId="77777777" w:rsidR="00436721" w:rsidRPr="0069141E" w:rsidRDefault="00436721" w:rsidP="00415E00">
            <w:pPr>
              <w:spacing w:after="0" w:line="240" w:lineRule="auto"/>
              <w:rPr>
                <w:rFonts w:cs="Times New Roman"/>
                <w:szCs w:val="24"/>
              </w:rPr>
            </w:pPr>
            <w:r w:rsidRPr="0069141E">
              <w:rPr>
                <w:rFonts w:cs="Times New Roman"/>
                <w:szCs w:val="24"/>
              </w:rPr>
              <w:t>Anderson Portes do Nascimento</w:t>
            </w:r>
          </w:p>
        </w:tc>
        <w:tc>
          <w:tcPr>
            <w:tcW w:w="1451" w:type="dxa"/>
          </w:tcPr>
          <w:p w14:paraId="09C50914" w14:textId="77777777" w:rsidR="00436721" w:rsidRPr="0069141E" w:rsidRDefault="00436721" w:rsidP="00415E00">
            <w:pPr>
              <w:spacing w:after="0" w:line="240" w:lineRule="auto"/>
              <w:rPr>
                <w:rFonts w:cs="Times New Roman"/>
                <w:szCs w:val="24"/>
              </w:rPr>
            </w:pPr>
            <w:r w:rsidRPr="0069141E">
              <w:rPr>
                <w:rFonts w:cs="Times New Roman"/>
                <w:szCs w:val="24"/>
              </w:rPr>
              <w:t>P</w:t>
            </w:r>
          </w:p>
        </w:tc>
        <w:tc>
          <w:tcPr>
            <w:tcW w:w="3674" w:type="dxa"/>
            <w:vMerge/>
          </w:tcPr>
          <w:p w14:paraId="66FA0095" w14:textId="77777777" w:rsidR="00436721" w:rsidRPr="0069141E" w:rsidRDefault="00436721" w:rsidP="00415E00">
            <w:pPr>
              <w:spacing w:after="0" w:line="240" w:lineRule="auto"/>
              <w:rPr>
                <w:rFonts w:cs="Times New Roman"/>
                <w:szCs w:val="24"/>
              </w:rPr>
            </w:pPr>
          </w:p>
        </w:tc>
      </w:tr>
      <w:tr w:rsidR="00436721" w:rsidRPr="0069141E" w14:paraId="44FCAEDD" w14:textId="77777777" w:rsidTr="00DD5B4B">
        <w:trPr>
          <w:trHeight w:val="310"/>
        </w:trPr>
        <w:tc>
          <w:tcPr>
            <w:tcW w:w="5070" w:type="dxa"/>
          </w:tcPr>
          <w:p w14:paraId="1D362627" w14:textId="77777777" w:rsidR="00436721" w:rsidRPr="0069141E" w:rsidRDefault="00436721" w:rsidP="00415E00">
            <w:pPr>
              <w:spacing w:after="0" w:line="240" w:lineRule="auto"/>
              <w:rPr>
                <w:rFonts w:cs="Times New Roman"/>
                <w:szCs w:val="24"/>
              </w:rPr>
            </w:pPr>
            <w:r w:rsidRPr="0069141E">
              <w:rPr>
                <w:rFonts w:cs="Times New Roman"/>
                <w:szCs w:val="24"/>
              </w:rPr>
              <w:t>Cesar Mâncio Silva</w:t>
            </w:r>
          </w:p>
        </w:tc>
        <w:tc>
          <w:tcPr>
            <w:tcW w:w="1451" w:type="dxa"/>
          </w:tcPr>
          <w:p w14:paraId="41627A3D" w14:textId="77777777" w:rsidR="00436721" w:rsidRPr="0069141E" w:rsidRDefault="00436721" w:rsidP="00415E00">
            <w:pPr>
              <w:spacing w:after="0" w:line="240" w:lineRule="auto"/>
              <w:rPr>
                <w:rFonts w:cs="Times New Roman"/>
                <w:szCs w:val="24"/>
              </w:rPr>
            </w:pPr>
            <w:r w:rsidRPr="0069141E">
              <w:rPr>
                <w:rFonts w:cs="Times New Roman"/>
                <w:szCs w:val="24"/>
              </w:rPr>
              <w:t>P</w:t>
            </w:r>
          </w:p>
        </w:tc>
        <w:tc>
          <w:tcPr>
            <w:tcW w:w="3674" w:type="dxa"/>
            <w:vMerge/>
          </w:tcPr>
          <w:p w14:paraId="79F8485A" w14:textId="77777777" w:rsidR="00436721" w:rsidRPr="0069141E" w:rsidRDefault="00436721" w:rsidP="00415E00">
            <w:pPr>
              <w:spacing w:after="0" w:line="240" w:lineRule="auto"/>
              <w:rPr>
                <w:rFonts w:cs="Times New Roman"/>
                <w:szCs w:val="24"/>
              </w:rPr>
            </w:pPr>
          </w:p>
        </w:tc>
      </w:tr>
      <w:tr w:rsidR="00436721" w:rsidRPr="0069141E" w14:paraId="2A3F5C8D" w14:textId="77777777" w:rsidTr="00DD5B4B">
        <w:trPr>
          <w:trHeight w:val="310"/>
        </w:trPr>
        <w:tc>
          <w:tcPr>
            <w:tcW w:w="5070" w:type="dxa"/>
          </w:tcPr>
          <w:p w14:paraId="2CCD2C07" w14:textId="77777777" w:rsidR="00436721" w:rsidRPr="0069141E" w:rsidRDefault="00436721" w:rsidP="00415E00">
            <w:pPr>
              <w:spacing w:after="0" w:line="240" w:lineRule="auto"/>
              <w:rPr>
                <w:rFonts w:cs="Times New Roman"/>
                <w:szCs w:val="24"/>
              </w:rPr>
            </w:pPr>
            <w:r w:rsidRPr="0069141E">
              <w:rPr>
                <w:rFonts w:cs="Times New Roman"/>
                <w:szCs w:val="24"/>
              </w:rPr>
              <w:t>Maithê Gomes da Piedade</w:t>
            </w:r>
          </w:p>
        </w:tc>
        <w:tc>
          <w:tcPr>
            <w:tcW w:w="1451" w:type="dxa"/>
          </w:tcPr>
          <w:p w14:paraId="561ED6EB" w14:textId="77777777" w:rsidR="00436721" w:rsidRPr="0069141E" w:rsidRDefault="00436721" w:rsidP="00415E00">
            <w:pPr>
              <w:spacing w:after="0" w:line="240" w:lineRule="auto"/>
              <w:rPr>
                <w:rFonts w:cs="Times New Roman"/>
                <w:szCs w:val="24"/>
              </w:rPr>
            </w:pPr>
            <w:r w:rsidRPr="0069141E">
              <w:rPr>
                <w:rFonts w:cs="Times New Roman"/>
                <w:szCs w:val="24"/>
              </w:rPr>
              <w:t>P</w:t>
            </w:r>
          </w:p>
        </w:tc>
        <w:tc>
          <w:tcPr>
            <w:tcW w:w="3674" w:type="dxa"/>
            <w:vMerge/>
          </w:tcPr>
          <w:p w14:paraId="7827CF0F" w14:textId="77777777" w:rsidR="00436721" w:rsidRPr="0069141E" w:rsidRDefault="00436721" w:rsidP="00415E00">
            <w:pPr>
              <w:spacing w:after="0" w:line="240" w:lineRule="auto"/>
              <w:rPr>
                <w:rFonts w:cs="Times New Roman"/>
                <w:szCs w:val="24"/>
              </w:rPr>
            </w:pPr>
          </w:p>
        </w:tc>
      </w:tr>
    </w:tbl>
    <w:p w14:paraId="5BCE487D" w14:textId="77777777" w:rsidR="00436721" w:rsidRPr="0069141E" w:rsidRDefault="00436721" w:rsidP="00415E00">
      <w:pPr>
        <w:spacing w:after="0"/>
        <w:rPr>
          <w:rFonts w:cs="Times New Roman"/>
          <w:sz w:val="2"/>
          <w:szCs w:val="2"/>
        </w:rPr>
      </w:pPr>
    </w:p>
    <w:p w14:paraId="13BFD741" w14:textId="77777777" w:rsidR="00436721" w:rsidRPr="0069141E" w:rsidRDefault="00436721" w:rsidP="00415E00">
      <w:pPr>
        <w:spacing w:after="0"/>
        <w:rPr>
          <w:rFonts w:cs="Times New Roman"/>
          <w:sz w:val="2"/>
          <w:szCs w:val="2"/>
        </w:rPr>
      </w:pPr>
      <w:r w:rsidRPr="0069141E">
        <w:rPr>
          <w:rFonts w:cs="Times New Roman"/>
          <w:sz w:val="2"/>
          <w:szCs w:val="2"/>
        </w:rPr>
        <w:br w:type="page"/>
      </w:r>
    </w:p>
    <w:p w14:paraId="6E36B80F" w14:textId="095B77CF" w:rsidR="00F31F3B" w:rsidRPr="0069141E" w:rsidRDefault="00F17F6A" w:rsidP="00415E00">
      <w:pPr>
        <w:spacing w:after="0"/>
        <w:rPr>
          <w:rFonts w:cs="Times New Roman"/>
          <w:szCs w:val="24"/>
        </w:rPr>
      </w:pPr>
      <w:r>
        <w:rPr>
          <w:noProof/>
        </w:rPr>
        <w:lastRenderedPageBreak/>
        <w:pict w14:anchorId="3035571B">
          <v:shape id="_x0000_s1067" type="#_x0000_t202" style="position:absolute;margin-left:214.05pt;margin-top:-16.95pt;width:291pt;height:59.2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" fillcolor="white [3201]" strokeweight=".5pt">
            <v:textbox>
              <w:txbxContent>
                <w:p w14:paraId="058BE15C" w14:textId="77777777" w:rsidR="00F31F3B" w:rsidRPr="00B0578E" w:rsidRDefault="00F31F3B" w:rsidP="00F31F3B">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25143DC" w14:textId="77777777" w:rsidR="00F31F3B" w:rsidRPr="00A66129" w:rsidRDefault="00F31F3B" w:rsidP="00F31F3B">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Pesquisa leve sobre o envelhecimento da população brasileira.</w:t>
                  </w:r>
                </w:p>
              </w:txbxContent>
            </v:textbox>
          </v:shape>
        </w:pict>
      </w:r>
      <w:r w:rsidR="00F31F3B" w:rsidRPr="0069141E">
        <w:rPr>
          <w:rFonts w:cs="Times New Roman"/>
          <w:noProof/>
          <w:szCs w:val="24"/>
          <w:lang w:eastAsia="pt-BR"/>
        </w:rPr>
        <w:drawing>
          <wp:inline distT="0" distB="0" distL="0" distR="0" wp14:anchorId="002F0FD8" wp14:editId="287F76C9">
            <wp:extent cx="2505075" cy="845469"/>
            <wp:effectExtent l="0" t="0" r="0" b="0"/>
            <wp:docPr id="22" name="Imagem 2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4440019F" w14:textId="4095DA69" w:rsidR="00F31F3B" w:rsidRPr="0069141E" w:rsidRDefault="00F17F6A" w:rsidP="00415E00">
      <w:pPr>
        <w:spacing w:after="0"/>
        <w:rPr>
          <w:rFonts w:cs="Times New Roman"/>
          <w:szCs w:val="24"/>
        </w:rPr>
      </w:pPr>
      <w:r>
        <w:rPr>
          <w:noProof/>
        </w:rPr>
        <w:pict w14:anchorId="3A5DEE90">
          <v:shape id="_x0000_s1066" type="#_x0000_t202" style="position:absolute;margin-left:299.25pt;margin-top:15pt;width:203pt;height:29.15pt;z-index:25186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&#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CHBJ5frgEAAD0DAAAOAAAAAAAAAAAAAAAAAC4CAABkcnMvZTJvRG9jLnhtbFBL&#10;AQItABQABgAIAAAAIQAUThQX3QAAAAoBAAAPAAAAAAAAAAAAAAAAAAgEAABkcnMvZG93bnJldi54&#10;bWxQSwUGAAAAAAQABADzAAAAEgUAAAAA&#10;" filled="f" stroked="f">
            <v:textbox style="mso-fit-shape-to-text:t">
              <w:txbxContent>
                <w:p w14:paraId="62A54D06" w14:textId="77777777" w:rsidR="00F31F3B" w:rsidRPr="007F0382" w:rsidRDefault="00F31F3B" w:rsidP="00F31F3B">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18</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65287E5D">
          <v:shape id="_x0000_s1065" type="#_x0000_t202" style="position:absolute;margin-left:2.25pt;margin-top:15.95pt;width:131.5pt;height:24.25pt;z-index:251864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hl+Aaq4BAAA9AwAADgAAAAAAAAAAAAAAAAAuAgAAZHJzL2Uyb0RvYy54bWxQSwEC&#10;LQAUAAYACAAAACEAYAUYctsAAAAHAQAADwAAAAAAAAAAAAAAAAAIBAAAZHJzL2Rvd25yZXYueG1s&#10;UEsFBgAAAAAEAAQA8wAAABAFAAAAAA==&#10;" filled="f" stroked="f">
            <v:textbox style="mso-fit-shape-to-text:t">
              <w:txbxContent>
                <w:p w14:paraId="7A88D3EA" w14:textId="77777777" w:rsidR="00F31F3B" w:rsidRDefault="00F31F3B" w:rsidP="00F31F3B">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668B196F" w14:textId="77777777" w:rsidR="00F31F3B" w:rsidRPr="0069141E" w:rsidRDefault="00F31F3B"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F31F3B" w:rsidRPr="0069141E" w14:paraId="375AD950" w14:textId="77777777" w:rsidTr="00DD5B4B">
        <w:tc>
          <w:tcPr>
            <w:tcW w:w="10116" w:type="dxa"/>
          </w:tcPr>
          <w:p w14:paraId="015BAE04" w14:textId="77777777" w:rsidR="00F31F3B" w:rsidRPr="0069141E" w:rsidRDefault="00F31F3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52F7824" w14:textId="77777777" w:rsidR="00F31F3B" w:rsidRPr="0069141E" w:rsidRDefault="00F31F3B" w:rsidP="00415E00">
            <w:pPr>
              <w:tabs>
                <w:tab w:val="left" w:pos="2475"/>
              </w:tabs>
              <w:rPr>
                <w:rFonts w:cs="Times New Roman"/>
                <w:bCs/>
                <w:szCs w:val="24"/>
              </w:rPr>
            </w:pPr>
          </w:p>
          <w:p w14:paraId="4F685741" w14:textId="487A1C4B" w:rsidR="00F31F3B" w:rsidRDefault="00DD5B4B" w:rsidP="00415E00">
            <w:pPr>
              <w:tabs>
                <w:tab w:val="left" w:pos="2475"/>
              </w:tabs>
              <w:rPr>
                <w:rFonts w:cs="Times New Roman"/>
                <w:bCs/>
                <w:szCs w:val="24"/>
              </w:rPr>
            </w:pPr>
            <w:hyperlink r:id="rId110" w:history="1">
              <w:r w:rsidR="00121AF7" w:rsidRPr="00E71925">
                <w:rPr>
                  <w:rStyle w:val="Hyperlink"/>
                  <w:rFonts w:cs="Times New Roman"/>
                  <w:bCs/>
                  <w:szCs w:val="24"/>
                </w:rPr>
                <w:t>https://www.ibge.gov.br/busca.html?searchword=idosos&amp;searchphrase=all</w:t>
              </w:r>
            </w:hyperlink>
          </w:p>
          <w:p w14:paraId="79C28AFC" w14:textId="43C749D5" w:rsidR="00121AF7" w:rsidRPr="0069141E" w:rsidRDefault="00121AF7" w:rsidP="00415E00">
            <w:pPr>
              <w:tabs>
                <w:tab w:val="left" w:pos="2475"/>
              </w:tabs>
              <w:rPr>
                <w:rFonts w:cs="Times New Roman"/>
                <w:color w:val="000000" w:themeColor="text1"/>
                <w:kern w:val="24"/>
                <w:szCs w:val="24"/>
              </w:rPr>
            </w:pPr>
          </w:p>
        </w:tc>
      </w:tr>
      <w:tr w:rsidR="00F31F3B" w:rsidRPr="0069141E" w14:paraId="5A0D1CA7" w14:textId="77777777" w:rsidTr="00DD5B4B">
        <w:tc>
          <w:tcPr>
            <w:tcW w:w="10116" w:type="dxa"/>
          </w:tcPr>
          <w:p w14:paraId="334F9DF7" w14:textId="77777777" w:rsidR="00F31F3B" w:rsidRPr="0069141E" w:rsidRDefault="00F31F3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106BE6A6" w14:textId="77777777" w:rsidR="00F31F3B" w:rsidRPr="0069141E" w:rsidRDefault="00F31F3B" w:rsidP="00415E00">
            <w:pPr>
              <w:tabs>
                <w:tab w:val="left" w:pos="2475"/>
              </w:tabs>
              <w:rPr>
                <w:rFonts w:cs="Times New Roman"/>
                <w:color w:val="000000" w:themeColor="text1"/>
                <w:kern w:val="24"/>
                <w:szCs w:val="24"/>
              </w:rPr>
            </w:pPr>
          </w:p>
          <w:p w14:paraId="167C2096" w14:textId="77777777" w:rsidR="00F31F3B" w:rsidRPr="0069141E" w:rsidRDefault="00F31F3B" w:rsidP="00415E00">
            <w:pPr>
              <w:tabs>
                <w:tab w:val="left" w:pos="2475"/>
              </w:tabs>
              <w:jc w:val="both"/>
              <w:rPr>
                <w:rFonts w:cs="Times New Roman"/>
                <w:kern w:val="24"/>
                <w:szCs w:val="28"/>
              </w:rPr>
            </w:pPr>
            <w:r w:rsidRPr="0069141E">
              <w:rPr>
                <w:rFonts w:cs="Times New Roman"/>
                <w:kern w:val="24"/>
                <w:szCs w:val="28"/>
              </w:rPr>
              <w:t>Anderson realizou algumas pesquisas leves sobre a população brasileira e sua porcentagem de idosos no futuro.</w:t>
            </w:r>
          </w:p>
          <w:p w14:paraId="32FAC966" w14:textId="77777777" w:rsidR="00F31F3B" w:rsidRPr="0069141E" w:rsidRDefault="00F31F3B" w:rsidP="00415E00">
            <w:pPr>
              <w:tabs>
                <w:tab w:val="left" w:pos="2475"/>
              </w:tabs>
              <w:jc w:val="both"/>
              <w:rPr>
                <w:rFonts w:cs="Times New Roman"/>
                <w:kern w:val="24"/>
                <w:szCs w:val="32"/>
              </w:rPr>
            </w:pPr>
          </w:p>
        </w:tc>
      </w:tr>
      <w:tr w:rsidR="00F31F3B" w:rsidRPr="0069141E" w14:paraId="3B90DC0B" w14:textId="77777777" w:rsidTr="00DD5B4B">
        <w:tc>
          <w:tcPr>
            <w:tcW w:w="10116" w:type="dxa"/>
          </w:tcPr>
          <w:p w14:paraId="44112143" w14:textId="77777777" w:rsidR="00F31F3B" w:rsidRPr="0069141E" w:rsidRDefault="00F31F3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035E513" w14:textId="77777777" w:rsidR="00F31F3B" w:rsidRPr="0069141E" w:rsidRDefault="00F31F3B" w:rsidP="00415E00">
            <w:pPr>
              <w:tabs>
                <w:tab w:val="left" w:pos="2475"/>
              </w:tabs>
              <w:rPr>
                <w:rFonts w:cs="Times New Roman"/>
                <w:color w:val="000000" w:themeColor="text1"/>
                <w:kern w:val="24"/>
                <w:szCs w:val="24"/>
              </w:rPr>
            </w:pPr>
          </w:p>
          <w:p w14:paraId="0EA1ECA9" w14:textId="7AA44D82" w:rsidR="00F31F3B" w:rsidRPr="0069141E" w:rsidRDefault="00F31F3B" w:rsidP="00415E00">
            <w:pPr>
              <w:tabs>
                <w:tab w:val="left" w:pos="2475"/>
              </w:tabs>
              <w:jc w:val="both"/>
              <w:rPr>
                <w:rFonts w:cs="Times New Roman"/>
                <w:kern w:val="24"/>
                <w:szCs w:val="28"/>
              </w:rPr>
            </w:pPr>
            <w:r>
              <w:rPr>
                <w:rFonts w:cs="Times New Roman"/>
                <w:kern w:val="24"/>
                <w:szCs w:val="28"/>
              </w:rPr>
              <w:t>Como o IBGE não foi realizado no ano de 2021 por decisão do governo federal, as faltas de novos dados acabaram vindo a ser um empecilho em uma pesquisa que visava mais a situação atual.</w:t>
            </w:r>
          </w:p>
          <w:p w14:paraId="7500D24D" w14:textId="77777777" w:rsidR="00F31F3B" w:rsidRPr="0069141E" w:rsidRDefault="00F31F3B" w:rsidP="00415E00">
            <w:pPr>
              <w:tabs>
                <w:tab w:val="left" w:pos="2475"/>
              </w:tabs>
              <w:jc w:val="both"/>
              <w:rPr>
                <w:rFonts w:cs="Times New Roman"/>
                <w:kern w:val="24"/>
                <w:szCs w:val="28"/>
              </w:rPr>
            </w:pPr>
          </w:p>
        </w:tc>
      </w:tr>
      <w:tr w:rsidR="00F31F3B" w:rsidRPr="0069141E" w14:paraId="33CBBFCA" w14:textId="77777777" w:rsidTr="00DD5B4B">
        <w:tc>
          <w:tcPr>
            <w:tcW w:w="10116" w:type="dxa"/>
          </w:tcPr>
          <w:p w14:paraId="3F566671" w14:textId="77777777" w:rsidR="00F31F3B" w:rsidRPr="0069141E" w:rsidRDefault="00F31F3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0A4CBB9" w14:textId="77777777" w:rsidR="00F31F3B" w:rsidRPr="0069141E" w:rsidRDefault="00F31F3B" w:rsidP="00415E00">
            <w:pPr>
              <w:textAlignment w:val="baseline"/>
              <w:rPr>
                <w:rFonts w:eastAsia="Times New Roman" w:cs="Times New Roman"/>
                <w:color w:val="000000"/>
                <w:lang w:eastAsia="pt-BR"/>
              </w:rPr>
            </w:pPr>
          </w:p>
          <w:p w14:paraId="7D286DC4" w14:textId="77777777" w:rsidR="00F31F3B" w:rsidRPr="0069141E" w:rsidRDefault="00F31F3B" w:rsidP="00415E00">
            <w:pPr>
              <w:textAlignment w:val="baseline"/>
              <w:rPr>
                <w:rFonts w:eastAsia="Times New Roman" w:cs="Times New Roman"/>
                <w:color w:val="000000"/>
                <w:lang w:eastAsia="pt-BR"/>
              </w:rPr>
            </w:pPr>
            <w:r w:rsidRPr="0069141E">
              <w:rPr>
                <w:rFonts w:eastAsia="Times New Roman" w:cs="Times New Roman"/>
                <w:color w:val="000000"/>
                <w:lang w:eastAsia="pt-BR"/>
              </w:rPr>
              <w:t>Pesquisar sobre o quanto o mercado de trabalho de serviços de cuidado pode crescer sobre esse dado.</w:t>
            </w:r>
          </w:p>
          <w:p w14:paraId="1307F842" w14:textId="77777777" w:rsidR="00F31F3B" w:rsidRPr="0069141E" w:rsidRDefault="00F31F3B" w:rsidP="00415E00">
            <w:pPr>
              <w:textAlignment w:val="baseline"/>
              <w:rPr>
                <w:rFonts w:cs="Times New Roman"/>
                <w:color w:val="000000" w:themeColor="text1"/>
                <w:kern w:val="24"/>
                <w:szCs w:val="24"/>
              </w:rPr>
            </w:pPr>
          </w:p>
        </w:tc>
      </w:tr>
      <w:tr w:rsidR="00F31F3B" w:rsidRPr="0069141E" w14:paraId="0AAD9EFF" w14:textId="77777777" w:rsidTr="00DD5B4B">
        <w:tc>
          <w:tcPr>
            <w:tcW w:w="10116" w:type="dxa"/>
          </w:tcPr>
          <w:p w14:paraId="2A896A9F" w14:textId="77777777" w:rsidR="00F31F3B" w:rsidRPr="0069141E" w:rsidRDefault="00F31F3B"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74CC1F1D" w14:textId="77777777" w:rsidR="00F31F3B" w:rsidRPr="0069141E" w:rsidRDefault="00F31F3B" w:rsidP="00415E00">
            <w:pPr>
              <w:rPr>
                <w:rFonts w:cs="Times New Roman"/>
                <w:color w:val="000000" w:themeColor="text1"/>
                <w:kern w:val="24"/>
                <w:szCs w:val="24"/>
              </w:rPr>
            </w:pPr>
          </w:p>
          <w:p w14:paraId="55D29511" w14:textId="77777777" w:rsidR="00F31F3B" w:rsidRPr="0069141E" w:rsidRDefault="00F31F3B" w:rsidP="00415E00">
            <w:pPr>
              <w:textAlignment w:val="baseline"/>
              <w:rPr>
                <w:rFonts w:cs="Times New Roman"/>
                <w:szCs w:val="24"/>
              </w:rPr>
            </w:pPr>
          </w:p>
        </w:tc>
      </w:tr>
    </w:tbl>
    <w:p w14:paraId="41B94CBE" w14:textId="77777777" w:rsidR="00F31F3B" w:rsidRPr="0069141E" w:rsidRDefault="00F31F3B"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F31F3B" w:rsidRPr="0069141E" w14:paraId="637CA910" w14:textId="77777777" w:rsidTr="00DD5B4B">
        <w:trPr>
          <w:trHeight w:val="310"/>
        </w:trPr>
        <w:tc>
          <w:tcPr>
            <w:tcW w:w="5070" w:type="dxa"/>
          </w:tcPr>
          <w:p w14:paraId="7CC1E006" w14:textId="77777777" w:rsidR="00F31F3B" w:rsidRPr="0069141E" w:rsidRDefault="00F31F3B" w:rsidP="00415E00">
            <w:pPr>
              <w:spacing w:after="0" w:line="240" w:lineRule="auto"/>
              <w:rPr>
                <w:rFonts w:cs="Times New Roman"/>
                <w:b/>
                <w:szCs w:val="24"/>
              </w:rPr>
            </w:pPr>
            <w:r w:rsidRPr="0069141E">
              <w:rPr>
                <w:rFonts w:cs="Times New Roman"/>
                <w:b/>
                <w:szCs w:val="24"/>
              </w:rPr>
              <w:t>Ciência do Grupo:</w:t>
            </w:r>
          </w:p>
        </w:tc>
        <w:tc>
          <w:tcPr>
            <w:tcW w:w="1451" w:type="dxa"/>
          </w:tcPr>
          <w:p w14:paraId="34BC3F91" w14:textId="77777777" w:rsidR="00F31F3B" w:rsidRPr="0069141E" w:rsidRDefault="00F31F3B"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34DF5B0B" w14:textId="77777777" w:rsidR="00F31F3B" w:rsidRPr="0069141E" w:rsidRDefault="00F31F3B" w:rsidP="00415E00">
            <w:pPr>
              <w:spacing w:after="0" w:line="240" w:lineRule="auto"/>
              <w:rPr>
                <w:rFonts w:cs="Times New Roman"/>
                <w:b/>
                <w:szCs w:val="24"/>
              </w:rPr>
            </w:pPr>
            <w:r w:rsidRPr="0069141E">
              <w:rPr>
                <w:rFonts w:cs="Times New Roman"/>
                <w:b/>
                <w:szCs w:val="24"/>
              </w:rPr>
              <w:t>Ciência dos Professor(es)</w:t>
            </w:r>
          </w:p>
          <w:p w14:paraId="77B485C4" w14:textId="77777777" w:rsidR="00F31F3B" w:rsidRPr="0069141E" w:rsidRDefault="00F31F3B" w:rsidP="00415E00">
            <w:pPr>
              <w:spacing w:after="0" w:line="240" w:lineRule="auto"/>
              <w:rPr>
                <w:rFonts w:cs="Times New Roman"/>
                <w:b/>
                <w:szCs w:val="24"/>
              </w:rPr>
            </w:pPr>
          </w:p>
        </w:tc>
      </w:tr>
      <w:tr w:rsidR="00F31F3B" w:rsidRPr="0069141E" w14:paraId="7ED409B7" w14:textId="77777777" w:rsidTr="00DD5B4B">
        <w:trPr>
          <w:trHeight w:val="310"/>
        </w:trPr>
        <w:tc>
          <w:tcPr>
            <w:tcW w:w="5070" w:type="dxa"/>
          </w:tcPr>
          <w:p w14:paraId="406EA434" w14:textId="77777777" w:rsidR="00F31F3B" w:rsidRPr="0069141E" w:rsidRDefault="00F31F3B" w:rsidP="00415E00">
            <w:pPr>
              <w:spacing w:after="0" w:line="240" w:lineRule="auto"/>
              <w:rPr>
                <w:rFonts w:cs="Times New Roman"/>
                <w:szCs w:val="24"/>
              </w:rPr>
            </w:pPr>
            <w:r w:rsidRPr="0069141E">
              <w:rPr>
                <w:rFonts w:cs="Times New Roman"/>
                <w:szCs w:val="24"/>
              </w:rPr>
              <w:t>Alex Aparecido de Lima</w:t>
            </w:r>
          </w:p>
        </w:tc>
        <w:tc>
          <w:tcPr>
            <w:tcW w:w="1451" w:type="dxa"/>
          </w:tcPr>
          <w:p w14:paraId="6F9E2D1D" w14:textId="77777777" w:rsidR="00F31F3B" w:rsidRPr="0069141E" w:rsidRDefault="00F31F3B" w:rsidP="00415E00">
            <w:pPr>
              <w:spacing w:after="0" w:line="240" w:lineRule="auto"/>
              <w:rPr>
                <w:rFonts w:cs="Times New Roman"/>
                <w:szCs w:val="24"/>
              </w:rPr>
            </w:pPr>
            <w:r w:rsidRPr="0069141E">
              <w:rPr>
                <w:rFonts w:cs="Times New Roman"/>
                <w:szCs w:val="24"/>
              </w:rPr>
              <w:t>F</w:t>
            </w:r>
          </w:p>
        </w:tc>
        <w:tc>
          <w:tcPr>
            <w:tcW w:w="3674" w:type="dxa"/>
            <w:vMerge/>
          </w:tcPr>
          <w:p w14:paraId="2235A3A7" w14:textId="77777777" w:rsidR="00F31F3B" w:rsidRPr="0069141E" w:rsidRDefault="00F31F3B" w:rsidP="00415E00">
            <w:pPr>
              <w:spacing w:after="0" w:line="240" w:lineRule="auto"/>
              <w:rPr>
                <w:rFonts w:cs="Times New Roman"/>
                <w:szCs w:val="24"/>
              </w:rPr>
            </w:pPr>
          </w:p>
        </w:tc>
      </w:tr>
      <w:tr w:rsidR="00F31F3B" w:rsidRPr="0069141E" w14:paraId="7B22D5B7" w14:textId="77777777" w:rsidTr="00DD5B4B">
        <w:trPr>
          <w:trHeight w:val="310"/>
        </w:trPr>
        <w:tc>
          <w:tcPr>
            <w:tcW w:w="5070" w:type="dxa"/>
          </w:tcPr>
          <w:p w14:paraId="2785BFB2" w14:textId="77777777" w:rsidR="00F31F3B" w:rsidRPr="0069141E" w:rsidRDefault="00F31F3B" w:rsidP="00415E00">
            <w:pPr>
              <w:spacing w:after="0" w:line="240" w:lineRule="auto"/>
              <w:rPr>
                <w:rFonts w:cs="Times New Roman"/>
                <w:szCs w:val="24"/>
              </w:rPr>
            </w:pPr>
            <w:r w:rsidRPr="0069141E">
              <w:rPr>
                <w:rFonts w:cs="Times New Roman"/>
                <w:szCs w:val="24"/>
              </w:rPr>
              <w:t>Anderson Portes do Nascimento</w:t>
            </w:r>
          </w:p>
        </w:tc>
        <w:tc>
          <w:tcPr>
            <w:tcW w:w="1451" w:type="dxa"/>
          </w:tcPr>
          <w:p w14:paraId="5117E036" w14:textId="77777777" w:rsidR="00F31F3B" w:rsidRPr="0069141E" w:rsidRDefault="00F31F3B" w:rsidP="00415E00">
            <w:pPr>
              <w:spacing w:after="0" w:line="240" w:lineRule="auto"/>
              <w:rPr>
                <w:rFonts w:cs="Times New Roman"/>
                <w:szCs w:val="24"/>
              </w:rPr>
            </w:pPr>
            <w:r w:rsidRPr="0069141E">
              <w:rPr>
                <w:rFonts w:cs="Times New Roman"/>
                <w:szCs w:val="24"/>
              </w:rPr>
              <w:t>P</w:t>
            </w:r>
          </w:p>
        </w:tc>
        <w:tc>
          <w:tcPr>
            <w:tcW w:w="3674" w:type="dxa"/>
            <w:vMerge/>
          </w:tcPr>
          <w:p w14:paraId="1C015B93" w14:textId="77777777" w:rsidR="00F31F3B" w:rsidRPr="0069141E" w:rsidRDefault="00F31F3B" w:rsidP="00415E00">
            <w:pPr>
              <w:spacing w:after="0" w:line="240" w:lineRule="auto"/>
              <w:rPr>
                <w:rFonts w:cs="Times New Roman"/>
                <w:szCs w:val="24"/>
              </w:rPr>
            </w:pPr>
          </w:p>
        </w:tc>
      </w:tr>
      <w:tr w:rsidR="00F31F3B" w:rsidRPr="0069141E" w14:paraId="02D9A9B3" w14:textId="77777777" w:rsidTr="00DD5B4B">
        <w:trPr>
          <w:trHeight w:val="310"/>
        </w:trPr>
        <w:tc>
          <w:tcPr>
            <w:tcW w:w="5070" w:type="dxa"/>
          </w:tcPr>
          <w:p w14:paraId="026DB9FB" w14:textId="77777777" w:rsidR="00F31F3B" w:rsidRPr="0069141E" w:rsidRDefault="00F31F3B" w:rsidP="00415E00">
            <w:pPr>
              <w:spacing w:after="0" w:line="240" w:lineRule="auto"/>
              <w:rPr>
                <w:rFonts w:cs="Times New Roman"/>
                <w:szCs w:val="24"/>
              </w:rPr>
            </w:pPr>
            <w:r w:rsidRPr="0069141E">
              <w:rPr>
                <w:rFonts w:cs="Times New Roman"/>
                <w:szCs w:val="24"/>
              </w:rPr>
              <w:t>Cesar Mâncio Silva</w:t>
            </w:r>
          </w:p>
        </w:tc>
        <w:tc>
          <w:tcPr>
            <w:tcW w:w="1451" w:type="dxa"/>
          </w:tcPr>
          <w:p w14:paraId="46848642" w14:textId="77777777" w:rsidR="00F31F3B" w:rsidRPr="0069141E" w:rsidRDefault="00F31F3B" w:rsidP="00415E00">
            <w:pPr>
              <w:spacing w:after="0" w:line="240" w:lineRule="auto"/>
              <w:rPr>
                <w:rFonts w:cs="Times New Roman"/>
                <w:szCs w:val="24"/>
              </w:rPr>
            </w:pPr>
            <w:r w:rsidRPr="0069141E">
              <w:rPr>
                <w:rFonts w:cs="Times New Roman"/>
                <w:szCs w:val="24"/>
              </w:rPr>
              <w:t>F</w:t>
            </w:r>
          </w:p>
        </w:tc>
        <w:tc>
          <w:tcPr>
            <w:tcW w:w="3674" w:type="dxa"/>
            <w:vMerge/>
          </w:tcPr>
          <w:p w14:paraId="651F7508" w14:textId="77777777" w:rsidR="00F31F3B" w:rsidRPr="0069141E" w:rsidRDefault="00F31F3B" w:rsidP="00415E00">
            <w:pPr>
              <w:spacing w:after="0" w:line="240" w:lineRule="auto"/>
              <w:rPr>
                <w:rFonts w:cs="Times New Roman"/>
                <w:szCs w:val="24"/>
              </w:rPr>
            </w:pPr>
          </w:p>
        </w:tc>
      </w:tr>
      <w:tr w:rsidR="00F31F3B" w:rsidRPr="0069141E" w14:paraId="27280570" w14:textId="77777777" w:rsidTr="00DD5B4B">
        <w:trPr>
          <w:trHeight w:val="310"/>
        </w:trPr>
        <w:tc>
          <w:tcPr>
            <w:tcW w:w="5070" w:type="dxa"/>
          </w:tcPr>
          <w:p w14:paraId="734FD9D1" w14:textId="77777777" w:rsidR="00F31F3B" w:rsidRPr="0069141E" w:rsidRDefault="00F31F3B" w:rsidP="00415E00">
            <w:pPr>
              <w:spacing w:after="0" w:line="240" w:lineRule="auto"/>
              <w:rPr>
                <w:rFonts w:cs="Times New Roman"/>
                <w:szCs w:val="24"/>
              </w:rPr>
            </w:pPr>
            <w:r w:rsidRPr="0069141E">
              <w:rPr>
                <w:rFonts w:cs="Times New Roman"/>
                <w:szCs w:val="24"/>
              </w:rPr>
              <w:t>Maithê Gomes da Piedade</w:t>
            </w:r>
          </w:p>
        </w:tc>
        <w:tc>
          <w:tcPr>
            <w:tcW w:w="1451" w:type="dxa"/>
          </w:tcPr>
          <w:p w14:paraId="5964240F" w14:textId="77777777" w:rsidR="00F31F3B" w:rsidRPr="0069141E" w:rsidRDefault="00F31F3B" w:rsidP="00415E00">
            <w:pPr>
              <w:spacing w:after="0" w:line="240" w:lineRule="auto"/>
              <w:rPr>
                <w:rFonts w:cs="Times New Roman"/>
                <w:szCs w:val="24"/>
              </w:rPr>
            </w:pPr>
            <w:r w:rsidRPr="0069141E">
              <w:rPr>
                <w:rFonts w:cs="Times New Roman"/>
                <w:szCs w:val="24"/>
              </w:rPr>
              <w:t>F</w:t>
            </w:r>
          </w:p>
        </w:tc>
        <w:tc>
          <w:tcPr>
            <w:tcW w:w="3674" w:type="dxa"/>
            <w:vMerge/>
          </w:tcPr>
          <w:p w14:paraId="71C82B0A" w14:textId="77777777" w:rsidR="00F31F3B" w:rsidRPr="0069141E" w:rsidRDefault="00F31F3B" w:rsidP="00415E00">
            <w:pPr>
              <w:spacing w:after="0" w:line="240" w:lineRule="auto"/>
              <w:rPr>
                <w:rFonts w:cs="Times New Roman"/>
                <w:szCs w:val="24"/>
              </w:rPr>
            </w:pPr>
          </w:p>
        </w:tc>
      </w:tr>
    </w:tbl>
    <w:p w14:paraId="45655541" w14:textId="77777777" w:rsidR="00F31F3B" w:rsidRPr="0069141E" w:rsidRDefault="00F31F3B" w:rsidP="00415E00">
      <w:pPr>
        <w:tabs>
          <w:tab w:val="left" w:pos="1770"/>
        </w:tabs>
        <w:spacing w:after="0" w:line="240" w:lineRule="auto"/>
        <w:rPr>
          <w:rFonts w:cs="Times New Roman"/>
          <w:sz w:val="2"/>
          <w:szCs w:val="2"/>
        </w:rPr>
      </w:pPr>
    </w:p>
    <w:p w14:paraId="5B8487F6" w14:textId="77777777" w:rsidR="00F31F3B" w:rsidRPr="0069141E" w:rsidRDefault="00F31F3B" w:rsidP="00415E00">
      <w:pPr>
        <w:spacing w:after="0"/>
        <w:rPr>
          <w:rFonts w:cs="Times New Roman"/>
          <w:sz w:val="2"/>
          <w:szCs w:val="2"/>
        </w:rPr>
      </w:pPr>
      <w:r w:rsidRPr="0069141E">
        <w:rPr>
          <w:rFonts w:cs="Times New Roman"/>
          <w:sz w:val="2"/>
          <w:szCs w:val="2"/>
        </w:rPr>
        <w:br w:type="page"/>
      </w:r>
    </w:p>
    <w:p w14:paraId="7F513676" w14:textId="6718310B" w:rsidR="00E535CD" w:rsidRPr="0069141E" w:rsidRDefault="00F17F6A" w:rsidP="00415E00">
      <w:pPr>
        <w:spacing w:after="0"/>
        <w:rPr>
          <w:rFonts w:cs="Times New Roman"/>
          <w:szCs w:val="24"/>
        </w:rPr>
      </w:pPr>
      <w:r>
        <w:rPr>
          <w:noProof/>
        </w:rPr>
        <w:lastRenderedPageBreak/>
        <w:pict w14:anchorId="3091DEAC">
          <v:shape id="_x0000_s1064" type="#_x0000_t202" style="position:absolute;margin-left:214.05pt;margin-top:-16.95pt;width:291pt;height:59.25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IP7&#10;eYuEAgAAlgUAAA4AAAAAAAAAAAAAAAAALgIAAGRycy9lMm9Eb2MueG1sUEsBAi0AFAAGAAgAAAAh&#10;AG4/+LTeAAAACwEAAA8AAAAAAAAAAAAAAAAA3gQAAGRycy9kb3ducmV2LnhtbFBLBQYAAAAABAAE&#10;APMAAADpBQAAAAA=&#10;" fillcolor="white [3201]" strokeweight=".5pt">
            <v:textbox>
              <w:txbxContent>
                <w:p w14:paraId="6E93BE08" w14:textId="77777777" w:rsidR="00E535CD" w:rsidRPr="00B0578E" w:rsidRDefault="00E535CD" w:rsidP="00E535CD">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4EE3477" w14:textId="77777777" w:rsidR="00E535CD" w:rsidRPr="00A66129" w:rsidRDefault="00E535CD" w:rsidP="00E535CD">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Pesquisa leve sobre a projeção dos idosos no Brasil futuramente.</w:t>
                  </w:r>
                </w:p>
              </w:txbxContent>
            </v:textbox>
          </v:shape>
        </w:pict>
      </w:r>
      <w:r w:rsidR="00E535CD" w:rsidRPr="0069141E">
        <w:rPr>
          <w:rFonts w:cs="Times New Roman"/>
          <w:noProof/>
          <w:szCs w:val="24"/>
          <w:lang w:eastAsia="pt-BR"/>
        </w:rPr>
        <w:drawing>
          <wp:inline distT="0" distB="0" distL="0" distR="0" wp14:anchorId="7CF50B36" wp14:editId="5FBC0356">
            <wp:extent cx="2505075" cy="845469"/>
            <wp:effectExtent l="0" t="0" r="0" b="0"/>
            <wp:docPr id="18" name="Imagem 1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69A359E1" w14:textId="1EADDDAA" w:rsidR="00E535CD" w:rsidRPr="0069141E" w:rsidRDefault="00F17F6A" w:rsidP="00415E00">
      <w:pPr>
        <w:spacing w:after="0"/>
        <w:rPr>
          <w:rFonts w:cs="Times New Roman"/>
          <w:szCs w:val="24"/>
        </w:rPr>
      </w:pPr>
      <w:r>
        <w:rPr>
          <w:noProof/>
        </w:rPr>
        <w:pict w14:anchorId="599AB20F">
          <v:shape id="_x0000_s1063" type="#_x0000_t202" style="position:absolute;margin-left:299.25pt;margin-top:15pt;width:203pt;height:29.15pt;z-index:25186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&#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IaNPcK8BAAA9AwAADgAAAAAAAAAAAAAAAAAuAgAAZHJzL2Uyb0RvYy54bWxQ&#10;SwECLQAUAAYACAAAACEAFE4UF90AAAAKAQAADwAAAAAAAAAAAAAAAAAJBAAAZHJzL2Rvd25yZXYu&#10;eG1sUEsFBgAAAAAEAAQA8wAAABMFAAAAAA==&#10;" filled="f" stroked="f">
            <v:textbox style="mso-fit-shape-to-text:t">
              <w:txbxContent>
                <w:p w14:paraId="315F80F0" w14:textId="77777777" w:rsidR="00E535CD" w:rsidRPr="007F0382" w:rsidRDefault="00E535CD" w:rsidP="00E535CD">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17</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73CD738C">
          <v:shape id="_x0000_s1062" type="#_x0000_t202" style="position:absolute;margin-left:2.25pt;margin-top:15.95pt;width:131.5pt;height:24.25pt;z-index:251860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GTl5aK4BAAA9AwAADgAAAAAAAAAAAAAAAAAuAgAAZHJzL2Uyb0RvYy54bWxQSwEC&#10;LQAUAAYACAAAACEAYAUYctsAAAAHAQAADwAAAAAAAAAAAAAAAAAIBAAAZHJzL2Rvd25yZXYueG1s&#10;UEsFBgAAAAAEAAQA8wAAABAFAAAAAA==&#10;" filled="f" stroked="f">
            <v:textbox style="mso-fit-shape-to-text:t">
              <w:txbxContent>
                <w:p w14:paraId="37E24A82" w14:textId="77777777" w:rsidR="00E535CD" w:rsidRDefault="00E535CD" w:rsidP="00E535CD">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ABC073F" w14:textId="77777777" w:rsidR="00E535CD" w:rsidRPr="0069141E" w:rsidRDefault="00E535CD"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E535CD" w:rsidRPr="0069141E" w14:paraId="7C3A05C2" w14:textId="77777777" w:rsidTr="00DD5B4B">
        <w:tc>
          <w:tcPr>
            <w:tcW w:w="10116" w:type="dxa"/>
          </w:tcPr>
          <w:p w14:paraId="5A6ED50D" w14:textId="77777777" w:rsidR="00E535CD" w:rsidRPr="009E314B" w:rsidRDefault="00E535CD" w:rsidP="00415E00">
            <w:pPr>
              <w:tabs>
                <w:tab w:val="left" w:pos="2475"/>
              </w:tabs>
              <w:rPr>
                <w:rStyle w:val="nfaseSutil"/>
              </w:rPr>
            </w:pPr>
            <w:r w:rsidRPr="009E314B">
              <w:rPr>
                <w:rStyle w:val="nfaseSutil"/>
              </w:rPr>
              <w:t>Principais Referências: Referencias conforme Manual de TCC</w:t>
            </w:r>
          </w:p>
          <w:p w14:paraId="68F03367" w14:textId="77777777" w:rsidR="00E535CD" w:rsidRPr="0069141E" w:rsidRDefault="00E535CD" w:rsidP="00415E00">
            <w:pPr>
              <w:tabs>
                <w:tab w:val="left" w:pos="2475"/>
              </w:tabs>
              <w:rPr>
                <w:rFonts w:cs="Times New Roman"/>
                <w:bCs/>
                <w:szCs w:val="24"/>
              </w:rPr>
            </w:pPr>
          </w:p>
          <w:p w14:paraId="61F0F4E5" w14:textId="77777777" w:rsidR="00E535CD" w:rsidRPr="0069141E" w:rsidRDefault="00E535CD" w:rsidP="00415E00">
            <w:pPr>
              <w:tabs>
                <w:tab w:val="left" w:pos="2475"/>
              </w:tabs>
              <w:rPr>
                <w:rFonts w:cs="Times New Roman"/>
                <w:bCs/>
                <w:szCs w:val="24"/>
              </w:rPr>
            </w:pPr>
            <w:r w:rsidRPr="0069141E">
              <w:rPr>
                <w:rFonts w:cs="Times New Roman"/>
                <w:bCs/>
                <w:szCs w:val="24"/>
              </w:rPr>
              <w:t xml:space="preserve">“Vicente Vilardaga e Giorgia Cavicchioli” ISTOÉ. O Abandono de idosos no Brasil. Disponível em: </w:t>
            </w:r>
            <w:hyperlink r:id="rId111" w:history="1">
              <w:r w:rsidRPr="0069141E">
                <w:rPr>
                  <w:rStyle w:val="Hyperlink"/>
                  <w:rFonts w:cs="Times New Roman"/>
                </w:rPr>
                <w:t>https://istoe.com.br/o-abandono-dos-idosos-no-brasil/</w:t>
              </w:r>
            </w:hyperlink>
            <w:r w:rsidRPr="0069141E">
              <w:rPr>
                <w:rFonts w:cs="Times New Roman"/>
              </w:rPr>
              <w:t xml:space="preserve"> </w:t>
            </w:r>
            <w:r w:rsidRPr="0069141E">
              <w:rPr>
                <w:rFonts w:cs="Times New Roman"/>
                <w:bCs/>
                <w:szCs w:val="24"/>
              </w:rPr>
              <w:t>Acesso em 17 de agosto de 2021.</w:t>
            </w:r>
          </w:p>
          <w:p w14:paraId="73EFE668" w14:textId="77777777" w:rsidR="00E535CD" w:rsidRPr="0069141E" w:rsidRDefault="00E535CD" w:rsidP="00415E00">
            <w:pPr>
              <w:tabs>
                <w:tab w:val="left" w:pos="2475"/>
              </w:tabs>
              <w:rPr>
                <w:rFonts w:cs="Times New Roman"/>
                <w:bCs/>
                <w:szCs w:val="24"/>
              </w:rPr>
            </w:pPr>
          </w:p>
          <w:p w14:paraId="55670F3A" w14:textId="77777777" w:rsidR="00E535CD" w:rsidRPr="0069141E" w:rsidRDefault="00E535CD" w:rsidP="00415E00">
            <w:pPr>
              <w:tabs>
                <w:tab w:val="left" w:pos="2475"/>
              </w:tabs>
              <w:rPr>
                <w:rFonts w:cs="Times New Roman"/>
                <w:bCs/>
                <w:szCs w:val="24"/>
              </w:rPr>
            </w:pPr>
            <w:r w:rsidRPr="0069141E">
              <w:rPr>
                <w:rFonts w:cs="Times New Roman"/>
                <w:bCs/>
                <w:szCs w:val="24"/>
              </w:rPr>
              <w:t xml:space="preserve">“G1 Petrolina” Número de idosos vítimas de violência ou abandono aumentam durante a pandemia. Disponível em: </w:t>
            </w:r>
            <w:hyperlink r:id="rId112" w:history="1">
              <w:r w:rsidRPr="0069141E">
                <w:rPr>
                  <w:rStyle w:val="Hyperlink"/>
                  <w:rFonts w:cs="Times New Roman"/>
                  <w:bCs/>
                  <w:szCs w:val="24"/>
                </w:rPr>
                <w:t>https://g1.globo.com/pe/petrolina-regiao/noticia/2020/04/23/numero-de-idosos-vitimas-de-violencia-ou-abandono-aumenta-durante-a-pandemia-em-petrolina.ghtml</w:t>
              </w:r>
            </w:hyperlink>
            <w:r w:rsidRPr="0069141E">
              <w:rPr>
                <w:rFonts w:cs="Times New Roman"/>
                <w:bCs/>
                <w:szCs w:val="24"/>
              </w:rPr>
              <w:t xml:space="preserve"> Acesso em 17 de agosto de 2021.</w:t>
            </w:r>
          </w:p>
          <w:p w14:paraId="6DC01030" w14:textId="77777777" w:rsidR="00E535CD" w:rsidRPr="0069141E" w:rsidRDefault="00E535CD" w:rsidP="00415E00">
            <w:pPr>
              <w:tabs>
                <w:tab w:val="left" w:pos="2475"/>
              </w:tabs>
              <w:rPr>
                <w:rFonts w:cs="Times New Roman"/>
                <w:color w:val="000000" w:themeColor="text1"/>
                <w:kern w:val="24"/>
                <w:szCs w:val="24"/>
              </w:rPr>
            </w:pPr>
          </w:p>
        </w:tc>
      </w:tr>
      <w:tr w:rsidR="00E535CD" w:rsidRPr="0069141E" w14:paraId="584248A0" w14:textId="77777777" w:rsidTr="00DD5B4B">
        <w:tc>
          <w:tcPr>
            <w:tcW w:w="10116" w:type="dxa"/>
          </w:tcPr>
          <w:p w14:paraId="58FBDB49" w14:textId="77777777" w:rsidR="00E535CD" w:rsidRPr="009E314B" w:rsidRDefault="00E535CD" w:rsidP="00415E00">
            <w:pPr>
              <w:tabs>
                <w:tab w:val="left" w:pos="2475"/>
              </w:tabs>
              <w:rPr>
                <w:rStyle w:val="nfaseSutil"/>
              </w:rPr>
            </w:pPr>
            <w:r w:rsidRPr="009E314B">
              <w:rPr>
                <w:rStyle w:val="nfaseSutil"/>
              </w:rPr>
              <w:t>Atividade Prevista:</w:t>
            </w:r>
          </w:p>
          <w:p w14:paraId="51186A71" w14:textId="77777777" w:rsidR="00E535CD" w:rsidRPr="0069141E" w:rsidRDefault="00E535CD" w:rsidP="00415E00">
            <w:pPr>
              <w:tabs>
                <w:tab w:val="left" w:pos="2475"/>
              </w:tabs>
              <w:rPr>
                <w:rFonts w:cs="Times New Roman"/>
                <w:color w:val="000000" w:themeColor="text1"/>
                <w:kern w:val="24"/>
                <w:szCs w:val="24"/>
              </w:rPr>
            </w:pPr>
          </w:p>
          <w:p w14:paraId="30B8529C" w14:textId="77777777" w:rsidR="00E535CD" w:rsidRPr="0069141E" w:rsidRDefault="00E535CD" w:rsidP="00415E00">
            <w:pPr>
              <w:tabs>
                <w:tab w:val="left" w:pos="2475"/>
              </w:tabs>
              <w:jc w:val="both"/>
              <w:rPr>
                <w:rFonts w:cs="Times New Roman"/>
                <w:kern w:val="24"/>
                <w:szCs w:val="28"/>
              </w:rPr>
            </w:pPr>
            <w:r w:rsidRPr="0069141E">
              <w:rPr>
                <w:rFonts w:cs="Times New Roman"/>
                <w:kern w:val="24"/>
                <w:szCs w:val="28"/>
              </w:rPr>
              <w:t>Tentamos traçar como queríamos que fosse a conclusão, também procuramos diversos dados e descobrimos o crescente abandono de idosos e como a população brasileira está envelhecendo rapidamente. A violência de idosos também é um assunto que procuramos. No futuro as instituições atuais não conseguiram dar conta.</w:t>
            </w:r>
          </w:p>
          <w:p w14:paraId="2A45F12E" w14:textId="77777777" w:rsidR="00E535CD" w:rsidRPr="0069141E" w:rsidRDefault="00E535CD" w:rsidP="00415E00">
            <w:pPr>
              <w:tabs>
                <w:tab w:val="left" w:pos="2475"/>
              </w:tabs>
              <w:jc w:val="both"/>
              <w:rPr>
                <w:rFonts w:cs="Times New Roman"/>
                <w:kern w:val="24"/>
                <w:szCs w:val="32"/>
              </w:rPr>
            </w:pPr>
          </w:p>
        </w:tc>
      </w:tr>
      <w:tr w:rsidR="00E535CD" w:rsidRPr="0069141E" w14:paraId="4878FF6C" w14:textId="77777777" w:rsidTr="00DD5B4B">
        <w:tc>
          <w:tcPr>
            <w:tcW w:w="10116" w:type="dxa"/>
          </w:tcPr>
          <w:p w14:paraId="01E916F1" w14:textId="77777777" w:rsidR="00E535CD" w:rsidRPr="009E314B" w:rsidRDefault="00E535CD" w:rsidP="00415E00">
            <w:pPr>
              <w:tabs>
                <w:tab w:val="left" w:pos="2475"/>
              </w:tabs>
              <w:rPr>
                <w:rStyle w:val="nfaseSutil"/>
              </w:rPr>
            </w:pPr>
            <w:r w:rsidRPr="009E314B">
              <w:rPr>
                <w:rStyle w:val="nfaseSutil"/>
              </w:rPr>
              <w:t>Dificuldades encontradas no decorrer do desenvolvimento das atividades</w:t>
            </w:r>
            <w:r>
              <w:rPr>
                <w:rStyle w:val="nfaseSutil"/>
              </w:rPr>
              <w:t>:</w:t>
            </w:r>
          </w:p>
          <w:p w14:paraId="6621D5D8" w14:textId="77777777" w:rsidR="00E535CD" w:rsidRPr="0069141E" w:rsidRDefault="00E535CD" w:rsidP="00415E00">
            <w:pPr>
              <w:tabs>
                <w:tab w:val="left" w:pos="2475"/>
              </w:tabs>
              <w:jc w:val="both"/>
              <w:rPr>
                <w:rFonts w:cs="Times New Roman"/>
                <w:kern w:val="24"/>
                <w:szCs w:val="28"/>
              </w:rPr>
            </w:pPr>
            <w:r w:rsidRPr="0069141E">
              <w:rPr>
                <w:rFonts w:cs="Times New Roman"/>
                <w:kern w:val="24"/>
                <w:szCs w:val="28"/>
              </w:rPr>
              <w:t>Seguir o planejamento semanal e horário. Horário não é MESMO nosso forte.</w:t>
            </w:r>
          </w:p>
          <w:p w14:paraId="3B15A573" w14:textId="77777777" w:rsidR="00E535CD" w:rsidRPr="0069141E" w:rsidRDefault="00E535CD" w:rsidP="00415E00">
            <w:pPr>
              <w:tabs>
                <w:tab w:val="left" w:pos="2475"/>
              </w:tabs>
              <w:jc w:val="both"/>
              <w:rPr>
                <w:rFonts w:cs="Times New Roman"/>
                <w:kern w:val="24"/>
                <w:szCs w:val="28"/>
              </w:rPr>
            </w:pPr>
          </w:p>
        </w:tc>
      </w:tr>
      <w:tr w:rsidR="00E535CD" w:rsidRPr="0069141E" w14:paraId="733B8443" w14:textId="77777777" w:rsidTr="00DD5B4B">
        <w:tc>
          <w:tcPr>
            <w:tcW w:w="10116" w:type="dxa"/>
          </w:tcPr>
          <w:p w14:paraId="64EBB97C" w14:textId="77777777" w:rsidR="00E535CD" w:rsidRPr="009E314B" w:rsidRDefault="00E535CD" w:rsidP="00415E00">
            <w:pPr>
              <w:tabs>
                <w:tab w:val="left" w:pos="2475"/>
              </w:tabs>
              <w:rPr>
                <w:rStyle w:val="nfaseSutil"/>
              </w:rPr>
            </w:pPr>
            <w:r w:rsidRPr="009E314B">
              <w:rPr>
                <w:rStyle w:val="nfaseSutil"/>
              </w:rPr>
              <w:t>Orientações do Professor quanto as tarefas realizadas:</w:t>
            </w:r>
          </w:p>
          <w:p w14:paraId="4237AF6D" w14:textId="77777777" w:rsidR="00E535CD" w:rsidRPr="0069141E" w:rsidRDefault="00E535CD" w:rsidP="00415E00">
            <w:pPr>
              <w:textAlignment w:val="baseline"/>
              <w:rPr>
                <w:rFonts w:eastAsia="Times New Roman" w:cs="Times New Roman"/>
                <w:color w:val="000000"/>
                <w:lang w:eastAsia="pt-BR"/>
              </w:rPr>
            </w:pPr>
          </w:p>
          <w:p w14:paraId="6D51B938" w14:textId="77777777" w:rsidR="00E535CD" w:rsidRPr="0069141E" w:rsidRDefault="00E535CD" w:rsidP="00415E00">
            <w:pPr>
              <w:textAlignment w:val="baseline"/>
              <w:rPr>
                <w:rFonts w:cs="Times New Roman"/>
                <w:color w:val="000000" w:themeColor="text1"/>
                <w:kern w:val="24"/>
                <w:szCs w:val="24"/>
              </w:rPr>
            </w:pPr>
          </w:p>
        </w:tc>
      </w:tr>
      <w:tr w:rsidR="00E535CD" w:rsidRPr="0069141E" w14:paraId="5D67CB4B" w14:textId="77777777" w:rsidTr="00DD5B4B">
        <w:tc>
          <w:tcPr>
            <w:tcW w:w="10116" w:type="dxa"/>
          </w:tcPr>
          <w:p w14:paraId="4D4E0656" w14:textId="77777777" w:rsidR="00E535CD" w:rsidRPr="009E314B" w:rsidRDefault="00E535CD" w:rsidP="00415E00">
            <w:pPr>
              <w:rPr>
                <w:rStyle w:val="nfaseSutil"/>
              </w:rPr>
            </w:pPr>
            <w:r w:rsidRPr="009E314B">
              <w:rPr>
                <w:rStyle w:val="nfaseSutil"/>
              </w:rPr>
              <w:t>Orientações do Professor quanto as atividades a serem desenvolvidas:</w:t>
            </w:r>
          </w:p>
          <w:p w14:paraId="4555DECB" w14:textId="77777777" w:rsidR="00E535CD" w:rsidRPr="0069141E" w:rsidRDefault="00E535CD" w:rsidP="00415E00">
            <w:pPr>
              <w:rPr>
                <w:rFonts w:cs="Times New Roman"/>
                <w:color w:val="000000" w:themeColor="text1"/>
                <w:kern w:val="24"/>
                <w:szCs w:val="24"/>
              </w:rPr>
            </w:pPr>
          </w:p>
          <w:p w14:paraId="0A50EB84" w14:textId="77777777" w:rsidR="00E535CD" w:rsidRPr="0069141E" w:rsidRDefault="00E535CD" w:rsidP="00415E00">
            <w:pPr>
              <w:textAlignment w:val="baseline"/>
              <w:rPr>
                <w:rFonts w:cs="Times New Roman"/>
                <w:szCs w:val="24"/>
              </w:rPr>
            </w:pPr>
          </w:p>
        </w:tc>
      </w:tr>
    </w:tbl>
    <w:p w14:paraId="71EED9C1" w14:textId="77777777" w:rsidR="00E535CD" w:rsidRPr="0069141E" w:rsidRDefault="00E535CD"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E535CD" w:rsidRPr="0069141E" w14:paraId="22C9D7E2" w14:textId="77777777" w:rsidTr="00DD5B4B">
        <w:trPr>
          <w:trHeight w:val="310"/>
        </w:trPr>
        <w:tc>
          <w:tcPr>
            <w:tcW w:w="5070" w:type="dxa"/>
          </w:tcPr>
          <w:p w14:paraId="7324B553" w14:textId="77777777" w:rsidR="00E535CD" w:rsidRPr="0069141E" w:rsidRDefault="00E535CD" w:rsidP="00415E00">
            <w:pPr>
              <w:spacing w:after="0" w:line="240" w:lineRule="auto"/>
              <w:rPr>
                <w:rFonts w:cs="Times New Roman"/>
                <w:b/>
                <w:szCs w:val="24"/>
              </w:rPr>
            </w:pPr>
            <w:r w:rsidRPr="0069141E">
              <w:rPr>
                <w:rFonts w:cs="Times New Roman"/>
                <w:b/>
                <w:szCs w:val="24"/>
              </w:rPr>
              <w:t>Ciência do Grupo:</w:t>
            </w:r>
          </w:p>
        </w:tc>
        <w:tc>
          <w:tcPr>
            <w:tcW w:w="1451" w:type="dxa"/>
          </w:tcPr>
          <w:p w14:paraId="624D26DD" w14:textId="77777777" w:rsidR="00E535CD" w:rsidRPr="0069141E" w:rsidRDefault="00E535CD"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44D8D3E9" w14:textId="77777777" w:rsidR="00E535CD" w:rsidRPr="0069141E" w:rsidRDefault="00E535CD" w:rsidP="00415E00">
            <w:pPr>
              <w:spacing w:after="0" w:line="240" w:lineRule="auto"/>
              <w:rPr>
                <w:rFonts w:cs="Times New Roman"/>
                <w:b/>
                <w:szCs w:val="24"/>
              </w:rPr>
            </w:pPr>
            <w:r w:rsidRPr="0069141E">
              <w:rPr>
                <w:rFonts w:cs="Times New Roman"/>
                <w:b/>
                <w:szCs w:val="24"/>
              </w:rPr>
              <w:t>Ciência dos Professor(es)</w:t>
            </w:r>
          </w:p>
          <w:p w14:paraId="4D467380" w14:textId="77777777" w:rsidR="00E535CD" w:rsidRPr="0069141E" w:rsidRDefault="00E535CD" w:rsidP="00415E00">
            <w:pPr>
              <w:spacing w:after="0" w:line="240" w:lineRule="auto"/>
              <w:rPr>
                <w:rFonts w:cs="Times New Roman"/>
                <w:b/>
                <w:szCs w:val="24"/>
              </w:rPr>
            </w:pPr>
          </w:p>
        </w:tc>
      </w:tr>
      <w:tr w:rsidR="00E535CD" w:rsidRPr="0069141E" w14:paraId="6B827DCA" w14:textId="77777777" w:rsidTr="00DD5B4B">
        <w:trPr>
          <w:trHeight w:val="310"/>
        </w:trPr>
        <w:tc>
          <w:tcPr>
            <w:tcW w:w="5070" w:type="dxa"/>
          </w:tcPr>
          <w:p w14:paraId="346BBF89" w14:textId="77777777" w:rsidR="00E535CD" w:rsidRPr="0069141E" w:rsidRDefault="00E535CD" w:rsidP="00415E00">
            <w:pPr>
              <w:spacing w:after="0" w:line="240" w:lineRule="auto"/>
              <w:rPr>
                <w:rFonts w:cs="Times New Roman"/>
                <w:szCs w:val="24"/>
              </w:rPr>
            </w:pPr>
            <w:r w:rsidRPr="0069141E">
              <w:rPr>
                <w:rFonts w:cs="Times New Roman"/>
                <w:szCs w:val="24"/>
              </w:rPr>
              <w:t>Alex Aparecido de Lima</w:t>
            </w:r>
          </w:p>
        </w:tc>
        <w:tc>
          <w:tcPr>
            <w:tcW w:w="1451" w:type="dxa"/>
          </w:tcPr>
          <w:p w14:paraId="249FBAB8"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1ECAF76B" w14:textId="77777777" w:rsidR="00E535CD" w:rsidRPr="0069141E" w:rsidRDefault="00E535CD" w:rsidP="00415E00">
            <w:pPr>
              <w:spacing w:after="0" w:line="240" w:lineRule="auto"/>
              <w:rPr>
                <w:rFonts w:cs="Times New Roman"/>
                <w:szCs w:val="24"/>
              </w:rPr>
            </w:pPr>
          </w:p>
        </w:tc>
      </w:tr>
      <w:tr w:rsidR="00E535CD" w:rsidRPr="0069141E" w14:paraId="0D84E718" w14:textId="77777777" w:rsidTr="00DD5B4B">
        <w:trPr>
          <w:trHeight w:val="310"/>
        </w:trPr>
        <w:tc>
          <w:tcPr>
            <w:tcW w:w="5070" w:type="dxa"/>
          </w:tcPr>
          <w:p w14:paraId="082097E3" w14:textId="77777777" w:rsidR="00E535CD" w:rsidRPr="0069141E" w:rsidRDefault="00E535CD" w:rsidP="00415E00">
            <w:pPr>
              <w:spacing w:after="0" w:line="240" w:lineRule="auto"/>
              <w:rPr>
                <w:rFonts w:cs="Times New Roman"/>
                <w:szCs w:val="24"/>
              </w:rPr>
            </w:pPr>
            <w:r w:rsidRPr="0069141E">
              <w:rPr>
                <w:rFonts w:cs="Times New Roman"/>
                <w:szCs w:val="24"/>
              </w:rPr>
              <w:t>Anderson Portes do Nascimento</w:t>
            </w:r>
          </w:p>
        </w:tc>
        <w:tc>
          <w:tcPr>
            <w:tcW w:w="1451" w:type="dxa"/>
          </w:tcPr>
          <w:p w14:paraId="656F8959"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02F509C8" w14:textId="77777777" w:rsidR="00E535CD" w:rsidRPr="0069141E" w:rsidRDefault="00E535CD" w:rsidP="00415E00">
            <w:pPr>
              <w:spacing w:after="0" w:line="240" w:lineRule="auto"/>
              <w:rPr>
                <w:rFonts w:cs="Times New Roman"/>
                <w:szCs w:val="24"/>
              </w:rPr>
            </w:pPr>
          </w:p>
        </w:tc>
      </w:tr>
      <w:tr w:rsidR="00E535CD" w:rsidRPr="0069141E" w14:paraId="52621A85" w14:textId="77777777" w:rsidTr="00DD5B4B">
        <w:trPr>
          <w:trHeight w:val="310"/>
        </w:trPr>
        <w:tc>
          <w:tcPr>
            <w:tcW w:w="5070" w:type="dxa"/>
          </w:tcPr>
          <w:p w14:paraId="3EA2485B" w14:textId="77777777" w:rsidR="00E535CD" w:rsidRPr="0069141E" w:rsidRDefault="00E535CD" w:rsidP="00415E00">
            <w:pPr>
              <w:spacing w:after="0" w:line="240" w:lineRule="auto"/>
              <w:rPr>
                <w:rFonts w:cs="Times New Roman"/>
                <w:szCs w:val="24"/>
              </w:rPr>
            </w:pPr>
            <w:r w:rsidRPr="0069141E">
              <w:rPr>
                <w:rFonts w:cs="Times New Roman"/>
                <w:szCs w:val="24"/>
              </w:rPr>
              <w:t>Cesar Mâncio Silva</w:t>
            </w:r>
          </w:p>
        </w:tc>
        <w:tc>
          <w:tcPr>
            <w:tcW w:w="1451" w:type="dxa"/>
          </w:tcPr>
          <w:p w14:paraId="72BEA438"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16AEFE65" w14:textId="77777777" w:rsidR="00E535CD" w:rsidRPr="0069141E" w:rsidRDefault="00E535CD" w:rsidP="00415E00">
            <w:pPr>
              <w:spacing w:after="0" w:line="240" w:lineRule="auto"/>
              <w:rPr>
                <w:rFonts w:cs="Times New Roman"/>
                <w:szCs w:val="24"/>
              </w:rPr>
            </w:pPr>
          </w:p>
        </w:tc>
      </w:tr>
      <w:tr w:rsidR="00E535CD" w:rsidRPr="0069141E" w14:paraId="6CD018AF" w14:textId="77777777" w:rsidTr="00DD5B4B">
        <w:trPr>
          <w:trHeight w:val="310"/>
        </w:trPr>
        <w:tc>
          <w:tcPr>
            <w:tcW w:w="5070" w:type="dxa"/>
          </w:tcPr>
          <w:p w14:paraId="18A03224" w14:textId="77777777" w:rsidR="00E535CD" w:rsidRPr="0069141E" w:rsidRDefault="00E535CD" w:rsidP="00415E00">
            <w:pPr>
              <w:spacing w:after="0" w:line="240" w:lineRule="auto"/>
              <w:rPr>
                <w:rFonts w:cs="Times New Roman"/>
                <w:szCs w:val="24"/>
              </w:rPr>
            </w:pPr>
            <w:r w:rsidRPr="0069141E">
              <w:rPr>
                <w:rFonts w:cs="Times New Roman"/>
                <w:szCs w:val="24"/>
              </w:rPr>
              <w:t>Maithê Gomes da Piedade</w:t>
            </w:r>
          </w:p>
        </w:tc>
        <w:tc>
          <w:tcPr>
            <w:tcW w:w="1451" w:type="dxa"/>
          </w:tcPr>
          <w:p w14:paraId="54B0500A"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0AFB7BFC" w14:textId="77777777" w:rsidR="00E535CD" w:rsidRPr="0069141E" w:rsidRDefault="00E535CD" w:rsidP="00415E00">
            <w:pPr>
              <w:spacing w:after="0" w:line="240" w:lineRule="auto"/>
              <w:rPr>
                <w:rFonts w:cs="Times New Roman"/>
                <w:szCs w:val="24"/>
              </w:rPr>
            </w:pPr>
          </w:p>
        </w:tc>
      </w:tr>
    </w:tbl>
    <w:p w14:paraId="064FDCE0" w14:textId="77777777" w:rsidR="00E535CD" w:rsidRPr="0069141E" w:rsidRDefault="00E535CD" w:rsidP="00415E00">
      <w:pPr>
        <w:tabs>
          <w:tab w:val="left" w:pos="1770"/>
        </w:tabs>
        <w:spacing w:after="0" w:line="240" w:lineRule="auto"/>
        <w:rPr>
          <w:rFonts w:cs="Times New Roman"/>
          <w:sz w:val="2"/>
          <w:szCs w:val="2"/>
        </w:rPr>
      </w:pPr>
    </w:p>
    <w:p w14:paraId="40D9350C" w14:textId="77777777" w:rsidR="00E535CD" w:rsidRPr="0069141E" w:rsidRDefault="00E535CD" w:rsidP="00415E00">
      <w:pPr>
        <w:spacing w:after="0"/>
        <w:rPr>
          <w:rFonts w:cs="Times New Roman"/>
          <w:sz w:val="2"/>
          <w:szCs w:val="2"/>
        </w:rPr>
      </w:pPr>
      <w:r w:rsidRPr="0069141E">
        <w:rPr>
          <w:rFonts w:cs="Times New Roman"/>
          <w:sz w:val="2"/>
          <w:szCs w:val="2"/>
        </w:rPr>
        <w:br w:type="page"/>
      </w:r>
    </w:p>
    <w:p w14:paraId="5A5BF0BD" w14:textId="42443563" w:rsidR="00E535CD" w:rsidRPr="0069141E" w:rsidRDefault="00F17F6A" w:rsidP="00415E00">
      <w:pPr>
        <w:spacing w:after="0"/>
        <w:rPr>
          <w:rFonts w:cs="Times New Roman"/>
          <w:szCs w:val="24"/>
        </w:rPr>
      </w:pPr>
      <w:r>
        <w:rPr>
          <w:noProof/>
        </w:rPr>
        <w:lastRenderedPageBreak/>
        <w:pict w14:anchorId="2A560D2D">
          <v:shape id="_x0000_s1061" type="#_x0000_t202" style="position:absolute;margin-left:214.05pt;margin-top:-16.95pt;width:291pt;height:59.2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q9hQIAAJY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" fillcolor="white [3201]" strokeweight=".5pt">
            <v:textbox>
              <w:txbxContent>
                <w:p w14:paraId="72689C04" w14:textId="77777777" w:rsidR="00E535CD" w:rsidRPr="00B0578E" w:rsidRDefault="00E535CD" w:rsidP="00E535CD">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2363F5D" w14:textId="77777777" w:rsidR="00E535CD" w:rsidRPr="00A66129" w:rsidRDefault="00E535CD" w:rsidP="00E535CD">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Pensamento sobre os profissionais no nosso projeto, continuando o pensamento do dia 13.</w:t>
                  </w:r>
                </w:p>
              </w:txbxContent>
            </v:textbox>
          </v:shape>
        </w:pict>
      </w:r>
      <w:r w:rsidR="00E535CD" w:rsidRPr="0069141E">
        <w:rPr>
          <w:rFonts w:cs="Times New Roman"/>
          <w:noProof/>
          <w:szCs w:val="24"/>
          <w:lang w:eastAsia="pt-BR"/>
        </w:rPr>
        <w:drawing>
          <wp:inline distT="0" distB="0" distL="0" distR="0" wp14:anchorId="1D5352BA" wp14:editId="20995B8D">
            <wp:extent cx="2505075" cy="845469"/>
            <wp:effectExtent l="0" t="0" r="0" b="0"/>
            <wp:docPr id="14" name="Imagem 1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42F6A10" w14:textId="3A114F58" w:rsidR="00E535CD" w:rsidRPr="0069141E" w:rsidRDefault="00F17F6A" w:rsidP="00415E00">
      <w:pPr>
        <w:spacing w:after="0"/>
        <w:rPr>
          <w:rFonts w:cs="Times New Roman"/>
          <w:szCs w:val="24"/>
        </w:rPr>
      </w:pPr>
      <w:r>
        <w:rPr>
          <w:noProof/>
        </w:rPr>
        <w:pict w14:anchorId="1852C30C">
          <v:shape id="_x0000_s1060" type="#_x0000_t202" style="position:absolute;margin-left:299.25pt;margin-top:15pt;width:203pt;height:29.15pt;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&#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VU7Fwq8BAAA9AwAADgAAAAAAAAAAAAAAAAAuAgAAZHJzL2Uyb0RvYy54bWxQ&#10;SwECLQAUAAYACAAAACEAFE4UF90AAAAKAQAADwAAAAAAAAAAAAAAAAAJBAAAZHJzL2Rvd25yZXYu&#10;eG1sUEsFBgAAAAAEAAQA8wAAABMFAAAAAA==&#10;" filled="f" stroked="f">
            <v:textbox style="mso-fit-shape-to-text:t">
              <w:txbxContent>
                <w:p w14:paraId="66299AA4" w14:textId="77777777" w:rsidR="00E535CD" w:rsidRPr="007F0382" w:rsidRDefault="00E535CD" w:rsidP="00E535CD">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16</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771770B3">
          <v:shape id="_x0000_s1059" type="#_x0000_t202" style="position:absolute;margin-left:2.25pt;margin-top:15.95pt;width:131.5pt;height:24.25pt;z-index:251856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C4knJvrQEAAD0DAAAOAAAAAAAAAAAAAAAAAC4CAABkcnMvZTJvRG9jLnhtbFBLAQIt&#10;ABQABgAIAAAAIQBgBRhy2wAAAAcBAAAPAAAAAAAAAAAAAAAAAAcEAABkcnMvZG93bnJldi54bWxQ&#10;SwUGAAAAAAQABADzAAAADwUAAAAA&#10;" filled="f" stroked="f">
            <v:textbox style="mso-fit-shape-to-text:t">
              <w:txbxContent>
                <w:p w14:paraId="651E66D5" w14:textId="77777777" w:rsidR="00E535CD" w:rsidRDefault="00E535CD" w:rsidP="00E535CD">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7A04B4C3" w14:textId="77777777" w:rsidR="00E535CD" w:rsidRPr="0069141E" w:rsidRDefault="00E535CD"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E535CD" w:rsidRPr="0069141E" w14:paraId="5250C309" w14:textId="77777777" w:rsidTr="00DD5B4B">
        <w:tc>
          <w:tcPr>
            <w:tcW w:w="10116" w:type="dxa"/>
          </w:tcPr>
          <w:p w14:paraId="21978B96" w14:textId="77777777" w:rsidR="00E535CD" w:rsidRPr="0069141E"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DD2BEF3" w14:textId="77777777" w:rsidR="00E535CD" w:rsidRPr="0069141E" w:rsidRDefault="00E535CD" w:rsidP="00415E00">
            <w:pPr>
              <w:tabs>
                <w:tab w:val="left" w:pos="2475"/>
              </w:tabs>
              <w:rPr>
                <w:rFonts w:cs="Times New Roman"/>
                <w:bCs/>
                <w:szCs w:val="24"/>
              </w:rPr>
            </w:pPr>
          </w:p>
          <w:p w14:paraId="28F458BB" w14:textId="4003DB54" w:rsidR="00E535CD" w:rsidRDefault="00E535CD" w:rsidP="00415E00">
            <w:pPr>
              <w:tabs>
                <w:tab w:val="left" w:pos="2475"/>
              </w:tabs>
              <w:rPr>
                <w:rFonts w:cs="Times New Roman"/>
                <w:bCs/>
                <w:szCs w:val="24"/>
              </w:rPr>
            </w:pPr>
            <w:r w:rsidRPr="0069141E">
              <w:rPr>
                <w:rFonts w:cs="Times New Roman"/>
                <w:bCs/>
                <w:szCs w:val="24"/>
              </w:rPr>
              <w:t xml:space="preserve">“Samantha Cerquetani” Uol. Casa de repouso: como escolher a melhor opção para um idoso? Disponível em: </w:t>
            </w:r>
            <w:hyperlink r:id="rId113" w:history="1">
              <w:r w:rsidRPr="0069141E">
                <w:rPr>
                  <w:rStyle w:val="Hyperlink"/>
                  <w:rFonts w:cs="Times New Roman"/>
                </w:rPr>
                <w:t>https://www.uol.com.br/vivabem/noticias/redacao/2021/01/29/casa-de-repouso-como-escolher-a-melhor-opcao-para-um-idoso.htm</w:t>
              </w:r>
            </w:hyperlink>
            <w:r w:rsidRPr="0069141E">
              <w:rPr>
                <w:rFonts w:cs="Times New Roman"/>
              </w:rPr>
              <w:t xml:space="preserve"> </w:t>
            </w:r>
            <w:r w:rsidRPr="0069141E">
              <w:rPr>
                <w:rFonts w:cs="Times New Roman"/>
                <w:bCs/>
                <w:szCs w:val="24"/>
              </w:rPr>
              <w:t>Acesso em 13 de agosto de 2021.</w:t>
            </w:r>
          </w:p>
          <w:p w14:paraId="40FCB95A" w14:textId="77777777" w:rsidR="00E535CD" w:rsidRPr="0069141E" w:rsidRDefault="00E535CD" w:rsidP="00415E00">
            <w:pPr>
              <w:tabs>
                <w:tab w:val="left" w:pos="2475"/>
              </w:tabs>
              <w:rPr>
                <w:rFonts w:cs="Times New Roman"/>
                <w:bCs/>
                <w:szCs w:val="24"/>
              </w:rPr>
            </w:pPr>
          </w:p>
          <w:p w14:paraId="3A5F8D1C" w14:textId="7F87BD7E" w:rsidR="00E535CD" w:rsidRDefault="00E535CD" w:rsidP="00415E00">
            <w:pPr>
              <w:tabs>
                <w:tab w:val="left" w:pos="2475"/>
              </w:tabs>
              <w:rPr>
                <w:rFonts w:cs="Times New Roman"/>
                <w:bCs/>
                <w:szCs w:val="24"/>
              </w:rPr>
            </w:pPr>
            <w:r w:rsidRPr="0069141E">
              <w:rPr>
                <w:rFonts w:cs="Times New Roman"/>
                <w:bCs/>
                <w:szCs w:val="24"/>
              </w:rPr>
              <w:t>“</w:t>
            </w:r>
            <w:r w:rsidR="00C45075" w:rsidRPr="0069141E">
              <w:rPr>
                <w:rFonts w:cs="Times New Roman"/>
                <w:bCs/>
                <w:szCs w:val="24"/>
              </w:rPr>
              <w:t>Lusíadas</w:t>
            </w:r>
            <w:r w:rsidRPr="0069141E">
              <w:rPr>
                <w:rFonts w:cs="Times New Roman"/>
                <w:bCs/>
                <w:szCs w:val="24"/>
              </w:rPr>
              <w:t xml:space="preserve">” Idosos: como incentivar e apoiar na quarentena. Disponível em: </w:t>
            </w:r>
            <w:hyperlink r:id="rId114" w:history="1">
              <w:r w:rsidRPr="0069141E">
                <w:rPr>
                  <w:rStyle w:val="Hyperlink"/>
                  <w:rFonts w:cs="Times New Roman"/>
                  <w:bCs/>
                  <w:szCs w:val="24"/>
                </w:rPr>
                <w:t>https://comunicareaparelhosauditivos.com/como-lidar-com-idosos/</w:t>
              </w:r>
            </w:hyperlink>
            <w:r w:rsidRPr="0069141E">
              <w:rPr>
                <w:rFonts w:cs="Times New Roman"/>
                <w:bCs/>
                <w:szCs w:val="24"/>
              </w:rPr>
              <w:t xml:space="preserve"> Acesso em 16 de agosto de 2021.</w:t>
            </w:r>
          </w:p>
          <w:p w14:paraId="7EB535B9" w14:textId="77777777" w:rsidR="00E535CD" w:rsidRPr="0069141E" w:rsidRDefault="00E535CD" w:rsidP="00415E00">
            <w:pPr>
              <w:tabs>
                <w:tab w:val="left" w:pos="2475"/>
              </w:tabs>
              <w:rPr>
                <w:rFonts w:cs="Times New Roman"/>
                <w:bCs/>
                <w:szCs w:val="24"/>
              </w:rPr>
            </w:pPr>
          </w:p>
          <w:p w14:paraId="08DAF026" w14:textId="77777777" w:rsidR="00E535CD" w:rsidRPr="0069141E" w:rsidRDefault="00E535CD" w:rsidP="00415E00">
            <w:pPr>
              <w:tabs>
                <w:tab w:val="left" w:pos="2475"/>
              </w:tabs>
              <w:rPr>
                <w:rFonts w:cs="Times New Roman"/>
                <w:bCs/>
                <w:szCs w:val="24"/>
              </w:rPr>
            </w:pPr>
            <w:r w:rsidRPr="0069141E">
              <w:rPr>
                <w:rFonts w:cs="Times New Roman"/>
                <w:bCs/>
                <w:szCs w:val="24"/>
              </w:rPr>
              <w:t xml:space="preserve">“Prevenção, sua saúde”. Confira 4 dicas essenciais de como lidar com idosos. Disponível em: </w:t>
            </w:r>
            <w:hyperlink r:id="rId115" w:history="1">
              <w:r w:rsidRPr="0069141E">
                <w:rPr>
                  <w:rStyle w:val="Hyperlink"/>
                  <w:rFonts w:cs="Times New Roman"/>
                  <w:bCs/>
                  <w:szCs w:val="24"/>
                </w:rPr>
                <w:t>https://comunicareaparelhosauditivos.com/como-lidar-com-idosos/</w:t>
              </w:r>
            </w:hyperlink>
            <w:r w:rsidRPr="0069141E">
              <w:rPr>
                <w:rFonts w:cs="Times New Roman"/>
                <w:bCs/>
                <w:szCs w:val="24"/>
              </w:rPr>
              <w:t xml:space="preserve"> Acesso em 16 de agosto de 2021.</w:t>
            </w:r>
          </w:p>
          <w:p w14:paraId="523B91AF" w14:textId="77777777" w:rsidR="00E535CD" w:rsidRPr="0069141E" w:rsidRDefault="00E535CD" w:rsidP="00415E00">
            <w:pPr>
              <w:tabs>
                <w:tab w:val="left" w:pos="2475"/>
              </w:tabs>
              <w:rPr>
                <w:rFonts w:cs="Times New Roman"/>
                <w:color w:val="000000" w:themeColor="text1"/>
                <w:kern w:val="24"/>
                <w:szCs w:val="24"/>
              </w:rPr>
            </w:pPr>
          </w:p>
        </w:tc>
      </w:tr>
      <w:tr w:rsidR="00E535CD" w:rsidRPr="0069141E" w14:paraId="777314DC" w14:textId="77777777" w:rsidTr="00DD5B4B">
        <w:tc>
          <w:tcPr>
            <w:tcW w:w="10116" w:type="dxa"/>
          </w:tcPr>
          <w:p w14:paraId="7F570FA6" w14:textId="77777777" w:rsidR="00E535CD" w:rsidRPr="0069141E"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A005C46" w14:textId="77777777" w:rsidR="00E535CD" w:rsidRPr="0069141E" w:rsidRDefault="00E535CD" w:rsidP="00415E00">
            <w:pPr>
              <w:tabs>
                <w:tab w:val="left" w:pos="2475"/>
              </w:tabs>
              <w:jc w:val="both"/>
              <w:rPr>
                <w:rFonts w:cs="Times New Roman"/>
                <w:kern w:val="24"/>
                <w:szCs w:val="28"/>
              </w:rPr>
            </w:pPr>
            <w:r w:rsidRPr="0069141E">
              <w:rPr>
                <w:rFonts w:cs="Times New Roman"/>
                <w:kern w:val="24"/>
                <w:szCs w:val="28"/>
              </w:rPr>
              <w:t>Definimos nosso nome, variando entre Good Care, Care U, Your Protector e Elderly Caregiver.</w:t>
            </w:r>
          </w:p>
          <w:p w14:paraId="0AE0C4C5" w14:textId="77777777" w:rsidR="00E535CD" w:rsidRPr="0069141E" w:rsidRDefault="00E535CD" w:rsidP="00415E00">
            <w:pPr>
              <w:tabs>
                <w:tab w:val="left" w:pos="2475"/>
              </w:tabs>
              <w:jc w:val="both"/>
              <w:rPr>
                <w:rFonts w:cs="Times New Roman"/>
                <w:kern w:val="24"/>
                <w:szCs w:val="28"/>
              </w:rPr>
            </w:pPr>
            <w:r w:rsidRPr="0069141E">
              <w:rPr>
                <w:rFonts w:cs="Times New Roman"/>
                <w:kern w:val="24"/>
                <w:szCs w:val="28"/>
              </w:rPr>
              <w:t>Continuamos nosso caso de uso e levantamos os requisitos. Também buscamos mais sobre a área.</w:t>
            </w:r>
          </w:p>
          <w:p w14:paraId="6BE97D26" w14:textId="77777777" w:rsidR="00E535CD" w:rsidRPr="0069141E" w:rsidRDefault="00E535CD" w:rsidP="00415E00">
            <w:pPr>
              <w:tabs>
                <w:tab w:val="left" w:pos="2475"/>
              </w:tabs>
              <w:jc w:val="both"/>
              <w:rPr>
                <w:rFonts w:cs="Times New Roman"/>
                <w:kern w:val="24"/>
                <w:szCs w:val="32"/>
              </w:rPr>
            </w:pPr>
          </w:p>
        </w:tc>
      </w:tr>
      <w:tr w:rsidR="00E535CD" w:rsidRPr="0069141E" w14:paraId="5878E72A" w14:textId="77777777" w:rsidTr="00DD5B4B">
        <w:tc>
          <w:tcPr>
            <w:tcW w:w="10116" w:type="dxa"/>
          </w:tcPr>
          <w:p w14:paraId="14F43815" w14:textId="77777777" w:rsidR="00E535CD" w:rsidRPr="0069141E"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7818305A" w14:textId="77777777" w:rsidR="00E535CD" w:rsidRPr="0069141E" w:rsidRDefault="00E535CD" w:rsidP="00415E00">
            <w:pPr>
              <w:tabs>
                <w:tab w:val="left" w:pos="2475"/>
              </w:tabs>
              <w:jc w:val="both"/>
              <w:rPr>
                <w:rFonts w:cs="Times New Roman"/>
                <w:kern w:val="24"/>
                <w:szCs w:val="28"/>
              </w:rPr>
            </w:pPr>
            <w:r w:rsidRPr="0069141E">
              <w:rPr>
                <w:rFonts w:cs="Times New Roman"/>
                <w:kern w:val="24"/>
                <w:szCs w:val="28"/>
              </w:rPr>
              <w:t>Seguir o planejamento semanal e horário. Horário não é nosso forte.</w:t>
            </w:r>
          </w:p>
          <w:p w14:paraId="5303EBC6" w14:textId="77777777" w:rsidR="00E535CD" w:rsidRPr="0069141E" w:rsidRDefault="00E535CD" w:rsidP="00415E00">
            <w:pPr>
              <w:tabs>
                <w:tab w:val="left" w:pos="2475"/>
              </w:tabs>
              <w:jc w:val="both"/>
              <w:rPr>
                <w:rFonts w:cs="Times New Roman"/>
                <w:kern w:val="24"/>
                <w:szCs w:val="28"/>
              </w:rPr>
            </w:pPr>
          </w:p>
        </w:tc>
      </w:tr>
      <w:tr w:rsidR="00E535CD" w:rsidRPr="0069141E" w14:paraId="372CA1F0" w14:textId="77777777" w:rsidTr="00DD5B4B">
        <w:tc>
          <w:tcPr>
            <w:tcW w:w="10116" w:type="dxa"/>
          </w:tcPr>
          <w:p w14:paraId="3149271A" w14:textId="77777777" w:rsidR="00E535CD" w:rsidRPr="007D6002"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5E6DD90D" w14:textId="77777777" w:rsidR="00E535CD" w:rsidRPr="0069141E" w:rsidRDefault="00E535CD" w:rsidP="00415E00">
            <w:pPr>
              <w:textAlignment w:val="baseline"/>
              <w:rPr>
                <w:rFonts w:cs="Times New Roman"/>
                <w:color w:val="000000" w:themeColor="text1"/>
                <w:kern w:val="24"/>
                <w:szCs w:val="24"/>
              </w:rPr>
            </w:pPr>
            <w:ins w:id="0" w:author="Daniela Teresa Rossignoli Uebele" w:date="2021-10-04T18:25:00Z">
              <w:r w:rsidRPr="0069141E">
                <w:rPr>
                  <w:rFonts w:cs="Times New Roman"/>
                  <w:color w:val="000000" w:themeColor="text1"/>
                  <w:szCs w:val="24"/>
                </w:rPr>
                <w:t>??????????????????????????</w:t>
              </w:r>
            </w:ins>
          </w:p>
        </w:tc>
      </w:tr>
      <w:tr w:rsidR="00E535CD" w:rsidRPr="0069141E" w14:paraId="4272746D" w14:textId="77777777" w:rsidTr="00DD5B4B">
        <w:tc>
          <w:tcPr>
            <w:tcW w:w="10116" w:type="dxa"/>
          </w:tcPr>
          <w:p w14:paraId="464D4256" w14:textId="77777777" w:rsidR="00E535CD" w:rsidRPr="0069141E" w:rsidRDefault="00E535CD"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CF6C864" w14:textId="77777777" w:rsidR="00E535CD" w:rsidRPr="0069141E" w:rsidRDefault="00E535CD" w:rsidP="00415E00">
            <w:pPr>
              <w:textAlignment w:val="baseline"/>
              <w:rPr>
                <w:rFonts w:cs="Times New Roman"/>
                <w:szCs w:val="24"/>
              </w:rPr>
            </w:pPr>
            <w:ins w:id="1" w:author="Daniela Teresa Rossignoli Uebele" w:date="2021-10-04T18:25:00Z">
              <w:r w:rsidRPr="0069141E">
                <w:rPr>
                  <w:rFonts w:cs="Times New Roman"/>
                  <w:szCs w:val="24"/>
                </w:rPr>
                <w:t>????????????????????????????????????????</w:t>
              </w:r>
            </w:ins>
          </w:p>
        </w:tc>
      </w:tr>
    </w:tbl>
    <w:p w14:paraId="3BE95A1B" w14:textId="77777777" w:rsidR="00E535CD" w:rsidRPr="0069141E" w:rsidRDefault="00E535CD"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E535CD" w:rsidRPr="0069141E" w14:paraId="02C42EBE" w14:textId="77777777" w:rsidTr="00DD5B4B">
        <w:trPr>
          <w:trHeight w:val="310"/>
        </w:trPr>
        <w:tc>
          <w:tcPr>
            <w:tcW w:w="5070" w:type="dxa"/>
          </w:tcPr>
          <w:p w14:paraId="023295DA" w14:textId="77777777" w:rsidR="00E535CD" w:rsidRPr="0069141E" w:rsidRDefault="00E535CD" w:rsidP="00415E00">
            <w:pPr>
              <w:spacing w:after="0" w:line="240" w:lineRule="auto"/>
              <w:rPr>
                <w:rFonts w:cs="Times New Roman"/>
                <w:b/>
                <w:szCs w:val="24"/>
              </w:rPr>
            </w:pPr>
            <w:r w:rsidRPr="0069141E">
              <w:rPr>
                <w:rFonts w:cs="Times New Roman"/>
                <w:b/>
                <w:szCs w:val="24"/>
              </w:rPr>
              <w:t>Ciência do Grupo:</w:t>
            </w:r>
          </w:p>
        </w:tc>
        <w:tc>
          <w:tcPr>
            <w:tcW w:w="1451" w:type="dxa"/>
          </w:tcPr>
          <w:p w14:paraId="69AB9014" w14:textId="77777777" w:rsidR="00E535CD" w:rsidRPr="0069141E" w:rsidRDefault="00E535CD"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75C33ED5" w14:textId="77777777" w:rsidR="00E535CD" w:rsidRPr="0069141E" w:rsidRDefault="00E535CD" w:rsidP="00415E00">
            <w:pPr>
              <w:spacing w:after="0" w:line="240" w:lineRule="auto"/>
              <w:rPr>
                <w:rFonts w:cs="Times New Roman"/>
                <w:b/>
                <w:szCs w:val="24"/>
              </w:rPr>
            </w:pPr>
            <w:r w:rsidRPr="0069141E">
              <w:rPr>
                <w:rFonts w:cs="Times New Roman"/>
                <w:b/>
                <w:szCs w:val="24"/>
              </w:rPr>
              <w:t>Ciência dos Professor(es)</w:t>
            </w:r>
          </w:p>
          <w:p w14:paraId="5E4E73FA" w14:textId="77777777" w:rsidR="00E535CD" w:rsidRPr="0069141E" w:rsidRDefault="00E535CD" w:rsidP="00415E00">
            <w:pPr>
              <w:spacing w:after="0" w:line="240" w:lineRule="auto"/>
              <w:rPr>
                <w:rFonts w:cs="Times New Roman"/>
                <w:b/>
                <w:szCs w:val="24"/>
              </w:rPr>
            </w:pPr>
          </w:p>
        </w:tc>
      </w:tr>
      <w:tr w:rsidR="00E535CD" w:rsidRPr="0069141E" w14:paraId="6686349E" w14:textId="77777777" w:rsidTr="00DD5B4B">
        <w:trPr>
          <w:trHeight w:val="310"/>
        </w:trPr>
        <w:tc>
          <w:tcPr>
            <w:tcW w:w="5070" w:type="dxa"/>
          </w:tcPr>
          <w:p w14:paraId="3B41D83C" w14:textId="77777777" w:rsidR="00E535CD" w:rsidRPr="0069141E" w:rsidRDefault="00E535CD" w:rsidP="00415E00">
            <w:pPr>
              <w:spacing w:after="0" w:line="240" w:lineRule="auto"/>
              <w:rPr>
                <w:rFonts w:cs="Times New Roman"/>
                <w:szCs w:val="24"/>
              </w:rPr>
            </w:pPr>
            <w:r w:rsidRPr="0069141E">
              <w:rPr>
                <w:rFonts w:cs="Times New Roman"/>
                <w:szCs w:val="24"/>
              </w:rPr>
              <w:t>Alex Aparecido de Lima</w:t>
            </w:r>
          </w:p>
        </w:tc>
        <w:tc>
          <w:tcPr>
            <w:tcW w:w="1451" w:type="dxa"/>
          </w:tcPr>
          <w:p w14:paraId="68114BE4"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7A994F5A" w14:textId="77777777" w:rsidR="00E535CD" w:rsidRPr="0069141E" w:rsidRDefault="00E535CD" w:rsidP="00415E00">
            <w:pPr>
              <w:spacing w:after="0" w:line="240" w:lineRule="auto"/>
              <w:rPr>
                <w:rFonts w:cs="Times New Roman"/>
                <w:szCs w:val="24"/>
              </w:rPr>
            </w:pPr>
          </w:p>
        </w:tc>
      </w:tr>
      <w:tr w:rsidR="00E535CD" w:rsidRPr="0069141E" w14:paraId="7914941F" w14:textId="77777777" w:rsidTr="00DD5B4B">
        <w:trPr>
          <w:trHeight w:val="310"/>
        </w:trPr>
        <w:tc>
          <w:tcPr>
            <w:tcW w:w="5070" w:type="dxa"/>
          </w:tcPr>
          <w:p w14:paraId="459D743B" w14:textId="77777777" w:rsidR="00E535CD" w:rsidRPr="0069141E" w:rsidRDefault="00E535CD" w:rsidP="00415E00">
            <w:pPr>
              <w:spacing w:after="0" w:line="240" w:lineRule="auto"/>
              <w:rPr>
                <w:rFonts w:cs="Times New Roman"/>
                <w:szCs w:val="24"/>
              </w:rPr>
            </w:pPr>
            <w:r w:rsidRPr="0069141E">
              <w:rPr>
                <w:rFonts w:cs="Times New Roman"/>
                <w:szCs w:val="24"/>
              </w:rPr>
              <w:t>Anderson Portes do Nascimento</w:t>
            </w:r>
          </w:p>
        </w:tc>
        <w:tc>
          <w:tcPr>
            <w:tcW w:w="1451" w:type="dxa"/>
          </w:tcPr>
          <w:p w14:paraId="4480C550"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1B1E6BA7" w14:textId="77777777" w:rsidR="00E535CD" w:rsidRPr="0069141E" w:rsidRDefault="00E535CD" w:rsidP="00415E00">
            <w:pPr>
              <w:spacing w:after="0" w:line="240" w:lineRule="auto"/>
              <w:rPr>
                <w:rFonts w:cs="Times New Roman"/>
                <w:szCs w:val="24"/>
              </w:rPr>
            </w:pPr>
          </w:p>
        </w:tc>
      </w:tr>
      <w:tr w:rsidR="00E535CD" w:rsidRPr="0069141E" w14:paraId="25114513" w14:textId="77777777" w:rsidTr="00DD5B4B">
        <w:trPr>
          <w:trHeight w:val="310"/>
        </w:trPr>
        <w:tc>
          <w:tcPr>
            <w:tcW w:w="5070" w:type="dxa"/>
          </w:tcPr>
          <w:p w14:paraId="25835AC8" w14:textId="77777777" w:rsidR="00E535CD" w:rsidRPr="0069141E" w:rsidRDefault="00E535CD" w:rsidP="00415E00">
            <w:pPr>
              <w:spacing w:after="0" w:line="240" w:lineRule="auto"/>
              <w:rPr>
                <w:rFonts w:cs="Times New Roman"/>
                <w:szCs w:val="24"/>
              </w:rPr>
            </w:pPr>
            <w:r w:rsidRPr="0069141E">
              <w:rPr>
                <w:rFonts w:cs="Times New Roman"/>
                <w:szCs w:val="24"/>
              </w:rPr>
              <w:t>Cesar Mâncio Silva</w:t>
            </w:r>
          </w:p>
        </w:tc>
        <w:tc>
          <w:tcPr>
            <w:tcW w:w="1451" w:type="dxa"/>
          </w:tcPr>
          <w:p w14:paraId="3B3E6553"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63C2039B" w14:textId="77777777" w:rsidR="00E535CD" w:rsidRPr="0069141E" w:rsidRDefault="00E535CD" w:rsidP="00415E00">
            <w:pPr>
              <w:spacing w:after="0" w:line="240" w:lineRule="auto"/>
              <w:rPr>
                <w:rFonts w:cs="Times New Roman"/>
                <w:szCs w:val="24"/>
              </w:rPr>
            </w:pPr>
          </w:p>
        </w:tc>
      </w:tr>
      <w:tr w:rsidR="00E535CD" w:rsidRPr="0069141E" w14:paraId="48D7E865" w14:textId="77777777" w:rsidTr="00DD5B4B">
        <w:trPr>
          <w:trHeight w:val="310"/>
        </w:trPr>
        <w:tc>
          <w:tcPr>
            <w:tcW w:w="5070" w:type="dxa"/>
          </w:tcPr>
          <w:p w14:paraId="2293B5BB" w14:textId="77777777" w:rsidR="00E535CD" w:rsidRPr="0069141E" w:rsidRDefault="00E535CD" w:rsidP="00415E00">
            <w:pPr>
              <w:spacing w:after="0" w:line="240" w:lineRule="auto"/>
              <w:rPr>
                <w:rFonts w:cs="Times New Roman"/>
                <w:szCs w:val="24"/>
              </w:rPr>
            </w:pPr>
            <w:r w:rsidRPr="0069141E">
              <w:rPr>
                <w:rFonts w:cs="Times New Roman"/>
                <w:szCs w:val="24"/>
              </w:rPr>
              <w:t>Maithê Gomes da Piedade</w:t>
            </w:r>
          </w:p>
        </w:tc>
        <w:tc>
          <w:tcPr>
            <w:tcW w:w="1451" w:type="dxa"/>
          </w:tcPr>
          <w:p w14:paraId="17AF99E2"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46AF2980" w14:textId="77777777" w:rsidR="00E535CD" w:rsidRPr="0069141E" w:rsidRDefault="00E535CD" w:rsidP="00415E00">
            <w:pPr>
              <w:spacing w:after="0" w:line="240" w:lineRule="auto"/>
              <w:rPr>
                <w:rFonts w:cs="Times New Roman"/>
                <w:szCs w:val="24"/>
              </w:rPr>
            </w:pPr>
          </w:p>
        </w:tc>
      </w:tr>
    </w:tbl>
    <w:p w14:paraId="1DFB3CD1" w14:textId="77777777" w:rsidR="00E535CD" w:rsidRPr="0069141E" w:rsidRDefault="00E535CD" w:rsidP="00415E00">
      <w:pPr>
        <w:tabs>
          <w:tab w:val="left" w:pos="1770"/>
        </w:tabs>
        <w:spacing w:after="0" w:line="240" w:lineRule="auto"/>
        <w:rPr>
          <w:rFonts w:cs="Times New Roman"/>
          <w:sz w:val="2"/>
          <w:szCs w:val="2"/>
        </w:rPr>
      </w:pPr>
    </w:p>
    <w:p w14:paraId="4A58D466" w14:textId="77777777" w:rsidR="00E535CD" w:rsidRPr="0069141E" w:rsidRDefault="00E535CD" w:rsidP="00415E00">
      <w:pPr>
        <w:spacing w:after="0"/>
        <w:rPr>
          <w:rFonts w:cs="Times New Roman"/>
          <w:sz w:val="2"/>
          <w:szCs w:val="2"/>
        </w:rPr>
      </w:pPr>
      <w:r w:rsidRPr="0069141E">
        <w:rPr>
          <w:rFonts w:cs="Times New Roman"/>
          <w:sz w:val="2"/>
          <w:szCs w:val="2"/>
        </w:rPr>
        <w:br w:type="page"/>
      </w:r>
    </w:p>
    <w:p w14:paraId="345539D6" w14:textId="3F6BAFF5" w:rsidR="00E535CD" w:rsidRPr="0069141E" w:rsidRDefault="00F17F6A" w:rsidP="00415E00">
      <w:pPr>
        <w:spacing w:after="0"/>
        <w:rPr>
          <w:rFonts w:cs="Times New Roman"/>
          <w:szCs w:val="24"/>
        </w:rPr>
      </w:pPr>
      <w:r>
        <w:rPr>
          <w:noProof/>
        </w:rPr>
        <w:lastRenderedPageBreak/>
        <w:pict w14:anchorId="38841D7A">
          <v:shape id="_x0000_s1058" type="#_x0000_t202" style="position:absolute;margin-left:214.05pt;margin-top:-16.95pt;width:291pt;height:59.2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sZhQIAAJY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" fillcolor="white [3201]" strokeweight=".5pt">
            <v:textbox>
              <w:txbxContent>
                <w:p w14:paraId="01EEC237" w14:textId="77777777" w:rsidR="00E535CD" w:rsidRPr="00B0578E" w:rsidRDefault="00E535CD" w:rsidP="00E535CD">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F9D7978" w14:textId="77777777" w:rsidR="00E535CD" w:rsidRPr="00A66129" w:rsidRDefault="00E535CD" w:rsidP="00E535CD">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Estudo de como ter uma convivência com idosos</w:t>
                  </w:r>
                </w:p>
              </w:txbxContent>
            </v:textbox>
          </v:shape>
        </w:pict>
      </w:r>
      <w:r w:rsidR="00E535CD" w:rsidRPr="0069141E">
        <w:rPr>
          <w:rFonts w:cs="Times New Roman"/>
          <w:noProof/>
          <w:szCs w:val="24"/>
          <w:lang w:eastAsia="pt-BR"/>
        </w:rPr>
        <w:drawing>
          <wp:inline distT="0" distB="0" distL="0" distR="0" wp14:anchorId="6813B3E8" wp14:editId="56E9BDEC">
            <wp:extent cx="2505075" cy="845469"/>
            <wp:effectExtent l="0" t="0" r="0" b="0"/>
            <wp:docPr id="10" name="Imagem 1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4498A5FA" w14:textId="3B03ABAF" w:rsidR="00E535CD" w:rsidRPr="0069141E" w:rsidRDefault="00F17F6A" w:rsidP="00415E00">
      <w:pPr>
        <w:spacing w:after="0"/>
        <w:rPr>
          <w:rFonts w:cs="Times New Roman"/>
          <w:szCs w:val="24"/>
        </w:rPr>
      </w:pPr>
      <w:r>
        <w:rPr>
          <w:noProof/>
        </w:rPr>
        <w:pict w14:anchorId="46014D6A">
          <v:shape id="_x0000_s1057" type="#_x0000_t202" style="position:absolute;margin-left:299.25pt;margin-top:15pt;width:203pt;height:29.15pt;z-index:25185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Bj9Fh+rgEAAD0DAAAOAAAAAAAAAAAAAAAAAC4CAABkcnMvZTJvRG9jLnhtbFBL&#10;AQItABQABgAIAAAAIQAUThQX3QAAAAoBAAAPAAAAAAAAAAAAAAAAAAgEAABkcnMvZG93bnJldi54&#10;bWxQSwUGAAAAAAQABADzAAAAEgUAAAAA&#10;" filled="f" stroked="f">
            <v:textbox style="mso-fit-shape-to-text:t">
              <w:txbxContent>
                <w:p w14:paraId="037DBD4C" w14:textId="77777777" w:rsidR="00E535CD" w:rsidRPr="007F0382" w:rsidRDefault="00E535CD" w:rsidP="00E535CD">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13</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293EF0BC">
          <v:shape id="_x0000_s1056" type="#_x0000_t202" style="position:absolute;margin-left:2.25pt;margin-top:15.95pt;width:131.5pt;height:24.25pt;z-index:251852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W25uZq4BAAA9AwAADgAAAAAAAAAAAAAAAAAuAgAAZHJzL2Uyb0RvYy54bWxQSwEC&#10;LQAUAAYACAAAACEAYAUYctsAAAAHAQAADwAAAAAAAAAAAAAAAAAIBAAAZHJzL2Rvd25yZXYueG1s&#10;UEsFBgAAAAAEAAQA8wAAABAFAAAAAA==&#10;" filled="f" stroked="f">
            <v:textbox style="mso-fit-shape-to-text:t">
              <w:txbxContent>
                <w:p w14:paraId="1D236AA8" w14:textId="77777777" w:rsidR="00E535CD" w:rsidRDefault="00E535CD" w:rsidP="00E535CD">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F243C7E" w14:textId="77777777" w:rsidR="00E535CD" w:rsidRPr="0069141E" w:rsidRDefault="00E535CD"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E535CD" w:rsidRPr="0069141E" w14:paraId="57EBF717" w14:textId="77777777" w:rsidTr="00DD5B4B">
        <w:tc>
          <w:tcPr>
            <w:tcW w:w="10116" w:type="dxa"/>
          </w:tcPr>
          <w:p w14:paraId="1C316AFE" w14:textId="77777777" w:rsidR="00E535CD" w:rsidRPr="0069141E"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EE2551C" w14:textId="77777777" w:rsidR="00E535CD" w:rsidRPr="0069141E" w:rsidRDefault="00E535CD" w:rsidP="00415E00">
            <w:pPr>
              <w:tabs>
                <w:tab w:val="left" w:pos="2475"/>
              </w:tabs>
              <w:rPr>
                <w:rFonts w:cs="Times New Roman"/>
                <w:bCs/>
                <w:szCs w:val="24"/>
              </w:rPr>
            </w:pPr>
          </w:p>
          <w:p w14:paraId="3BE7EDE9" w14:textId="77777777" w:rsidR="00E535CD" w:rsidRPr="00867A23" w:rsidRDefault="00E535CD" w:rsidP="00415E00">
            <w:pPr>
              <w:tabs>
                <w:tab w:val="left" w:pos="2475"/>
              </w:tabs>
              <w:rPr>
                <w:rFonts w:cs="Times New Roman"/>
                <w:bCs/>
                <w:szCs w:val="24"/>
              </w:rPr>
            </w:pPr>
            <w:r w:rsidRPr="00867A23">
              <w:rPr>
                <w:rFonts w:cs="Times New Roman"/>
                <w:bCs/>
                <w:szCs w:val="24"/>
              </w:rPr>
              <w:t xml:space="preserve">“Samantha Cerquetani” Uol. Casa de repouso: como escolher a melhor opção para um idoso? Disponível em: </w:t>
            </w:r>
            <w:hyperlink r:id="rId116" w:history="1">
              <w:r w:rsidRPr="00867A23">
                <w:rPr>
                  <w:rStyle w:val="Hyperlink"/>
                  <w:rFonts w:cs="Times New Roman"/>
                  <w:szCs w:val="24"/>
                </w:rPr>
                <w:t>https://www.uol.com.br/vivabem/noticias/redacao/2021/01/29/casa-de-repouso-como-escolher-a-melhor-opcao-para-um-idoso.htm</w:t>
              </w:r>
            </w:hyperlink>
            <w:r w:rsidRPr="00867A23">
              <w:rPr>
                <w:rFonts w:cs="Times New Roman"/>
                <w:szCs w:val="24"/>
              </w:rPr>
              <w:t xml:space="preserve"> </w:t>
            </w:r>
            <w:r w:rsidRPr="00867A23">
              <w:rPr>
                <w:rFonts w:cs="Times New Roman"/>
                <w:bCs/>
                <w:szCs w:val="24"/>
              </w:rPr>
              <w:t>Acesso em 13 de agosto de 2021.</w:t>
            </w:r>
          </w:p>
          <w:p w14:paraId="4B9EDC36" w14:textId="77777777" w:rsidR="00E535CD" w:rsidRPr="0069141E" w:rsidRDefault="00E535CD" w:rsidP="00415E00">
            <w:pPr>
              <w:tabs>
                <w:tab w:val="left" w:pos="2475"/>
              </w:tabs>
              <w:rPr>
                <w:rFonts w:cs="Times New Roman"/>
                <w:bCs/>
                <w:szCs w:val="24"/>
              </w:rPr>
            </w:pPr>
          </w:p>
          <w:p w14:paraId="2872D1EB" w14:textId="77777777" w:rsidR="00E535CD" w:rsidRPr="0069141E" w:rsidRDefault="00E535CD" w:rsidP="00415E00">
            <w:pPr>
              <w:tabs>
                <w:tab w:val="left" w:pos="2475"/>
              </w:tabs>
              <w:rPr>
                <w:rFonts w:cs="Times New Roman"/>
                <w:color w:val="000000" w:themeColor="text1"/>
                <w:kern w:val="24"/>
                <w:szCs w:val="24"/>
              </w:rPr>
            </w:pPr>
          </w:p>
        </w:tc>
      </w:tr>
      <w:tr w:rsidR="00E535CD" w:rsidRPr="0069141E" w14:paraId="324720E3" w14:textId="77777777" w:rsidTr="00DD5B4B">
        <w:tc>
          <w:tcPr>
            <w:tcW w:w="10116" w:type="dxa"/>
          </w:tcPr>
          <w:p w14:paraId="12731B94" w14:textId="77777777" w:rsidR="00E535CD" w:rsidRPr="0069141E"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64F5B7A8" w14:textId="77777777" w:rsidR="00E535CD" w:rsidRPr="0069141E" w:rsidRDefault="00E535CD" w:rsidP="00415E00">
            <w:pPr>
              <w:tabs>
                <w:tab w:val="left" w:pos="2475"/>
              </w:tabs>
              <w:rPr>
                <w:rFonts w:cs="Times New Roman"/>
                <w:color w:val="000000" w:themeColor="text1"/>
                <w:kern w:val="24"/>
                <w:szCs w:val="24"/>
              </w:rPr>
            </w:pPr>
          </w:p>
          <w:p w14:paraId="41939F64" w14:textId="77777777" w:rsidR="00E535CD" w:rsidRPr="0069141E" w:rsidRDefault="00E535CD" w:rsidP="00415E00">
            <w:r w:rsidRPr="0069141E">
              <w:t>Buscamos sobre como os idosos devem ser tratados de acordo com pessoas da área, analisando e descobrindo que mais de 70 mil idosos vivem em casas de repouso.</w:t>
            </w:r>
          </w:p>
          <w:p w14:paraId="5756A6BA" w14:textId="77777777" w:rsidR="00E535CD" w:rsidRPr="0069141E" w:rsidRDefault="00E535CD" w:rsidP="00415E00">
            <w:pPr>
              <w:tabs>
                <w:tab w:val="left" w:pos="2475"/>
              </w:tabs>
              <w:jc w:val="both"/>
              <w:rPr>
                <w:rFonts w:cs="Times New Roman"/>
                <w:kern w:val="24"/>
                <w:szCs w:val="32"/>
              </w:rPr>
            </w:pPr>
          </w:p>
        </w:tc>
      </w:tr>
      <w:tr w:rsidR="00E535CD" w:rsidRPr="0069141E" w14:paraId="5B04334A" w14:textId="77777777" w:rsidTr="00DD5B4B">
        <w:tc>
          <w:tcPr>
            <w:tcW w:w="10116" w:type="dxa"/>
          </w:tcPr>
          <w:p w14:paraId="6DC56CD8" w14:textId="77777777" w:rsidR="00E535CD" w:rsidRPr="0069141E"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49ED8624" w14:textId="77777777" w:rsidR="00E535CD" w:rsidRPr="0069141E" w:rsidRDefault="00E535CD" w:rsidP="00415E00">
            <w:pPr>
              <w:tabs>
                <w:tab w:val="left" w:pos="2475"/>
              </w:tabs>
              <w:rPr>
                <w:rFonts w:cs="Times New Roman"/>
                <w:color w:val="000000" w:themeColor="text1"/>
                <w:kern w:val="24"/>
                <w:szCs w:val="24"/>
              </w:rPr>
            </w:pPr>
          </w:p>
          <w:p w14:paraId="383FEDAB" w14:textId="77777777" w:rsidR="00E535CD" w:rsidRPr="0069141E" w:rsidRDefault="00E535CD" w:rsidP="00415E00">
            <w:pPr>
              <w:tabs>
                <w:tab w:val="left" w:pos="2475"/>
              </w:tabs>
              <w:jc w:val="both"/>
              <w:rPr>
                <w:rFonts w:cs="Times New Roman"/>
                <w:kern w:val="24"/>
                <w:szCs w:val="28"/>
              </w:rPr>
            </w:pPr>
            <w:r w:rsidRPr="0069141E">
              <w:rPr>
                <w:rFonts w:cs="Times New Roman"/>
                <w:kern w:val="24"/>
                <w:szCs w:val="28"/>
              </w:rPr>
              <w:t>Seguir o planejamento semanal e horário. Horário não é nosso forte.</w:t>
            </w:r>
          </w:p>
          <w:p w14:paraId="078D83C1" w14:textId="77777777" w:rsidR="00E535CD" w:rsidRPr="0069141E" w:rsidRDefault="00E535CD" w:rsidP="00415E00">
            <w:pPr>
              <w:tabs>
                <w:tab w:val="left" w:pos="2475"/>
              </w:tabs>
              <w:jc w:val="both"/>
              <w:rPr>
                <w:rFonts w:cs="Times New Roman"/>
                <w:kern w:val="24"/>
                <w:szCs w:val="28"/>
              </w:rPr>
            </w:pPr>
          </w:p>
        </w:tc>
      </w:tr>
      <w:tr w:rsidR="00E535CD" w:rsidRPr="0069141E" w14:paraId="43769CBD" w14:textId="77777777" w:rsidTr="00DD5B4B">
        <w:tc>
          <w:tcPr>
            <w:tcW w:w="10116" w:type="dxa"/>
          </w:tcPr>
          <w:p w14:paraId="4B309638" w14:textId="77777777" w:rsidR="00E535CD" w:rsidRPr="0069141E" w:rsidRDefault="00E535CD"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21FFB13F" w14:textId="77777777" w:rsidR="00E535CD" w:rsidRPr="0069141E" w:rsidRDefault="00E535CD" w:rsidP="00415E00">
            <w:pPr>
              <w:textAlignment w:val="baseline"/>
              <w:rPr>
                <w:rFonts w:eastAsia="Times New Roman" w:cs="Times New Roman"/>
                <w:color w:val="000000"/>
                <w:lang w:eastAsia="pt-BR"/>
              </w:rPr>
            </w:pPr>
            <w:ins w:id="2" w:author="Daniela Teresa Rossignoli Uebele" w:date="2021-10-04T18:25:00Z">
              <w:r w:rsidRPr="0069141E">
                <w:rPr>
                  <w:rFonts w:eastAsia="Times New Roman" w:cs="Times New Roman"/>
                  <w:color w:val="000000" w:themeColor="text1"/>
                  <w:lang w:eastAsia="pt-BR"/>
                </w:rPr>
                <w:t>????????????????????????????</w:t>
              </w:r>
            </w:ins>
          </w:p>
          <w:p w14:paraId="693F7BA0" w14:textId="77777777" w:rsidR="00E535CD" w:rsidRPr="0069141E" w:rsidRDefault="00E535CD" w:rsidP="00415E00">
            <w:pPr>
              <w:textAlignment w:val="baseline"/>
              <w:rPr>
                <w:rFonts w:cs="Times New Roman"/>
                <w:color w:val="000000" w:themeColor="text1"/>
                <w:kern w:val="24"/>
                <w:szCs w:val="24"/>
              </w:rPr>
            </w:pPr>
          </w:p>
        </w:tc>
      </w:tr>
      <w:tr w:rsidR="00E535CD" w:rsidRPr="0069141E" w14:paraId="4D480249" w14:textId="77777777" w:rsidTr="00DD5B4B">
        <w:tc>
          <w:tcPr>
            <w:tcW w:w="10116" w:type="dxa"/>
          </w:tcPr>
          <w:p w14:paraId="3867E2EA" w14:textId="77777777" w:rsidR="00E535CD" w:rsidRPr="0069141E" w:rsidRDefault="00E535CD"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4790633" w14:textId="77777777" w:rsidR="00E535CD" w:rsidRPr="0069141E" w:rsidRDefault="00E535CD" w:rsidP="00415E00">
            <w:pPr>
              <w:rPr>
                <w:rFonts w:cs="Times New Roman"/>
                <w:color w:val="000000" w:themeColor="text1"/>
                <w:szCs w:val="24"/>
              </w:rPr>
            </w:pPr>
            <w:ins w:id="3" w:author="Daniela Teresa Rossignoli Uebele" w:date="2021-10-04T18:25:00Z">
              <w:r w:rsidRPr="0069141E">
                <w:rPr>
                  <w:rFonts w:cs="Times New Roman"/>
                  <w:color w:val="000000" w:themeColor="text1"/>
                  <w:szCs w:val="24"/>
                </w:rPr>
                <w:t>?????????????????????????????</w:t>
              </w:r>
            </w:ins>
          </w:p>
          <w:p w14:paraId="31EF882D" w14:textId="77777777" w:rsidR="00E535CD" w:rsidRPr="0069141E" w:rsidRDefault="00E535CD" w:rsidP="00415E00">
            <w:pPr>
              <w:textAlignment w:val="baseline"/>
              <w:rPr>
                <w:rFonts w:cs="Times New Roman"/>
                <w:szCs w:val="24"/>
              </w:rPr>
            </w:pPr>
          </w:p>
        </w:tc>
      </w:tr>
    </w:tbl>
    <w:p w14:paraId="5E8C7F7D" w14:textId="77777777" w:rsidR="00E535CD" w:rsidRPr="0069141E" w:rsidRDefault="00E535CD"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E535CD" w:rsidRPr="0069141E" w14:paraId="07371143" w14:textId="77777777" w:rsidTr="00DD5B4B">
        <w:trPr>
          <w:trHeight w:val="310"/>
        </w:trPr>
        <w:tc>
          <w:tcPr>
            <w:tcW w:w="5070" w:type="dxa"/>
          </w:tcPr>
          <w:p w14:paraId="4F03B780" w14:textId="77777777" w:rsidR="00E535CD" w:rsidRPr="0069141E" w:rsidRDefault="00E535CD" w:rsidP="00415E00">
            <w:pPr>
              <w:spacing w:after="0" w:line="240" w:lineRule="auto"/>
              <w:rPr>
                <w:rFonts w:cs="Times New Roman"/>
                <w:b/>
                <w:szCs w:val="24"/>
              </w:rPr>
            </w:pPr>
            <w:r w:rsidRPr="0069141E">
              <w:rPr>
                <w:rFonts w:cs="Times New Roman"/>
                <w:b/>
                <w:szCs w:val="24"/>
              </w:rPr>
              <w:t>Ciência do Grupo:</w:t>
            </w:r>
          </w:p>
        </w:tc>
        <w:tc>
          <w:tcPr>
            <w:tcW w:w="1451" w:type="dxa"/>
          </w:tcPr>
          <w:p w14:paraId="5CA38237" w14:textId="77777777" w:rsidR="00E535CD" w:rsidRPr="0069141E" w:rsidRDefault="00E535CD"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07C75439" w14:textId="77777777" w:rsidR="00E535CD" w:rsidRPr="0069141E" w:rsidRDefault="00E535CD" w:rsidP="00415E00">
            <w:pPr>
              <w:spacing w:after="0" w:line="240" w:lineRule="auto"/>
              <w:rPr>
                <w:rFonts w:cs="Times New Roman"/>
                <w:b/>
                <w:szCs w:val="24"/>
              </w:rPr>
            </w:pPr>
            <w:r w:rsidRPr="0069141E">
              <w:rPr>
                <w:rFonts w:cs="Times New Roman"/>
                <w:b/>
                <w:szCs w:val="24"/>
              </w:rPr>
              <w:t>Ciência dos Professor(es)</w:t>
            </w:r>
          </w:p>
          <w:p w14:paraId="04F6B2D4" w14:textId="77777777" w:rsidR="00E535CD" w:rsidRPr="0069141E" w:rsidRDefault="00E535CD" w:rsidP="00415E00">
            <w:pPr>
              <w:spacing w:after="0" w:line="240" w:lineRule="auto"/>
              <w:rPr>
                <w:rFonts w:cs="Times New Roman"/>
                <w:b/>
                <w:szCs w:val="24"/>
              </w:rPr>
            </w:pPr>
          </w:p>
        </w:tc>
      </w:tr>
      <w:tr w:rsidR="00E535CD" w:rsidRPr="0069141E" w14:paraId="1D76AAB3" w14:textId="77777777" w:rsidTr="00DD5B4B">
        <w:trPr>
          <w:trHeight w:val="310"/>
        </w:trPr>
        <w:tc>
          <w:tcPr>
            <w:tcW w:w="5070" w:type="dxa"/>
          </w:tcPr>
          <w:p w14:paraId="669DEB30" w14:textId="77777777" w:rsidR="00E535CD" w:rsidRPr="0069141E" w:rsidRDefault="00E535CD" w:rsidP="00415E00">
            <w:pPr>
              <w:spacing w:after="0" w:line="240" w:lineRule="auto"/>
              <w:rPr>
                <w:rFonts w:cs="Times New Roman"/>
                <w:szCs w:val="24"/>
              </w:rPr>
            </w:pPr>
            <w:r w:rsidRPr="0069141E">
              <w:rPr>
                <w:rFonts w:cs="Times New Roman"/>
                <w:szCs w:val="24"/>
              </w:rPr>
              <w:t>Alex Aparecido de Lima</w:t>
            </w:r>
          </w:p>
        </w:tc>
        <w:tc>
          <w:tcPr>
            <w:tcW w:w="1451" w:type="dxa"/>
          </w:tcPr>
          <w:p w14:paraId="535484F3"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6C7D496C" w14:textId="77777777" w:rsidR="00E535CD" w:rsidRPr="0069141E" w:rsidRDefault="00E535CD" w:rsidP="00415E00">
            <w:pPr>
              <w:spacing w:after="0" w:line="240" w:lineRule="auto"/>
              <w:rPr>
                <w:rFonts w:cs="Times New Roman"/>
                <w:szCs w:val="24"/>
              </w:rPr>
            </w:pPr>
          </w:p>
        </w:tc>
      </w:tr>
      <w:tr w:rsidR="00E535CD" w:rsidRPr="0069141E" w14:paraId="5C75A071" w14:textId="77777777" w:rsidTr="00DD5B4B">
        <w:trPr>
          <w:trHeight w:val="310"/>
        </w:trPr>
        <w:tc>
          <w:tcPr>
            <w:tcW w:w="5070" w:type="dxa"/>
          </w:tcPr>
          <w:p w14:paraId="6C7F4F3F" w14:textId="77777777" w:rsidR="00E535CD" w:rsidRPr="0069141E" w:rsidRDefault="00E535CD" w:rsidP="00415E00">
            <w:pPr>
              <w:spacing w:after="0" w:line="240" w:lineRule="auto"/>
              <w:rPr>
                <w:rFonts w:cs="Times New Roman"/>
                <w:szCs w:val="24"/>
              </w:rPr>
            </w:pPr>
            <w:r w:rsidRPr="0069141E">
              <w:rPr>
                <w:rFonts w:cs="Times New Roman"/>
                <w:szCs w:val="24"/>
              </w:rPr>
              <w:t>Anderson Portes do Nascimento</w:t>
            </w:r>
          </w:p>
        </w:tc>
        <w:tc>
          <w:tcPr>
            <w:tcW w:w="1451" w:type="dxa"/>
          </w:tcPr>
          <w:p w14:paraId="6B1002E5"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604BF151" w14:textId="77777777" w:rsidR="00E535CD" w:rsidRPr="0069141E" w:rsidRDefault="00E535CD" w:rsidP="00415E00">
            <w:pPr>
              <w:spacing w:after="0" w:line="240" w:lineRule="auto"/>
              <w:rPr>
                <w:rFonts w:cs="Times New Roman"/>
                <w:szCs w:val="24"/>
              </w:rPr>
            </w:pPr>
          </w:p>
        </w:tc>
      </w:tr>
      <w:tr w:rsidR="00E535CD" w:rsidRPr="0069141E" w14:paraId="5B64916F" w14:textId="77777777" w:rsidTr="00DD5B4B">
        <w:trPr>
          <w:trHeight w:val="310"/>
        </w:trPr>
        <w:tc>
          <w:tcPr>
            <w:tcW w:w="5070" w:type="dxa"/>
          </w:tcPr>
          <w:p w14:paraId="2798FE19" w14:textId="77777777" w:rsidR="00E535CD" w:rsidRPr="0069141E" w:rsidRDefault="00E535CD" w:rsidP="00415E00">
            <w:pPr>
              <w:spacing w:after="0" w:line="240" w:lineRule="auto"/>
              <w:rPr>
                <w:rFonts w:cs="Times New Roman"/>
                <w:szCs w:val="24"/>
              </w:rPr>
            </w:pPr>
            <w:r w:rsidRPr="0069141E">
              <w:rPr>
                <w:rFonts w:cs="Times New Roman"/>
                <w:szCs w:val="24"/>
              </w:rPr>
              <w:t>Cesar Mâncio Silva</w:t>
            </w:r>
          </w:p>
        </w:tc>
        <w:tc>
          <w:tcPr>
            <w:tcW w:w="1451" w:type="dxa"/>
          </w:tcPr>
          <w:p w14:paraId="3358BFE7"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6EC6CAF2" w14:textId="77777777" w:rsidR="00E535CD" w:rsidRPr="0069141E" w:rsidRDefault="00E535CD" w:rsidP="00415E00">
            <w:pPr>
              <w:spacing w:after="0" w:line="240" w:lineRule="auto"/>
              <w:rPr>
                <w:rFonts w:cs="Times New Roman"/>
                <w:szCs w:val="24"/>
              </w:rPr>
            </w:pPr>
          </w:p>
        </w:tc>
      </w:tr>
      <w:tr w:rsidR="00E535CD" w:rsidRPr="0069141E" w14:paraId="3CFA1D8D" w14:textId="77777777" w:rsidTr="00DD5B4B">
        <w:trPr>
          <w:trHeight w:val="310"/>
        </w:trPr>
        <w:tc>
          <w:tcPr>
            <w:tcW w:w="5070" w:type="dxa"/>
          </w:tcPr>
          <w:p w14:paraId="3C2C4257" w14:textId="77777777" w:rsidR="00E535CD" w:rsidRPr="0069141E" w:rsidRDefault="00E535CD" w:rsidP="00415E00">
            <w:pPr>
              <w:spacing w:after="0" w:line="240" w:lineRule="auto"/>
              <w:rPr>
                <w:rFonts w:cs="Times New Roman"/>
                <w:szCs w:val="24"/>
              </w:rPr>
            </w:pPr>
            <w:r w:rsidRPr="0069141E">
              <w:rPr>
                <w:rFonts w:cs="Times New Roman"/>
                <w:szCs w:val="24"/>
              </w:rPr>
              <w:t>Maithê Gomes da Piedade</w:t>
            </w:r>
          </w:p>
        </w:tc>
        <w:tc>
          <w:tcPr>
            <w:tcW w:w="1451" w:type="dxa"/>
          </w:tcPr>
          <w:p w14:paraId="08F9D67B" w14:textId="77777777" w:rsidR="00E535CD" w:rsidRPr="0069141E" w:rsidRDefault="00E535CD" w:rsidP="00415E00">
            <w:pPr>
              <w:spacing w:after="0" w:line="240" w:lineRule="auto"/>
              <w:rPr>
                <w:rFonts w:cs="Times New Roman"/>
                <w:szCs w:val="24"/>
              </w:rPr>
            </w:pPr>
            <w:r w:rsidRPr="0069141E">
              <w:rPr>
                <w:rFonts w:cs="Times New Roman"/>
                <w:szCs w:val="24"/>
              </w:rPr>
              <w:t>P</w:t>
            </w:r>
          </w:p>
        </w:tc>
        <w:tc>
          <w:tcPr>
            <w:tcW w:w="3674" w:type="dxa"/>
            <w:vMerge/>
          </w:tcPr>
          <w:p w14:paraId="73A5DC1C" w14:textId="77777777" w:rsidR="00E535CD" w:rsidRPr="0069141E" w:rsidRDefault="00E535CD" w:rsidP="00415E00">
            <w:pPr>
              <w:spacing w:after="0" w:line="240" w:lineRule="auto"/>
              <w:rPr>
                <w:rFonts w:cs="Times New Roman"/>
                <w:szCs w:val="24"/>
              </w:rPr>
            </w:pPr>
          </w:p>
        </w:tc>
      </w:tr>
    </w:tbl>
    <w:p w14:paraId="624C7BF8" w14:textId="77777777" w:rsidR="00E535CD" w:rsidRPr="0069141E" w:rsidRDefault="00E535CD" w:rsidP="00415E00">
      <w:pPr>
        <w:tabs>
          <w:tab w:val="left" w:pos="1770"/>
        </w:tabs>
        <w:spacing w:after="0" w:line="240" w:lineRule="auto"/>
        <w:rPr>
          <w:rFonts w:cs="Times New Roman"/>
          <w:sz w:val="2"/>
          <w:szCs w:val="2"/>
        </w:rPr>
      </w:pPr>
    </w:p>
    <w:p w14:paraId="2B3CB974" w14:textId="77777777" w:rsidR="00E535CD" w:rsidRPr="0069141E" w:rsidRDefault="00E535CD" w:rsidP="00415E00">
      <w:pPr>
        <w:spacing w:after="0"/>
        <w:rPr>
          <w:rFonts w:cs="Times New Roman"/>
          <w:sz w:val="2"/>
          <w:szCs w:val="2"/>
        </w:rPr>
      </w:pPr>
      <w:r w:rsidRPr="0069141E">
        <w:rPr>
          <w:rFonts w:cs="Times New Roman"/>
          <w:sz w:val="2"/>
          <w:szCs w:val="2"/>
        </w:rPr>
        <w:br w:type="page"/>
      </w:r>
    </w:p>
    <w:p w14:paraId="6CC7D8AD" w14:textId="101AFA2A" w:rsidR="008454EA" w:rsidRPr="0069141E" w:rsidRDefault="00F17F6A" w:rsidP="00415E00">
      <w:pPr>
        <w:spacing w:after="0"/>
        <w:rPr>
          <w:rFonts w:cs="Times New Roman"/>
          <w:szCs w:val="24"/>
        </w:rPr>
      </w:pPr>
      <w:r>
        <w:rPr>
          <w:noProof/>
        </w:rPr>
        <w:lastRenderedPageBreak/>
        <w:pict w14:anchorId="094AA7FB">
          <v:shape id="_x0000_s1055" type="#_x0000_t202" style="position:absolute;margin-left:214.05pt;margin-top:-16.95pt;width:291pt;height:59.2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bFgwIAAJY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wbpZ9mJ96toNhjBzlohstbvlTI+A3z4Z45nCbsDNwQ4Q4/&#10;UgM+E7QSJRtwf967j3hsctRSUuF05tT/3jInKNE/DLb/ZW8wiOOcDoPhGLMh7lyzOteYbbkA7J0e&#10;7iLLkxjxQR9E6aB8wkUyj1FRxQzH2DkNB3ERmp2Bi4iL+TyBcIAtCzfmwfLoOvIcO+2xfmLOtp0e&#10;cEZu4TDHbPKm4RtstDQw3waQKk3DidX2BXD40zy1iypul/NzQp3W6ewF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nCr2&#10;xYMCAACWBQAADgAAAAAAAAAAAAAAAAAuAgAAZHJzL2Uyb0RvYy54bWxQSwECLQAUAAYACAAAACEA&#10;bj/4tN4AAAALAQAADwAAAAAAAAAAAAAAAADdBAAAZHJzL2Rvd25yZXYueG1sUEsFBgAAAAAEAAQA&#10;8wAAAOgFAAAAAA==&#10;" fillcolor="white [3201]" strokeweight=".5pt">
            <v:textbox>
              <w:txbxContent>
                <w:p w14:paraId="0DCDFCB8" w14:textId="77777777" w:rsidR="008454EA" w:rsidRPr="00B0578E" w:rsidRDefault="008454EA" w:rsidP="008454E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3264E49A" w14:textId="77777777" w:rsidR="008454EA" w:rsidRPr="00A66129" w:rsidRDefault="008454EA" w:rsidP="008454E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Situação do trabalho de cuidadores de idosos 2</w:t>
                  </w:r>
                </w:p>
              </w:txbxContent>
            </v:textbox>
          </v:shape>
        </w:pict>
      </w:r>
      <w:r w:rsidR="008454EA" w:rsidRPr="0069141E">
        <w:rPr>
          <w:rFonts w:cs="Times New Roman"/>
          <w:noProof/>
          <w:szCs w:val="24"/>
          <w:lang w:eastAsia="pt-BR"/>
        </w:rPr>
        <w:drawing>
          <wp:inline distT="0" distB="0" distL="0" distR="0" wp14:anchorId="6D8E53D8" wp14:editId="08337963">
            <wp:extent cx="2505075" cy="845469"/>
            <wp:effectExtent l="0" t="0" r="0" b="0"/>
            <wp:docPr id="2236" name="Imagem 223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49D047AE" w14:textId="4D59CB0B" w:rsidR="008454EA" w:rsidRPr="0069141E" w:rsidRDefault="00F17F6A" w:rsidP="00415E00">
      <w:pPr>
        <w:spacing w:after="0"/>
        <w:rPr>
          <w:rFonts w:cs="Times New Roman"/>
          <w:szCs w:val="24"/>
        </w:rPr>
      </w:pPr>
      <w:r>
        <w:rPr>
          <w:noProof/>
        </w:rPr>
        <w:pict w14:anchorId="4A4B7F27">
          <v:shape id="_x0000_s1054" type="#_x0000_t202" style="position:absolute;margin-left:299.25pt;margin-top:15pt;width:203pt;height:29.15pt;z-index:25184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&#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ANsgQSrgEAAD0DAAAOAAAAAAAAAAAAAAAAAC4CAABkcnMvZTJvRG9jLnhtbFBL&#10;AQItABQABgAIAAAAIQAUThQX3QAAAAoBAAAPAAAAAAAAAAAAAAAAAAgEAABkcnMvZG93bnJldi54&#10;bWxQSwUGAAAAAAQABADzAAAAEgUAAAAA&#10;" filled="f" stroked="f">
            <v:textbox style="mso-fit-shape-to-text:t">
              <w:txbxContent>
                <w:p w14:paraId="63A2C5E7" w14:textId="77777777" w:rsidR="008454EA" w:rsidRPr="007F0382" w:rsidRDefault="008454EA" w:rsidP="008454E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11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03FD1B1B">
          <v:shape id="_x0000_s1053" type="#_x0000_t202" style="position:absolute;margin-left:2.25pt;margin-top:15.95pt;width:131.5pt;height:24.25pt;z-index:251848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DgbrO/rQEAAD0DAAAOAAAAAAAAAAAAAAAAAC4CAABkcnMvZTJvRG9jLnhtbFBLAQIt&#10;ABQABgAIAAAAIQBgBRhy2wAAAAcBAAAPAAAAAAAAAAAAAAAAAAcEAABkcnMvZG93bnJldi54bWxQ&#10;SwUGAAAAAAQABADzAAAADwUAAAAA&#10;" filled="f" stroked="f">
            <v:textbox style="mso-fit-shape-to-text:t">
              <w:txbxContent>
                <w:p w14:paraId="768F2693" w14:textId="77777777" w:rsidR="008454EA" w:rsidRDefault="008454EA" w:rsidP="008454E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565AA82A" w14:textId="77777777" w:rsidR="008454EA" w:rsidRPr="0069141E" w:rsidRDefault="008454EA"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454EA" w:rsidRPr="0069141E" w14:paraId="6117C0F9" w14:textId="77777777" w:rsidTr="00DD5B4B">
        <w:tc>
          <w:tcPr>
            <w:tcW w:w="10116" w:type="dxa"/>
          </w:tcPr>
          <w:p w14:paraId="6EF237CF"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5D53F742" w14:textId="77777777" w:rsidR="008454EA" w:rsidRPr="0069141E" w:rsidRDefault="008454EA" w:rsidP="00415E00">
            <w:pPr>
              <w:tabs>
                <w:tab w:val="left" w:pos="2475"/>
              </w:tabs>
              <w:rPr>
                <w:rFonts w:cs="Times New Roman"/>
                <w:bCs/>
                <w:szCs w:val="24"/>
              </w:rPr>
            </w:pPr>
          </w:p>
          <w:p w14:paraId="794190F0" w14:textId="77777777" w:rsidR="008454EA" w:rsidRPr="0069141E" w:rsidRDefault="008454EA" w:rsidP="00415E00">
            <w:pPr>
              <w:tabs>
                <w:tab w:val="left" w:pos="2475"/>
              </w:tabs>
              <w:rPr>
                <w:rFonts w:cs="Times New Roman"/>
                <w:bCs/>
                <w:szCs w:val="24"/>
              </w:rPr>
            </w:pPr>
            <w:r w:rsidRPr="0069141E">
              <w:rPr>
                <w:rFonts w:cs="Times New Roman"/>
                <w:bCs/>
                <w:szCs w:val="24"/>
              </w:rPr>
              <w:t xml:space="preserve">“Jornal Contábil”. Estatuto do Idoso: Entenda Quais São Os Principais Artigos e Direitos Envolvidos. Disponível em: </w:t>
            </w:r>
            <w:hyperlink r:id="rId117" w:history="1">
              <w:r w:rsidRPr="0069141E">
                <w:rPr>
                  <w:rStyle w:val="Hyperlink"/>
                  <w:rFonts w:cs="Times New Roman"/>
                  <w:bCs/>
                </w:rPr>
                <w:t>https://www.jornalcontabil.com.br/estatuto-do-idoso-entenda-quais-sao-os-principais-artigos-e-direitos-envolvidos/</w:t>
              </w:r>
            </w:hyperlink>
            <w:r w:rsidRPr="0069141E">
              <w:rPr>
                <w:rFonts w:cs="Times New Roman"/>
                <w:bCs/>
              </w:rPr>
              <w:t xml:space="preserve"> </w:t>
            </w:r>
            <w:r w:rsidRPr="0069141E">
              <w:rPr>
                <w:rFonts w:cs="Times New Roman"/>
                <w:bCs/>
                <w:szCs w:val="24"/>
              </w:rPr>
              <w:t>Acesso em 11 de agosto de 2021.</w:t>
            </w:r>
          </w:p>
          <w:p w14:paraId="636251F4" w14:textId="77777777" w:rsidR="008454EA" w:rsidRPr="0069141E" w:rsidRDefault="008454EA" w:rsidP="00415E00">
            <w:pPr>
              <w:tabs>
                <w:tab w:val="left" w:pos="2475"/>
              </w:tabs>
              <w:rPr>
                <w:rFonts w:cs="Times New Roman"/>
                <w:bCs/>
                <w:szCs w:val="24"/>
              </w:rPr>
            </w:pPr>
          </w:p>
          <w:p w14:paraId="4DEEE6C4" w14:textId="77777777" w:rsidR="008454EA" w:rsidRPr="0069141E" w:rsidRDefault="008454EA" w:rsidP="00415E00">
            <w:pPr>
              <w:tabs>
                <w:tab w:val="left" w:pos="2475"/>
              </w:tabs>
              <w:rPr>
                <w:rFonts w:cs="Times New Roman"/>
                <w:color w:val="000000" w:themeColor="text1"/>
                <w:kern w:val="24"/>
                <w:szCs w:val="24"/>
              </w:rPr>
            </w:pPr>
          </w:p>
        </w:tc>
      </w:tr>
      <w:tr w:rsidR="008454EA" w:rsidRPr="0069141E" w14:paraId="33267FBE" w14:textId="77777777" w:rsidTr="00DD5B4B">
        <w:tc>
          <w:tcPr>
            <w:tcW w:w="10116" w:type="dxa"/>
          </w:tcPr>
          <w:p w14:paraId="6752ED24"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360725D" w14:textId="77777777" w:rsidR="008454EA" w:rsidRPr="0069141E" w:rsidRDefault="008454EA" w:rsidP="00415E00">
            <w:pPr>
              <w:tabs>
                <w:tab w:val="left" w:pos="2475"/>
              </w:tabs>
              <w:rPr>
                <w:rFonts w:cs="Times New Roman"/>
                <w:color w:val="000000" w:themeColor="text1"/>
                <w:kern w:val="24"/>
                <w:szCs w:val="24"/>
              </w:rPr>
            </w:pPr>
          </w:p>
          <w:p w14:paraId="56105664" w14:textId="77777777" w:rsidR="008454EA" w:rsidRPr="0069141E" w:rsidRDefault="008454EA" w:rsidP="00415E00">
            <w:pPr>
              <w:tabs>
                <w:tab w:val="left" w:pos="2475"/>
              </w:tabs>
              <w:jc w:val="both"/>
              <w:rPr>
                <w:rFonts w:cs="Times New Roman"/>
                <w:kern w:val="24"/>
                <w:szCs w:val="28"/>
              </w:rPr>
            </w:pPr>
            <w:r w:rsidRPr="0069141E">
              <w:rPr>
                <w:rFonts w:cs="Times New Roman"/>
                <w:kern w:val="24"/>
                <w:szCs w:val="28"/>
              </w:rPr>
              <w:t>Replanejamos nossas reuniões.</w:t>
            </w:r>
          </w:p>
          <w:p w14:paraId="4BCF16DD" w14:textId="77777777" w:rsidR="008454EA" w:rsidRPr="0069141E" w:rsidRDefault="008454EA" w:rsidP="00415E00">
            <w:pPr>
              <w:tabs>
                <w:tab w:val="left" w:pos="2475"/>
              </w:tabs>
              <w:jc w:val="both"/>
              <w:rPr>
                <w:rFonts w:cs="Times New Roman"/>
                <w:kern w:val="24"/>
                <w:szCs w:val="28"/>
              </w:rPr>
            </w:pPr>
            <w:r w:rsidRPr="0069141E">
              <w:rPr>
                <w:rFonts w:cs="Times New Roman"/>
                <w:kern w:val="24"/>
                <w:szCs w:val="28"/>
              </w:rPr>
              <w:t>Começamos o caso de uso.</w:t>
            </w:r>
          </w:p>
          <w:p w14:paraId="62AD02A3" w14:textId="77777777" w:rsidR="008454EA" w:rsidRPr="0069141E" w:rsidRDefault="008454EA" w:rsidP="00415E00">
            <w:pPr>
              <w:tabs>
                <w:tab w:val="left" w:pos="2475"/>
              </w:tabs>
              <w:jc w:val="both"/>
              <w:rPr>
                <w:rFonts w:cs="Times New Roman"/>
                <w:kern w:val="24"/>
                <w:szCs w:val="28"/>
              </w:rPr>
            </w:pPr>
            <w:r w:rsidRPr="0069141E">
              <w:rPr>
                <w:rFonts w:cs="Times New Roman"/>
                <w:kern w:val="24"/>
                <w:szCs w:val="28"/>
              </w:rPr>
              <w:t>Descrevemos o sistema.</w:t>
            </w:r>
          </w:p>
          <w:p w14:paraId="224B05B4" w14:textId="77777777" w:rsidR="008454EA" w:rsidRPr="0069141E" w:rsidRDefault="008454EA" w:rsidP="00415E00">
            <w:pPr>
              <w:tabs>
                <w:tab w:val="left" w:pos="2475"/>
              </w:tabs>
              <w:jc w:val="both"/>
              <w:rPr>
                <w:rFonts w:cs="Times New Roman"/>
                <w:kern w:val="24"/>
                <w:szCs w:val="32"/>
              </w:rPr>
            </w:pPr>
          </w:p>
        </w:tc>
      </w:tr>
      <w:tr w:rsidR="008454EA" w:rsidRPr="0069141E" w14:paraId="7950EC0E" w14:textId="77777777" w:rsidTr="00DD5B4B">
        <w:tc>
          <w:tcPr>
            <w:tcW w:w="10116" w:type="dxa"/>
          </w:tcPr>
          <w:p w14:paraId="66FF5C16"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D7C9D71" w14:textId="77777777" w:rsidR="008454EA" w:rsidRPr="0069141E" w:rsidRDefault="008454EA" w:rsidP="00415E00">
            <w:pPr>
              <w:tabs>
                <w:tab w:val="left" w:pos="2475"/>
              </w:tabs>
              <w:rPr>
                <w:rFonts w:cs="Times New Roman"/>
                <w:color w:val="000000" w:themeColor="text1"/>
                <w:kern w:val="24"/>
                <w:szCs w:val="24"/>
              </w:rPr>
            </w:pPr>
          </w:p>
          <w:p w14:paraId="60B0F601" w14:textId="77777777" w:rsidR="008454EA" w:rsidRPr="0069141E" w:rsidRDefault="008454EA" w:rsidP="00415E00">
            <w:pPr>
              <w:tabs>
                <w:tab w:val="left" w:pos="2475"/>
              </w:tabs>
              <w:jc w:val="both"/>
              <w:rPr>
                <w:rFonts w:cs="Times New Roman"/>
                <w:kern w:val="24"/>
                <w:szCs w:val="28"/>
              </w:rPr>
            </w:pPr>
            <w:r w:rsidRPr="0069141E">
              <w:rPr>
                <w:rFonts w:cs="Times New Roman"/>
                <w:kern w:val="24"/>
                <w:szCs w:val="28"/>
              </w:rPr>
              <w:t>Seguir o planejamento semanal e horário.</w:t>
            </w:r>
          </w:p>
          <w:p w14:paraId="7FDA6B3C" w14:textId="77777777" w:rsidR="008454EA" w:rsidRPr="0069141E" w:rsidRDefault="008454EA" w:rsidP="00415E00">
            <w:pPr>
              <w:tabs>
                <w:tab w:val="left" w:pos="2475"/>
              </w:tabs>
              <w:jc w:val="both"/>
              <w:rPr>
                <w:rFonts w:cs="Times New Roman"/>
                <w:kern w:val="24"/>
                <w:szCs w:val="28"/>
              </w:rPr>
            </w:pPr>
          </w:p>
        </w:tc>
      </w:tr>
      <w:tr w:rsidR="008454EA" w:rsidRPr="0069141E" w14:paraId="211B6667" w14:textId="77777777" w:rsidTr="00DD5B4B">
        <w:tc>
          <w:tcPr>
            <w:tcW w:w="10116" w:type="dxa"/>
          </w:tcPr>
          <w:p w14:paraId="307CE0AE"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1C435F9" w14:textId="77777777" w:rsidR="008454EA" w:rsidRPr="0069141E" w:rsidRDefault="008454EA" w:rsidP="00415E00">
            <w:pPr>
              <w:textAlignment w:val="baseline"/>
              <w:rPr>
                <w:rFonts w:eastAsia="Times New Roman" w:cs="Times New Roman"/>
                <w:color w:val="000000" w:themeColor="text1"/>
                <w:lang w:eastAsia="pt-BR"/>
              </w:rPr>
            </w:pPr>
          </w:p>
          <w:p w14:paraId="1F57653B" w14:textId="77777777" w:rsidR="008454EA" w:rsidRPr="0069141E" w:rsidRDefault="008454EA" w:rsidP="00415E00">
            <w:pPr>
              <w:textAlignment w:val="baseline"/>
              <w:rPr>
                <w:rFonts w:eastAsia="Times New Roman" w:cs="Times New Roman"/>
                <w:color w:val="000000" w:themeColor="text1"/>
                <w:kern w:val="24"/>
                <w:lang w:eastAsia="pt-BR"/>
              </w:rPr>
            </w:pPr>
            <w:r w:rsidRPr="0069141E">
              <w:rPr>
                <w:rFonts w:eastAsia="Times New Roman" w:cs="Times New Roman"/>
                <w:color w:val="000000" w:themeColor="text1"/>
                <w:kern w:val="24"/>
                <w:lang w:eastAsia="pt-BR"/>
              </w:rPr>
              <w:t>Procurar os direitos dos cuidadores e quais leis lhe convém.</w:t>
            </w:r>
          </w:p>
          <w:p w14:paraId="76D33EC1" w14:textId="77777777" w:rsidR="008454EA" w:rsidRPr="0069141E" w:rsidRDefault="008454EA" w:rsidP="00415E00">
            <w:pPr>
              <w:textAlignment w:val="baseline"/>
              <w:rPr>
                <w:rFonts w:cs="Times New Roman"/>
                <w:color w:val="000000" w:themeColor="text1"/>
                <w:kern w:val="24"/>
                <w:szCs w:val="24"/>
              </w:rPr>
            </w:pPr>
          </w:p>
        </w:tc>
      </w:tr>
      <w:tr w:rsidR="008454EA" w:rsidRPr="0069141E" w14:paraId="784597BD" w14:textId="77777777" w:rsidTr="00DD5B4B">
        <w:tc>
          <w:tcPr>
            <w:tcW w:w="10116" w:type="dxa"/>
          </w:tcPr>
          <w:p w14:paraId="333453A9" w14:textId="77777777" w:rsidR="008454EA" w:rsidRPr="0069141E" w:rsidRDefault="008454EA"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562EEF1" w14:textId="77777777" w:rsidR="008454EA" w:rsidRPr="0069141E" w:rsidRDefault="008454EA" w:rsidP="00415E00">
            <w:pPr>
              <w:textAlignment w:val="baseline"/>
              <w:rPr>
                <w:rFonts w:cs="Times New Roman"/>
                <w:szCs w:val="24"/>
              </w:rPr>
            </w:pPr>
          </w:p>
          <w:p w14:paraId="1F75763C" w14:textId="77777777" w:rsidR="008454EA" w:rsidRPr="0069141E" w:rsidRDefault="008454EA" w:rsidP="00415E00">
            <w:pPr>
              <w:textAlignment w:val="baseline"/>
              <w:rPr>
                <w:rFonts w:cs="Times New Roman"/>
                <w:szCs w:val="24"/>
              </w:rPr>
            </w:pPr>
          </w:p>
        </w:tc>
      </w:tr>
    </w:tbl>
    <w:p w14:paraId="20DB137D" w14:textId="77777777" w:rsidR="008454EA" w:rsidRPr="00E535CD" w:rsidRDefault="008454EA" w:rsidP="00415E00">
      <w:pPr>
        <w:spacing w:after="0" w:line="240" w:lineRule="auto"/>
        <w:rPr>
          <w:rFonts w:cs="Times New Roman"/>
          <w:sz w:val="12"/>
          <w:szCs w:val="12"/>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454EA" w:rsidRPr="0069141E" w14:paraId="012E8EE9" w14:textId="77777777" w:rsidTr="00DD5B4B">
        <w:trPr>
          <w:trHeight w:val="310"/>
        </w:trPr>
        <w:tc>
          <w:tcPr>
            <w:tcW w:w="5070" w:type="dxa"/>
          </w:tcPr>
          <w:p w14:paraId="0F87768F" w14:textId="77777777" w:rsidR="008454EA" w:rsidRPr="0069141E" w:rsidRDefault="008454EA" w:rsidP="00415E00">
            <w:pPr>
              <w:spacing w:after="0" w:line="240" w:lineRule="auto"/>
              <w:rPr>
                <w:rFonts w:cs="Times New Roman"/>
                <w:b/>
                <w:szCs w:val="24"/>
              </w:rPr>
            </w:pPr>
            <w:r w:rsidRPr="0069141E">
              <w:rPr>
                <w:rFonts w:cs="Times New Roman"/>
                <w:b/>
                <w:szCs w:val="24"/>
              </w:rPr>
              <w:t>Ciência do Grupo:</w:t>
            </w:r>
          </w:p>
        </w:tc>
        <w:tc>
          <w:tcPr>
            <w:tcW w:w="1451" w:type="dxa"/>
          </w:tcPr>
          <w:p w14:paraId="5ADBFEC0" w14:textId="77777777" w:rsidR="008454EA" w:rsidRPr="0069141E" w:rsidRDefault="008454EA"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44C8EB6F" w14:textId="77777777" w:rsidR="008454EA" w:rsidRPr="0069141E" w:rsidRDefault="008454EA" w:rsidP="00415E00">
            <w:pPr>
              <w:spacing w:after="0" w:line="240" w:lineRule="auto"/>
              <w:rPr>
                <w:rFonts w:cs="Times New Roman"/>
                <w:b/>
                <w:szCs w:val="24"/>
              </w:rPr>
            </w:pPr>
            <w:r w:rsidRPr="0069141E">
              <w:rPr>
                <w:rFonts w:cs="Times New Roman"/>
                <w:b/>
                <w:szCs w:val="24"/>
              </w:rPr>
              <w:t>Ciência dos Professor(es)</w:t>
            </w:r>
          </w:p>
          <w:p w14:paraId="6AFCD970" w14:textId="77777777" w:rsidR="008454EA" w:rsidRPr="0069141E" w:rsidRDefault="008454EA" w:rsidP="00415E00">
            <w:pPr>
              <w:spacing w:after="0" w:line="240" w:lineRule="auto"/>
              <w:rPr>
                <w:rFonts w:cs="Times New Roman"/>
                <w:b/>
                <w:szCs w:val="24"/>
              </w:rPr>
            </w:pPr>
          </w:p>
        </w:tc>
      </w:tr>
      <w:tr w:rsidR="008454EA" w:rsidRPr="0069141E" w14:paraId="3EC8AC54" w14:textId="77777777" w:rsidTr="00DD5B4B">
        <w:trPr>
          <w:trHeight w:val="310"/>
        </w:trPr>
        <w:tc>
          <w:tcPr>
            <w:tcW w:w="5070" w:type="dxa"/>
          </w:tcPr>
          <w:p w14:paraId="722D1F70" w14:textId="77777777" w:rsidR="008454EA" w:rsidRPr="0069141E" w:rsidRDefault="008454EA" w:rsidP="00415E00">
            <w:pPr>
              <w:spacing w:after="0" w:line="240" w:lineRule="auto"/>
              <w:rPr>
                <w:rFonts w:cs="Times New Roman"/>
                <w:szCs w:val="24"/>
              </w:rPr>
            </w:pPr>
            <w:r w:rsidRPr="0069141E">
              <w:rPr>
                <w:rFonts w:cs="Times New Roman"/>
                <w:szCs w:val="24"/>
              </w:rPr>
              <w:t>Alex Aparecido de Lima</w:t>
            </w:r>
          </w:p>
        </w:tc>
        <w:tc>
          <w:tcPr>
            <w:tcW w:w="1451" w:type="dxa"/>
          </w:tcPr>
          <w:p w14:paraId="481BFEA1"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75043DED" w14:textId="77777777" w:rsidR="008454EA" w:rsidRPr="0069141E" w:rsidRDefault="008454EA" w:rsidP="00415E00">
            <w:pPr>
              <w:spacing w:after="0" w:line="240" w:lineRule="auto"/>
              <w:rPr>
                <w:rFonts w:cs="Times New Roman"/>
                <w:szCs w:val="24"/>
              </w:rPr>
            </w:pPr>
          </w:p>
        </w:tc>
      </w:tr>
      <w:tr w:rsidR="008454EA" w:rsidRPr="0069141E" w14:paraId="5871763E" w14:textId="77777777" w:rsidTr="00DD5B4B">
        <w:trPr>
          <w:trHeight w:val="310"/>
        </w:trPr>
        <w:tc>
          <w:tcPr>
            <w:tcW w:w="5070" w:type="dxa"/>
          </w:tcPr>
          <w:p w14:paraId="3387D67A" w14:textId="77777777" w:rsidR="008454EA" w:rsidRPr="0069141E" w:rsidRDefault="008454EA" w:rsidP="00415E00">
            <w:pPr>
              <w:spacing w:after="0" w:line="240" w:lineRule="auto"/>
              <w:rPr>
                <w:rFonts w:cs="Times New Roman"/>
                <w:szCs w:val="24"/>
              </w:rPr>
            </w:pPr>
            <w:r w:rsidRPr="0069141E">
              <w:rPr>
                <w:rFonts w:cs="Times New Roman"/>
                <w:szCs w:val="24"/>
              </w:rPr>
              <w:t>Anderson Portes do Nascimento</w:t>
            </w:r>
          </w:p>
        </w:tc>
        <w:tc>
          <w:tcPr>
            <w:tcW w:w="1451" w:type="dxa"/>
          </w:tcPr>
          <w:p w14:paraId="7D3BD67D"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7BA0873F" w14:textId="77777777" w:rsidR="008454EA" w:rsidRPr="0069141E" w:rsidRDefault="008454EA" w:rsidP="00415E00">
            <w:pPr>
              <w:spacing w:after="0" w:line="240" w:lineRule="auto"/>
              <w:rPr>
                <w:rFonts w:cs="Times New Roman"/>
                <w:szCs w:val="24"/>
              </w:rPr>
            </w:pPr>
          </w:p>
        </w:tc>
      </w:tr>
      <w:tr w:rsidR="008454EA" w:rsidRPr="0069141E" w14:paraId="32928FF9" w14:textId="77777777" w:rsidTr="00DD5B4B">
        <w:trPr>
          <w:trHeight w:val="310"/>
        </w:trPr>
        <w:tc>
          <w:tcPr>
            <w:tcW w:w="5070" w:type="dxa"/>
          </w:tcPr>
          <w:p w14:paraId="13D21A31" w14:textId="77777777" w:rsidR="008454EA" w:rsidRPr="0069141E" w:rsidRDefault="008454EA" w:rsidP="00415E00">
            <w:pPr>
              <w:spacing w:after="0" w:line="240" w:lineRule="auto"/>
              <w:rPr>
                <w:rFonts w:cs="Times New Roman"/>
                <w:szCs w:val="24"/>
              </w:rPr>
            </w:pPr>
            <w:r w:rsidRPr="0069141E">
              <w:rPr>
                <w:rFonts w:cs="Times New Roman"/>
                <w:szCs w:val="24"/>
              </w:rPr>
              <w:t>Cesar Mâncio Silva</w:t>
            </w:r>
          </w:p>
        </w:tc>
        <w:tc>
          <w:tcPr>
            <w:tcW w:w="1451" w:type="dxa"/>
          </w:tcPr>
          <w:p w14:paraId="7E439254"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01519A21" w14:textId="77777777" w:rsidR="008454EA" w:rsidRPr="0069141E" w:rsidRDefault="008454EA" w:rsidP="00415E00">
            <w:pPr>
              <w:spacing w:after="0" w:line="240" w:lineRule="auto"/>
              <w:rPr>
                <w:rFonts w:cs="Times New Roman"/>
                <w:szCs w:val="24"/>
              </w:rPr>
            </w:pPr>
          </w:p>
        </w:tc>
      </w:tr>
      <w:tr w:rsidR="008454EA" w:rsidRPr="0069141E" w14:paraId="3FB8A51A" w14:textId="77777777" w:rsidTr="00DD5B4B">
        <w:trPr>
          <w:trHeight w:val="310"/>
        </w:trPr>
        <w:tc>
          <w:tcPr>
            <w:tcW w:w="5070" w:type="dxa"/>
          </w:tcPr>
          <w:p w14:paraId="3BAA0ED6" w14:textId="77777777" w:rsidR="008454EA" w:rsidRPr="0069141E" w:rsidRDefault="008454EA" w:rsidP="00415E00">
            <w:pPr>
              <w:spacing w:after="0" w:line="240" w:lineRule="auto"/>
              <w:rPr>
                <w:rFonts w:cs="Times New Roman"/>
                <w:szCs w:val="24"/>
              </w:rPr>
            </w:pPr>
            <w:r w:rsidRPr="0069141E">
              <w:rPr>
                <w:rFonts w:cs="Times New Roman"/>
                <w:szCs w:val="24"/>
              </w:rPr>
              <w:t>Maithê Gomes da Piedade</w:t>
            </w:r>
          </w:p>
        </w:tc>
        <w:tc>
          <w:tcPr>
            <w:tcW w:w="1451" w:type="dxa"/>
          </w:tcPr>
          <w:p w14:paraId="060802BF"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7C5E10D5" w14:textId="77777777" w:rsidR="008454EA" w:rsidRPr="0069141E" w:rsidRDefault="008454EA" w:rsidP="00415E00">
            <w:pPr>
              <w:spacing w:after="0" w:line="240" w:lineRule="auto"/>
              <w:rPr>
                <w:rFonts w:cs="Times New Roman"/>
                <w:szCs w:val="24"/>
              </w:rPr>
            </w:pPr>
          </w:p>
        </w:tc>
      </w:tr>
    </w:tbl>
    <w:p w14:paraId="29A2BBAD" w14:textId="77777777" w:rsidR="008454EA" w:rsidRPr="008454EA" w:rsidRDefault="008454EA" w:rsidP="00415E00">
      <w:pPr>
        <w:spacing w:after="0"/>
        <w:rPr>
          <w:rFonts w:cs="Times New Roman"/>
          <w:szCs w:val="24"/>
        </w:rPr>
      </w:pPr>
      <w:r w:rsidRPr="0069141E">
        <w:rPr>
          <w:rFonts w:cs="Times New Roman"/>
          <w:sz w:val="2"/>
          <w:szCs w:val="2"/>
        </w:rPr>
        <w:br w:type="page"/>
      </w:r>
    </w:p>
    <w:p w14:paraId="07145A5B" w14:textId="327185AA" w:rsidR="008454EA" w:rsidRPr="0069141E" w:rsidRDefault="00F17F6A" w:rsidP="00415E00">
      <w:pPr>
        <w:spacing w:after="0"/>
        <w:rPr>
          <w:rFonts w:cs="Times New Roman"/>
          <w:szCs w:val="24"/>
        </w:rPr>
      </w:pPr>
      <w:r>
        <w:rPr>
          <w:noProof/>
        </w:rPr>
        <w:lastRenderedPageBreak/>
        <w:pict w14:anchorId="59C33FC0">
          <v:shape id="_x0000_s1052" type="#_x0000_t202" style="position:absolute;margin-left:214.05pt;margin-top:-16.95pt;width:291pt;height:59.2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Fz6&#10;V2GEAgAAlgUAAA4AAAAAAAAAAAAAAAAALgIAAGRycy9lMm9Eb2MueG1sUEsBAi0AFAAGAAgAAAAh&#10;AG4/+LTeAAAACwEAAA8AAAAAAAAAAAAAAAAA3gQAAGRycy9kb3ducmV2LnhtbFBLBQYAAAAABAAE&#10;APMAAADpBQAAAAA=&#10;" fillcolor="white [3201]" strokeweight=".5pt">
            <v:textbox>
              <w:txbxContent>
                <w:p w14:paraId="3ABA21F9" w14:textId="77777777" w:rsidR="008454EA" w:rsidRPr="00B0578E" w:rsidRDefault="008454EA" w:rsidP="008454E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1B61371" w14:textId="77777777" w:rsidR="008454EA" w:rsidRPr="00A66129" w:rsidRDefault="008454EA" w:rsidP="008454E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Uma resenha sobre a presencial</w:t>
                  </w:r>
                </w:p>
              </w:txbxContent>
            </v:textbox>
          </v:shape>
        </w:pict>
      </w:r>
      <w:r w:rsidR="008454EA" w:rsidRPr="0069141E">
        <w:rPr>
          <w:rFonts w:cs="Times New Roman"/>
          <w:noProof/>
          <w:szCs w:val="24"/>
          <w:lang w:eastAsia="pt-BR"/>
        </w:rPr>
        <w:drawing>
          <wp:inline distT="0" distB="0" distL="0" distR="0" wp14:anchorId="5BE3779F" wp14:editId="40710393">
            <wp:extent cx="2505075" cy="845469"/>
            <wp:effectExtent l="0" t="0" r="0" b="0"/>
            <wp:docPr id="2232" name="Imagem 223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32DB06F6" w14:textId="737FF4CC" w:rsidR="008454EA" w:rsidRPr="0069141E" w:rsidRDefault="00F17F6A" w:rsidP="00415E00">
      <w:pPr>
        <w:spacing w:after="0"/>
        <w:rPr>
          <w:rFonts w:cs="Times New Roman"/>
          <w:szCs w:val="24"/>
        </w:rPr>
      </w:pPr>
      <w:r>
        <w:rPr>
          <w:noProof/>
        </w:rPr>
        <w:pict w14:anchorId="37D4A30D">
          <v:shape id="_x0000_s1051" type="#_x0000_t202" style="position:absolute;margin-left:299.25pt;margin-top:15pt;width:203pt;height:29.15pt;z-index:25184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rBkPFa8BAAA9AwAADgAAAAAAAAAAAAAAAAAuAgAAZHJzL2Uyb0RvYy54bWxQ&#10;SwECLQAUAAYACAAAACEAFE4UF90AAAAKAQAADwAAAAAAAAAAAAAAAAAJBAAAZHJzL2Rvd25yZXYu&#10;eG1sUEsFBgAAAAAEAAQA8wAAABMFAAAAAA==&#10;" filled="f" stroked="f">
            <v:textbox style="mso-fit-shape-to-text:t">
              <w:txbxContent>
                <w:p w14:paraId="1114A28E" w14:textId="77777777" w:rsidR="008454EA" w:rsidRPr="007F0382" w:rsidRDefault="008454EA" w:rsidP="008454E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09</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28E17689">
          <v:shape id="_x0000_s1050" type="#_x0000_t202" style="position:absolute;margin-left:2.25pt;margin-top:15.95pt;width:131.5pt;height:24.25pt;z-index:251844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" filled="f" stroked="f">
            <v:textbox style="mso-fit-shape-to-text:t">
              <w:txbxContent>
                <w:p w14:paraId="5FACE685" w14:textId="77777777" w:rsidR="008454EA" w:rsidRDefault="008454EA" w:rsidP="008454E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17A6E429" w14:textId="77777777" w:rsidR="008454EA" w:rsidRPr="0069141E" w:rsidRDefault="008454EA"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454EA" w:rsidRPr="0069141E" w14:paraId="0AE5D446" w14:textId="77777777" w:rsidTr="00DD5B4B">
        <w:tc>
          <w:tcPr>
            <w:tcW w:w="10116" w:type="dxa"/>
          </w:tcPr>
          <w:p w14:paraId="788BB5BC"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2C7DA05" w14:textId="77777777" w:rsidR="008454EA" w:rsidRPr="0069141E" w:rsidRDefault="008454EA" w:rsidP="00415E00">
            <w:pPr>
              <w:tabs>
                <w:tab w:val="left" w:pos="2475"/>
              </w:tabs>
              <w:rPr>
                <w:rFonts w:cs="Times New Roman"/>
                <w:bCs/>
                <w:szCs w:val="24"/>
              </w:rPr>
            </w:pPr>
          </w:p>
          <w:p w14:paraId="6803BADF" w14:textId="77777777" w:rsidR="008454EA" w:rsidRPr="0069141E" w:rsidRDefault="008454EA" w:rsidP="00415E00">
            <w:pPr>
              <w:tabs>
                <w:tab w:val="left" w:pos="2475"/>
              </w:tabs>
              <w:rPr>
                <w:rFonts w:cs="Times New Roman"/>
                <w:bCs/>
                <w:szCs w:val="24"/>
              </w:rPr>
            </w:pPr>
            <w:r w:rsidRPr="0069141E">
              <w:rPr>
                <w:rFonts w:cs="Times New Roman"/>
                <w:bCs/>
                <w:szCs w:val="24"/>
              </w:rPr>
              <w:t>Aula presencial do dia 02/08/2021 com a Uebele.</w:t>
            </w:r>
          </w:p>
          <w:p w14:paraId="7224DAAB" w14:textId="77777777" w:rsidR="008454EA" w:rsidRPr="0069141E" w:rsidRDefault="008454EA" w:rsidP="00415E00">
            <w:pPr>
              <w:tabs>
                <w:tab w:val="left" w:pos="2475"/>
              </w:tabs>
              <w:rPr>
                <w:rFonts w:cs="Times New Roman"/>
                <w:color w:val="000000" w:themeColor="text1"/>
                <w:kern w:val="24"/>
                <w:szCs w:val="24"/>
              </w:rPr>
            </w:pPr>
          </w:p>
        </w:tc>
      </w:tr>
      <w:tr w:rsidR="008454EA" w:rsidRPr="0069141E" w14:paraId="28C8C946" w14:textId="77777777" w:rsidTr="00DD5B4B">
        <w:tc>
          <w:tcPr>
            <w:tcW w:w="10116" w:type="dxa"/>
          </w:tcPr>
          <w:p w14:paraId="2E0D488A"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EA49812" w14:textId="77777777" w:rsidR="008454EA" w:rsidRPr="0069141E" w:rsidRDefault="008454EA" w:rsidP="00415E00">
            <w:pPr>
              <w:tabs>
                <w:tab w:val="left" w:pos="2475"/>
              </w:tabs>
              <w:rPr>
                <w:rFonts w:cs="Times New Roman"/>
                <w:color w:val="000000" w:themeColor="text1"/>
                <w:kern w:val="24"/>
                <w:szCs w:val="24"/>
              </w:rPr>
            </w:pPr>
          </w:p>
          <w:p w14:paraId="1B6ABE63" w14:textId="77777777" w:rsidR="008454EA" w:rsidRPr="0069141E" w:rsidRDefault="008454EA" w:rsidP="00415E00">
            <w:pPr>
              <w:tabs>
                <w:tab w:val="left" w:pos="2475"/>
              </w:tabs>
              <w:jc w:val="both"/>
              <w:rPr>
                <w:rFonts w:cs="Times New Roman"/>
                <w:kern w:val="24"/>
                <w:szCs w:val="28"/>
              </w:rPr>
            </w:pPr>
            <w:r w:rsidRPr="0069141E">
              <w:rPr>
                <w:rFonts w:cs="Times New Roman"/>
                <w:kern w:val="24"/>
                <w:szCs w:val="28"/>
              </w:rPr>
              <w:t>Elaboramos um mapa mental, pensamos novamente nossos conceitos sobre o projeto. Usamos o mapa mental criado na aula presencial e estruturamos um plano de negócio base.</w:t>
            </w:r>
          </w:p>
          <w:p w14:paraId="69169941" w14:textId="77777777" w:rsidR="008454EA" w:rsidRPr="0069141E" w:rsidRDefault="008454EA" w:rsidP="00415E00">
            <w:pPr>
              <w:tabs>
                <w:tab w:val="left" w:pos="2475"/>
              </w:tabs>
              <w:jc w:val="both"/>
              <w:rPr>
                <w:rFonts w:cs="Times New Roman"/>
                <w:kern w:val="24"/>
                <w:szCs w:val="28"/>
              </w:rPr>
            </w:pPr>
          </w:p>
          <w:p w14:paraId="230242C8" w14:textId="77777777" w:rsidR="008454EA" w:rsidRPr="0069141E" w:rsidRDefault="008454EA" w:rsidP="00415E00">
            <w:pPr>
              <w:tabs>
                <w:tab w:val="left" w:pos="2475"/>
              </w:tabs>
              <w:jc w:val="both"/>
              <w:rPr>
                <w:rFonts w:cs="Times New Roman"/>
                <w:kern w:val="24"/>
                <w:szCs w:val="32"/>
              </w:rPr>
            </w:pPr>
          </w:p>
        </w:tc>
      </w:tr>
      <w:tr w:rsidR="008454EA" w:rsidRPr="0069141E" w14:paraId="29934D9B" w14:textId="77777777" w:rsidTr="00DD5B4B">
        <w:tc>
          <w:tcPr>
            <w:tcW w:w="10116" w:type="dxa"/>
          </w:tcPr>
          <w:p w14:paraId="39DE5B5F"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2264164B" w14:textId="77777777" w:rsidR="008454EA" w:rsidRPr="0069141E" w:rsidRDefault="008454EA" w:rsidP="00415E00">
            <w:pPr>
              <w:tabs>
                <w:tab w:val="left" w:pos="2475"/>
              </w:tabs>
              <w:rPr>
                <w:rFonts w:cs="Times New Roman"/>
                <w:color w:val="000000" w:themeColor="text1"/>
                <w:szCs w:val="24"/>
              </w:rPr>
            </w:pPr>
          </w:p>
          <w:p w14:paraId="74B7F95C" w14:textId="77777777" w:rsidR="008454EA" w:rsidRPr="0069141E" w:rsidRDefault="008454EA" w:rsidP="00415E00">
            <w:pPr>
              <w:tabs>
                <w:tab w:val="left" w:pos="2475"/>
              </w:tabs>
              <w:rPr>
                <w:rFonts w:cs="Times New Roman"/>
                <w:color w:val="000000" w:themeColor="text1"/>
                <w:kern w:val="24"/>
                <w:szCs w:val="28"/>
              </w:rPr>
            </w:pPr>
            <w:r w:rsidRPr="0069141E">
              <w:rPr>
                <w:rFonts w:cs="Times New Roman"/>
                <w:color w:val="000000" w:themeColor="text1"/>
                <w:kern w:val="24"/>
                <w:szCs w:val="28"/>
              </w:rPr>
              <w:t>Achar um bom site que abrangesse tudo que precisávamos para elaborar um bom mapa mental posteriormente em casa</w:t>
            </w:r>
          </w:p>
          <w:p w14:paraId="50E62E84" w14:textId="77777777" w:rsidR="008454EA" w:rsidRPr="0069141E" w:rsidRDefault="008454EA" w:rsidP="00415E00">
            <w:pPr>
              <w:tabs>
                <w:tab w:val="left" w:pos="2475"/>
              </w:tabs>
              <w:rPr>
                <w:rFonts w:cs="Times New Roman"/>
                <w:kern w:val="24"/>
                <w:szCs w:val="28"/>
              </w:rPr>
            </w:pPr>
          </w:p>
        </w:tc>
      </w:tr>
      <w:tr w:rsidR="008454EA" w:rsidRPr="0069141E" w14:paraId="4FE3C4A9" w14:textId="77777777" w:rsidTr="00DD5B4B">
        <w:tc>
          <w:tcPr>
            <w:tcW w:w="10116" w:type="dxa"/>
          </w:tcPr>
          <w:p w14:paraId="1314EA02"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24621922" w14:textId="77777777" w:rsidR="008454EA" w:rsidRPr="0069141E" w:rsidRDefault="008454EA" w:rsidP="00415E00">
            <w:pPr>
              <w:tabs>
                <w:tab w:val="left" w:pos="2475"/>
              </w:tabs>
              <w:rPr>
                <w:rFonts w:cs="Times New Roman"/>
                <w:color w:val="000000" w:themeColor="text1"/>
                <w:kern w:val="24"/>
                <w:szCs w:val="24"/>
              </w:rPr>
            </w:pPr>
          </w:p>
          <w:p w14:paraId="626AEEFD" w14:textId="77777777" w:rsidR="008454EA" w:rsidRPr="0069141E" w:rsidRDefault="008454EA" w:rsidP="00415E00">
            <w:pPr>
              <w:textAlignment w:val="baseline"/>
              <w:rPr>
                <w:rFonts w:eastAsia="Times New Roman" w:cs="Times New Roman"/>
                <w:color w:val="000000"/>
                <w:lang w:eastAsia="pt-BR"/>
              </w:rPr>
            </w:pPr>
            <w:r w:rsidRPr="0069141E">
              <w:rPr>
                <w:rFonts w:eastAsia="Times New Roman" w:cs="Times New Roman"/>
                <w:color w:val="000000"/>
                <w:lang w:eastAsia="pt-BR"/>
              </w:rPr>
              <w:t>Utilizarmos o desenho do plano de negócio</w:t>
            </w:r>
          </w:p>
          <w:p w14:paraId="3B5F3E3F" w14:textId="77777777" w:rsidR="008454EA" w:rsidRPr="0069141E" w:rsidRDefault="008454EA" w:rsidP="00415E00">
            <w:pPr>
              <w:textAlignment w:val="baseline"/>
              <w:rPr>
                <w:rFonts w:cs="Times New Roman"/>
                <w:color w:val="000000" w:themeColor="text1"/>
                <w:kern w:val="24"/>
                <w:szCs w:val="24"/>
              </w:rPr>
            </w:pPr>
          </w:p>
        </w:tc>
      </w:tr>
      <w:tr w:rsidR="008454EA" w:rsidRPr="0069141E" w14:paraId="30A8B544" w14:textId="77777777" w:rsidTr="00DD5B4B">
        <w:tc>
          <w:tcPr>
            <w:tcW w:w="10116" w:type="dxa"/>
          </w:tcPr>
          <w:p w14:paraId="6FFC7610" w14:textId="77777777" w:rsidR="008454EA" w:rsidRPr="0069141E" w:rsidRDefault="008454EA"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434A2884" w14:textId="77777777" w:rsidR="008454EA" w:rsidRPr="0069141E" w:rsidRDefault="008454EA" w:rsidP="00415E00">
            <w:pPr>
              <w:rPr>
                <w:rFonts w:cs="Times New Roman"/>
                <w:color w:val="000000" w:themeColor="text1"/>
                <w:szCs w:val="24"/>
              </w:rPr>
            </w:pPr>
          </w:p>
          <w:p w14:paraId="0F012E97" w14:textId="77777777" w:rsidR="008454EA" w:rsidRPr="0069141E" w:rsidRDefault="008454EA" w:rsidP="00415E00">
            <w:pPr>
              <w:rPr>
                <w:rFonts w:cs="Times New Roman"/>
                <w:szCs w:val="24"/>
              </w:rPr>
            </w:pPr>
            <w:r w:rsidRPr="0069141E">
              <w:rPr>
                <w:rFonts w:cs="Times New Roman"/>
                <w:szCs w:val="24"/>
              </w:rPr>
              <w:t>Inserção do Canvas no TCC</w:t>
            </w:r>
          </w:p>
          <w:p w14:paraId="3B651A24" w14:textId="77777777" w:rsidR="008454EA" w:rsidRPr="0069141E" w:rsidRDefault="008454EA" w:rsidP="00415E00">
            <w:pPr>
              <w:rPr>
                <w:rFonts w:cs="Times New Roman"/>
                <w:szCs w:val="24"/>
              </w:rPr>
            </w:pPr>
          </w:p>
        </w:tc>
      </w:tr>
    </w:tbl>
    <w:p w14:paraId="533EB18B" w14:textId="77777777" w:rsidR="008454EA" w:rsidRPr="0069141E" w:rsidRDefault="008454EA"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454EA" w:rsidRPr="0069141E" w14:paraId="0CD5C828" w14:textId="77777777" w:rsidTr="00DD5B4B">
        <w:trPr>
          <w:trHeight w:val="310"/>
        </w:trPr>
        <w:tc>
          <w:tcPr>
            <w:tcW w:w="5070" w:type="dxa"/>
          </w:tcPr>
          <w:p w14:paraId="272DF20C" w14:textId="77777777" w:rsidR="008454EA" w:rsidRPr="0069141E" w:rsidRDefault="008454EA" w:rsidP="00415E00">
            <w:pPr>
              <w:spacing w:after="0" w:line="240" w:lineRule="auto"/>
              <w:rPr>
                <w:rFonts w:cs="Times New Roman"/>
                <w:b/>
                <w:szCs w:val="24"/>
              </w:rPr>
            </w:pPr>
            <w:r w:rsidRPr="0069141E">
              <w:rPr>
                <w:rFonts w:cs="Times New Roman"/>
                <w:b/>
                <w:szCs w:val="24"/>
              </w:rPr>
              <w:t>Ciência do Grupo:</w:t>
            </w:r>
          </w:p>
        </w:tc>
        <w:tc>
          <w:tcPr>
            <w:tcW w:w="1451" w:type="dxa"/>
          </w:tcPr>
          <w:p w14:paraId="28AB73F4" w14:textId="77777777" w:rsidR="008454EA" w:rsidRPr="0069141E" w:rsidRDefault="008454EA"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548C16F4" w14:textId="77777777" w:rsidR="008454EA" w:rsidRPr="0069141E" w:rsidRDefault="008454EA" w:rsidP="00415E00">
            <w:pPr>
              <w:spacing w:after="0" w:line="240" w:lineRule="auto"/>
              <w:rPr>
                <w:rFonts w:cs="Times New Roman"/>
                <w:b/>
                <w:szCs w:val="24"/>
              </w:rPr>
            </w:pPr>
            <w:r w:rsidRPr="0069141E">
              <w:rPr>
                <w:rFonts w:cs="Times New Roman"/>
                <w:b/>
                <w:szCs w:val="24"/>
              </w:rPr>
              <w:t>Ciência dos Professor(es)</w:t>
            </w:r>
          </w:p>
          <w:p w14:paraId="1D597B24" w14:textId="77777777" w:rsidR="008454EA" w:rsidRPr="0069141E" w:rsidRDefault="008454EA" w:rsidP="00415E00">
            <w:pPr>
              <w:spacing w:after="0" w:line="240" w:lineRule="auto"/>
              <w:rPr>
                <w:rFonts w:cs="Times New Roman"/>
                <w:b/>
                <w:szCs w:val="24"/>
              </w:rPr>
            </w:pPr>
          </w:p>
        </w:tc>
      </w:tr>
      <w:tr w:rsidR="008454EA" w:rsidRPr="0069141E" w14:paraId="5BED220B" w14:textId="77777777" w:rsidTr="00DD5B4B">
        <w:trPr>
          <w:trHeight w:val="310"/>
        </w:trPr>
        <w:tc>
          <w:tcPr>
            <w:tcW w:w="5070" w:type="dxa"/>
          </w:tcPr>
          <w:p w14:paraId="006C633A" w14:textId="77777777" w:rsidR="008454EA" w:rsidRPr="0069141E" w:rsidRDefault="008454EA" w:rsidP="00415E00">
            <w:pPr>
              <w:spacing w:after="0" w:line="240" w:lineRule="auto"/>
              <w:rPr>
                <w:rFonts w:cs="Times New Roman"/>
                <w:szCs w:val="24"/>
              </w:rPr>
            </w:pPr>
            <w:r w:rsidRPr="0069141E">
              <w:rPr>
                <w:rFonts w:cs="Times New Roman"/>
                <w:szCs w:val="24"/>
              </w:rPr>
              <w:t>Alex Aparecido de Lima</w:t>
            </w:r>
          </w:p>
        </w:tc>
        <w:tc>
          <w:tcPr>
            <w:tcW w:w="1451" w:type="dxa"/>
          </w:tcPr>
          <w:p w14:paraId="5927607D"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56AD92FF" w14:textId="77777777" w:rsidR="008454EA" w:rsidRPr="0069141E" w:rsidRDefault="008454EA" w:rsidP="00415E00">
            <w:pPr>
              <w:spacing w:after="0" w:line="240" w:lineRule="auto"/>
              <w:rPr>
                <w:rFonts w:cs="Times New Roman"/>
                <w:szCs w:val="24"/>
              </w:rPr>
            </w:pPr>
          </w:p>
        </w:tc>
      </w:tr>
      <w:tr w:rsidR="008454EA" w:rsidRPr="0069141E" w14:paraId="2C42FA92" w14:textId="77777777" w:rsidTr="00DD5B4B">
        <w:trPr>
          <w:trHeight w:val="310"/>
        </w:trPr>
        <w:tc>
          <w:tcPr>
            <w:tcW w:w="5070" w:type="dxa"/>
          </w:tcPr>
          <w:p w14:paraId="333FDEEE" w14:textId="77777777" w:rsidR="008454EA" w:rsidRPr="0069141E" w:rsidRDefault="008454EA" w:rsidP="00415E00">
            <w:pPr>
              <w:spacing w:after="0" w:line="240" w:lineRule="auto"/>
              <w:rPr>
                <w:rFonts w:cs="Times New Roman"/>
                <w:szCs w:val="24"/>
              </w:rPr>
            </w:pPr>
            <w:r w:rsidRPr="0069141E">
              <w:rPr>
                <w:rFonts w:cs="Times New Roman"/>
                <w:szCs w:val="24"/>
              </w:rPr>
              <w:t>Anderson Portes do Nascimento</w:t>
            </w:r>
          </w:p>
        </w:tc>
        <w:tc>
          <w:tcPr>
            <w:tcW w:w="1451" w:type="dxa"/>
          </w:tcPr>
          <w:p w14:paraId="34582F9F"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3627B477" w14:textId="77777777" w:rsidR="008454EA" w:rsidRPr="0069141E" w:rsidRDefault="008454EA" w:rsidP="00415E00">
            <w:pPr>
              <w:spacing w:after="0" w:line="240" w:lineRule="auto"/>
              <w:rPr>
                <w:rFonts w:cs="Times New Roman"/>
                <w:szCs w:val="24"/>
              </w:rPr>
            </w:pPr>
          </w:p>
        </w:tc>
      </w:tr>
      <w:tr w:rsidR="008454EA" w:rsidRPr="0069141E" w14:paraId="639004BB" w14:textId="77777777" w:rsidTr="00DD5B4B">
        <w:trPr>
          <w:trHeight w:val="310"/>
        </w:trPr>
        <w:tc>
          <w:tcPr>
            <w:tcW w:w="5070" w:type="dxa"/>
          </w:tcPr>
          <w:p w14:paraId="20937581" w14:textId="77777777" w:rsidR="008454EA" w:rsidRPr="0069141E" w:rsidRDefault="008454EA" w:rsidP="00415E00">
            <w:pPr>
              <w:spacing w:after="0" w:line="240" w:lineRule="auto"/>
              <w:rPr>
                <w:rFonts w:cs="Times New Roman"/>
                <w:szCs w:val="24"/>
              </w:rPr>
            </w:pPr>
            <w:r w:rsidRPr="0069141E">
              <w:rPr>
                <w:rFonts w:cs="Times New Roman"/>
                <w:szCs w:val="24"/>
              </w:rPr>
              <w:t>Cesar Mâncio Silva</w:t>
            </w:r>
          </w:p>
        </w:tc>
        <w:tc>
          <w:tcPr>
            <w:tcW w:w="1451" w:type="dxa"/>
          </w:tcPr>
          <w:p w14:paraId="540F8DC2"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73BE38A5" w14:textId="77777777" w:rsidR="008454EA" w:rsidRPr="0069141E" w:rsidRDefault="008454EA" w:rsidP="00415E00">
            <w:pPr>
              <w:spacing w:after="0" w:line="240" w:lineRule="auto"/>
              <w:rPr>
                <w:rFonts w:cs="Times New Roman"/>
                <w:szCs w:val="24"/>
              </w:rPr>
            </w:pPr>
          </w:p>
        </w:tc>
      </w:tr>
      <w:tr w:rsidR="008454EA" w:rsidRPr="0069141E" w14:paraId="0CE96ADC" w14:textId="77777777" w:rsidTr="00DD5B4B">
        <w:trPr>
          <w:trHeight w:val="310"/>
        </w:trPr>
        <w:tc>
          <w:tcPr>
            <w:tcW w:w="5070" w:type="dxa"/>
          </w:tcPr>
          <w:p w14:paraId="27125E44" w14:textId="77777777" w:rsidR="008454EA" w:rsidRPr="0069141E" w:rsidRDefault="008454EA" w:rsidP="00415E00">
            <w:pPr>
              <w:spacing w:after="0" w:line="240" w:lineRule="auto"/>
              <w:rPr>
                <w:rFonts w:cs="Times New Roman"/>
                <w:szCs w:val="24"/>
              </w:rPr>
            </w:pPr>
            <w:r w:rsidRPr="0069141E">
              <w:rPr>
                <w:rFonts w:cs="Times New Roman"/>
                <w:szCs w:val="24"/>
              </w:rPr>
              <w:t>Maithê Gomes da Piedade</w:t>
            </w:r>
          </w:p>
        </w:tc>
        <w:tc>
          <w:tcPr>
            <w:tcW w:w="1451" w:type="dxa"/>
          </w:tcPr>
          <w:p w14:paraId="06B71280"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384D6A07" w14:textId="77777777" w:rsidR="008454EA" w:rsidRPr="0069141E" w:rsidRDefault="008454EA" w:rsidP="00415E00">
            <w:pPr>
              <w:spacing w:after="0" w:line="240" w:lineRule="auto"/>
              <w:rPr>
                <w:rFonts w:cs="Times New Roman"/>
                <w:szCs w:val="24"/>
              </w:rPr>
            </w:pPr>
          </w:p>
        </w:tc>
      </w:tr>
    </w:tbl>
    <w:p w14:paraId="71B52501" w14:textId="77777777" w:rsidR="008454EA" w:rsidRPr="0069141E" w:rsidRDefault="008454EA" w:rsidP="00415E00">
      <w:pPr>
        <w:spacing w:after="0"/>
        <w:rPr>
          <w:rFonts w:cs="Times New Roman"/>
          <w:sz w:val="10"/>
          <w:szCs w:val="10"/>
        </w:rPr>
      </w:pPr>
      <w:r w:rsidRPr="0069141E">
        <w:rPr>
          <w:rFonts w:cs="Times New Roman"/>
          <w:sz w:val="10"/>
          <w:szCs w:val="10"/>
        </w:rPr>
        <w:br w:type="page"/>
      </w:r>
    </w:p>
    <w:p w14:paraId="0826331F" w14:textId="5CA0C635" w:rsidR="008454EA" w:rsidRPr="0069141E" w:rsidRDefault="00F17F6A" w:rsidP="00415E00">
      <w:pPr>
        <w:spacing w:after="0"/>
        <w:rPr>
          <w:rFonts w:cs="Times New Roman"/>
          <w:szCs w:val="24"/>
        </w:rPr>
      </w:pPr>
      <w:r>
        <w:rPr>
          <w:noProof/>
        </w:rPr>
        <w:lastRenderedPageBreak/>
        <w:pict w14:anchorId="3390FF59">
          <v:shape id="_x0000_s1049" type="#_x0000_t202" style="position:absolute;margin-left:214.05pt;margin-top:-16.95pt;width:291pt;height:59.25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" fillcolor="white [3201]" strokeweight=".5pt">
            <v:textbox>
              <w:txbxContent>
                <w:p w14:paraId="67E0490D" w14:textId="77777777" w:rsidR="008454EA" w:rsidRPr="00B0578E" w:rsidRDefault="008454EA" w:rsidP="008454EA">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225F74EE" w14:textId="77777777" w:rsidR="008454EA" w:rsidRPr="00A66129" w:rsidRDefault="008454EA" w:rsidP="008454EA">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Uma olhadinha nas leis</w:t>
                  </w:r>
                </w:p>
              </w:txbxContent>
            </v:textbox>
          </v:shape>
        </w:pict>
      </w:r>
      <w:r w:rsidR="008454EA" w:rsidRPr="0069141E">
        <w:rPr>
          <w:rFonts w:cs="Times New Roman"/>
          <w:noProof/>
          <w:szCs w:val="24"/>
          <w:lang w:eastAsia="pt-BR"/>
        </w:rPr>
        <w:drawing>
          <wp:inline distT="0" distB="0" distL="0" distR="0" wp14:anchorId="0600CB94" wp14:editId="678E9A18">
            <wp:extent cx="2505075" cy="845469"/>
            <wp:effectExtent l="0" t="0" r="0" b="0"/>
            <wp:docPr id="2228" name="Imagem 2228"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3C83EB6D" w14:textId="78A586D3" w:rsidR="008454EA" w:rsidRPr="0069141E" w:rsidRDefault="00F17F6A" w:rsidP="00415E00">
      <w:pPr>
        <w:spacing w:after="0"/>
        <w:rPr>
          <w:rFonts w:cs="Times New Roman"/>
          <w:szCs w:val="24"/>
        </w:rPr>
      </w:pPr>
      <w:r>
        <w:rPr>
          <w:noProof/>
        </w:rPr>
        <w:pict w14:anchorId="7D1DBB40">
          <v:shape id="_x0000_s1048" type="#_x0000_t202" style="position:absolute;margin-left:299.25pt;margin-top:15pt;width:203pt;height:29.15pt;z-index:25184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M3/2F68BAAA9AwAADgAAAAAAAAAAAAAAAAAuAgAAZHJzL2Uyb0RvYy54bWxQ&#10;SwECLQAUAAYACAAAACEAFE4UF90AAAAKAQAADwAAAAAAAAAAAAAAAAAJBAAAZHJzL2Rvd25yZXYu&#10;eG1sUEsFBgAAAAAEAAQA8wAAABMFAAAAAA==&#10;" filled="f" stroked="f">
            <v:textbox style="mso-fit-shape-to-text:t">
              <w:txbxContent>
                <w:p w14:paraId="431595F1" w14:textId="77777777" w:rsidR="008454EA" w:rsidRPr="007F0382" w:rsidRDefault="008454EA" w:rsidP="008454EA">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07</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2256B416">
          <v:shape id="_x0000_s1047" type="#_x0000_t202" style="position:absolute;margin-left:2.25pt;margin-top:15.95pt;width:131.5pt;height:24.25pt;z-index:251840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CiOaSxrQEAAD0DAAAOAAAAAAAAAAAAAAAAAC4CAABkcnMvZTJvRG9jLnhtbFBLAQIt&#10;ABQABgAIAAAAIQBgBRhy2wAAAAcBAAAPAAAAAAAAAAAAAAAAAAcEAABkcnMvZG93bnJldi54bWxQ&#10;SwUGAAAAAAQABADzAAAADwUAAAAA&#10;" filled="f" stroked="f">
            <v:textbox style="mso-fit-shape-to-text:t">
              <w:txbxContent>
                <w:p w14:paraId="2E262355" w14:textId="77777777" w:rsidR="008454EA" w:rsidRDefault="008454EA" w:rsidP="008454EA">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BEB9329" w14:textId="77777777" w:rsidR="008454EA" w:rsidRPr="0069141E" w:rsidRDefault="008454EA"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8454EA" w:rsidRPr="0069141E" w14:paraId="1F987C87" w14:textId="77777777" w:rsidTr="00DD5B4B">
        <w:tc>
          <w:tcPr>
            <w:tcW w:w="10116" w:type="dxa"/>
          </w:tcPr>
          <w:p w14:paraId="07794837"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52D421EC" w14:textId="77777777" w:rsidR="008454EA" w:rsidRPr="0069141E" w:rsidRDefault="008454EA" w:rsidP="00415E00">
            <w:pPr>
              <w:tabs>
                <w:tab w:val="left" w:pos="2475"/>
              </w:tabs>
              <w:rPr>
                <w:rFonts w:cs="Times New Roman"/>
                <w:bCs/>
                <w:szCs w:val="24"/>
              </w:rPr>
            </w:pPr>
          </w:p>
          <w:p w14:paraId="2F264090" w14:textId="77777777" w:rsidR="008454EA" w:rsidRPr="0069141E" w:rsidRDefault="008454EA" w:rsidP="00415E00">
            <w:pPr>
              <w:tabs>
                <w:tab w:val="left" w:pos="2475"/>
              </w:tabs>
              <w:rPr>
                <w:rFonts w:cs="Times New Roman"/>
                <w:bCs/>
                <w:szCs w:val="24"/>
              </w:rPr>
            </w:pPr>
            <w:r w:rsidRPr="0069141E">
              <w:rPr>
                <w:rFonts w:cs="Times New Roman"/>
                <w:bCs/>
                <w:szCs w:val="24"/>
              </w:rPr>
              <w:t xml:space="preserve">“Legislação do Estado de São Paulo”. Projeto de lei n°328, de 2013, do Deputado Francisco Campos Tito – PT (Selo Amigo do Idoso). Disponível em: </w:t>
            </w:r>
            <w:hyperlink r:id="rId118" w:history="1">
              <w:r w:rsidRPr="0069141E">
                <w:rPr>
                  <w:rStyle w:val="Hyperlink"/>
                  <w:rFonts w:cs="Times New Roman"/>
                </w:rPr>
                <w:t>https://www.al.sp.gov.br/repositorio/legislacao/lei/2015/lei-15832-15.06.2015.html</w:t>
              </w:r>
            </w:hyperlink>
            <w:r w:rsidRPr="0069141E">
              <w:rPr>
                <w:rFonts w:cs="Times New Roman"/>
                <w:bCs/>
              </w:rPr>
              <w:t xml:space="preserve"> .</w:t>
            </w:r>
            <w:r w:rsidRPr="0069141E">
              <w:rPr>
                <w:rFonts w:cs="Times New Roman"/>
                <w:bCs/>
                <w:szCs w:val="24"/>
              </w:rPr>
              <w:t>Acesso em 07 de agosto de 2021.</w:t>
            </w:r>
          </w:p>
          <w:p w14:paraId="6987A861" w14:textId="77777777" w:rsidR="008454EA" w:rsidRPr="0069141E" w:rsidRDefault="008454EA" w:rsidP="00415E00">
            <w:pPr>
              <w:tabs>
                <w:tab w:val="left" w:pos="2475"/>
              </w:tabs>
              <w:rPr>
                <w:rFonts w:cs="Times New Roman"/>
                <w:bCs/>
                <w:szCs w:val="24"/>
              </w:rPr>
            </w:pPr>
          </w:p>
          <w:p w14:paraId="145389CD" w14:textId="77777777" w:rsidR="008454EA" w:rsidRPr="0069141E" w:rsidRDefault="008454EA" w:rsidP="00415E00">
            <w:pPr>
              <w:tabs>
                <w:tab w:val="left" w:pos="2475"/>
              </w:tabs>
              <w:rPr>
                <w:rFonts w:cs="Times New Roman"/>
                <w:bCs/>
                <w:szCs w:val="24"/>
              </w:rPr>
            </w:pPr>
            <w:r w:rsidRPr="0069141E">
              <w:rPr>
                <w:rFonts w:cs="Times New Roman"/>
                <w:bCs/>
                <w:szCs w:val="24"/>
              </w:rPr>
              <w:t xml:space="preserve">“Agência Brasil”. Lei do auxílio para mais instituições de acolhimento de idoso é sancionada. Disponível em: </w:t>
            </w:r>
            <w:hyperlink r:id="rId119" w:history="1">
              <w:r w:rsidRPr="0069141E">
                <w:rPr>
                  <w:rStyle w:val="Hyperlink"/>
                  <w:rFonts w:cs="Times New Roman"/>
                </w:rPr>
                <w:t>https://agenciabrasil.ebc.com.br/politica/noticia/2020-06/lei-do-auxilio-para-instituicoes-de-acolhimento-de-idosos-e-sancionada</w:t>
              </w:r>
            </w:hyperlink>
            <w:r w:rsidRPr="0069141E">
              <w:rPr>
                <w:rFonts w:cs="Times New Roman"/>
              </w:rPr>
              <w:t xml:space="preserve"> </w:t>
            </w:r>
            <w:r w:rsidRPr="0069141E">
              <w:rPr>
                <w:rFonts w:cs="Times New Roman"/>
                <w:bCs/>
              </w:rPr>
              <w:t>.</w:t>
            </w:r>
            <w:r w:rsidRPr="0069141E">
              <w:rPr>
                <w:rFonts w:cs="Times New Roman"/>
                <w:bCs/>
                <w:szCs w:val="24"/>
              </w:rPr>
              <w:t>Acesso em 07 de agosto de 2021.</w:t>
            </w:r>
          </w:p>
          <w:p w14:paraId="63DA3AE9" w14:textId="77777777" w:rsidR="008454EA" w:rsidRPr="0069141E" w:rsidRDefault="008454EA" w:rsidP="00415E00">
            <w:pPr>
              <w:tabs>
                <w:tab w:val="left" w:pos="2475"/>
              </w:tabs>
              <w:rPr>
                <w:rFonts w:cs="Times New Roman"/>
                <w:bCs/>
                <w:szCs w:val="24"/>
              </w:rPr>
            </w:pPr>
          </w:p>
          <w:p w14:paraId="4612FAC0" w14:textId="301FDECB" w:rsidR="008454EA" w:rsidRPr="0069141E" w:rsidRDefault="008454EA" w:rsidP="00415E00">
            <w:pPr>
              <w:tabs>
                <w:tab w:val="left" w:pos="2475"/>
              </w:tabs>
              <w:rPr>
                <w:rFonts w:cs="Times New Roman"/>
                <w:bCs/>
                <w:szCs w:val="24"/>
              </w:rPr>
            </w:pPr>
            <w:r w:rsidRPr="0069141E">
              <w:rPr>
                <w:rFonts w:cs="Times New Roman"/>
                <w:bCs/>
                <w:szCs w:val="24"/>
              </w:rPr>
              <w:t xml:space="preserve">“Claudia Lysia de Oliveira </w:t>
            </w:r>
            <w:r w:rsidR="00C45075" w:rsidRPr="0069141E">
              <w:rPr>
                <w:rFonts w:cs="Times New Roman"/>
                <w:bCs/>
                <w:szCs w:val="24"/>
              </w:rPr>
              <w:t>Araújo</w:t>
            </w:r>
            <w:r w:rsidRPr="0069141E">
              <w:rPr>
                <w:rFonts w:cs="Times New Roman"/>
                <w:bCs/>
                <w:szCs w:val="24"/>
              </w:rPr>
              <w:t xml:space="preserve">, Luciana Aparecida de Souza, Ana Cristina Mancussi e Faro” Here Abennacional. Lei do auxílio para mais instituições de acolhimento de idoso é sancionada. Disponível em: </w:t>
            </w:r>
            <w:hyperlink r:id="rId120" w:history="1">
              <w:r w:rsidRPr="0069141E">
                <w:rPr>
                  <w:rStyle w:val="Hyperlink"/>
                  <w:rFonts w:cs="Times New Roman"/>
                </w:rPr>
                <w:t>http://www.here.abennacional.org.br/here/n2vol1ano1_artigo3.pdf</w:t>
              </w:r>
            </w:hyperlink>
            <w:r w:rsidRPr="0069141E">
              <w:rPr>
                <w:rFonts w:cs="Times New Roman"/>
              </w:rPr>
              <w:t xml:space="preserve"> </w:t>
            </w:r>
            <w:r w:rsidRPr="0069141E">
              <w:rPr>
                <w:rFonts w:cs="Times New Roman"/>
                <w:bCs/>
              </w:rPr>
              <w:t>.</w:t>
            </w:r>
            <w:r w:rsidRPr="0069141E">
              <w:rPr>
                <w:rFonts w:cs="Times New Roman"/>
                <w:bCs/>
                <w:szCs w:val="24"/>
              </w:rPr>
              <w:t>Acesso em 07 de agosto de 2021.</w:t>
            </w:r>
          </w:p>
          <w:p w14:paraId="612A6620" w14:textId="77777777" w:rsidR="008454EA" w:rsidRPr="0069141E" w:rsidRDefault="008454EA" w:rsidP="00415E00">
            <w:pPr>
              <w:tabs>
                <w:tab w:val="left" w:pos="2475"/>
              </w:tabs>
              <w:rPr>
                <w:rFonts w:cs="Times New Roman"/>
                <w:bCs/>
                <w:szCs w:val="24"/>
              </w:rPr>
            </w:pPr>
          </w:p>
          <w:p w14:paraId="329CB351" w14:textId="77777777" w:rsidR="008454EA" w:rsidRPr="0069141E" w:rsidRDefault="008454EA" w:rsidP="00415E00">
            <w:pPr>
              <w:tabs>
                <w:tab w:val="left" w:pos="2475"/>
              </w:tabs>
              <w:rPr>
                <w:rFonts w:cs="Times New Roman"/>
                <w:bCs/>
                <w:szCs w:val="24"/>
              </w:rPr>
            </w:pPr>
          </w:p>
          <w:p w14:paraId="4097EE29" w14:textId="77777777" w:rsidR="008454EA" w:rsidRPr="0069141E" w:rsidRDefault="008454EA" w:rsidP="00415E00">
            <w:pPr>
              <w:tabs>
                <w:tab w:val="left" w:pos="2475"/>
              </w:tabs>
              <w:rPr>
                <w:rFonts w:cs="Times New Roman"/>
                <w:color w:val="000000" w:themeColor="text1"/>
                <w:kern w:val="24"/>
                <w:szCs w:val="24"/>
              </w:rPr>
            </w:pPr>
          </w:p>
        </w:tc>
      </w:tr>
      <w:tr w:rsidR="008454EA" w:rsidRPr="0069141E" w14:paraId="16AC1E8B" w14:textId="77777777" w:rsidTr="00DD5B4B">
        <w:tc>
          <w:tcPr>
            <w:tcW w:w="10116" w:type="dxa"/>
          </w:tcPr>
          <w:p w14:paraId="37EE1485"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396051D" w14:textId="77777777" w:rsidR="008454EA" w:rsidRPr="0069141E" w:rsidRDefault="008454EA" w:rsidP="00415E00">
            <w:pPr>
              <w:tabs>
                <w:tab w:val="left" w:pos="2475"/>
              </w:tabs>
              <w:rPr>
                <w:rFonts w:cs="Times New Roman"/>
                <w:color w:val="000000" w:themeColor="text1"/>
                <w:kern w:val="24"/>
                <w:szCs w:val="24"/>
              </w:rPr>
            </w:pPr>
          </w:p>
          <w:p w14:paraId="6D4EF85B" w14:textId="77777777" w:rsidR="008454EA" w:rsidRPr="0069141E" w:rsidRDefault="008454EA" w:rsidP="00415E00">
            <w:pPr>
              <w:tabs>
                <w:tab w:val="left" w:pos="2475"/>
              </w:tabs>
              <w:jc w:val="both"/>
              <w:rPr>
                <w:rFonts w:cs="Times New Roman"/>
                <w:kern w:val="24"/>
                <w:szCs w:val="28"/>
              </w:rPr>
            </w:pPr>
            <w:r w:rsidRPr="0069141E">
              <w:rPr>
                <w:rFonts w:cs="Times New Roman"/>
                <w:kern w:val="24"/>
                <w:szCs w:val="28"/>
              </w:rPr>
              <w:t>Não havia nenhuma atividade prevista, mas a participante Maithê acabou pesquisando bastante sobre, achei digno de mencionar. Houve pesquisas de leis, IPLI e pesquisas sobre asilos.</w:t>
            </w:r>
          </w:p>
          <w:p w14:paraId="099ABE90" w14:textId="77777777" w:rsidR="008454EA" w:rsidRPr="0069141E" w:rsidRDefault="008454EA" w:rsidP="00415E00">
            <w:pPr>
              <w:tabs>
                <w:tab w:val="left" w:pos="2475"/>
              </w:tabs>
              <w:jc w:val="both"/>
              <w:rPr>
                <w:rFonts w:cs="Times New Roman"/>
                <w:kern w:val="24"/>
                <w:szCs w:val="28"/>
              </w:rPr>
            </w:pPr>
          </w:p>
          <w:p w14:paraId="108D4566" w14:textId="77777777" w:rsidR="008454EA" w:rsidRPr="0069141E" w:rsidRDefault="008454EA" w:rsidP="00415E00">
            <w:pPr>
              <w:tabs>
                <w:tab w:val="left" w:pos="2475"/>
              </w:tabs>
              <w:jc w:val="both"/>
              <w:rPr>
                <w:rFonts w:cs="Times New Roman"/>
                <w:kern w:val="24"/>
                <w:szCs w:val="32"/>
              </w:rPr>
            </w:pPr>
          </w:p>
        </w:tc>
      </w:tr>
      <w:tr w:rsidR="008454EA" w:rsidRPr="0069141E" w14:paraId="21B1AFAD" w14:textId="77777777" w:rsidTr="00DD5B4B">
        <w:tc>
          <w:tcPr>
            <w:tcW w:w="10116" w:type="dxa"/>
          </w:tcPr>
          <w:p w14:paraId="641C6EB8"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31D079D6" w14:textId="77777777" w:rsidR="008454EA" w:rsidRPr="0069141E" w:rsidRDefault="008454EA" w:rsidP="00415E00">
            <w:pPr>
              <w:tabs>
                <w:tab w:val="left" w:pos="2475"/>
              </w:tabs>
              <w:rPr>
                <w:rFonts w:cs="Times New Roman"/>
                <w:color w:val="000000" w:themeColor="text1"/>
                <w:kern w:val="24"/>
                <w:szCs w:val="24"/>
              </w:rPr>
            </w:pPr>
          </w:p>
          <w:p w14:paraId="25DEDD49"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szCs w:val="24"/>
              </w:rPr>
              <w:t>Na busca sobre se a regulamentação do serviço dos cuidadores era ou não válida, descobrimos que na verdade o atual presidente da república, Jair Bolsonaro, vetou o projeto que regulamentava o serviço.</w:t>
            </w:r>
          </w:p>
          <w:p w14:paraId="71DC0B7D" w14:textId="77777777" w:rsidR="008454EA" w:rsidRPr="0069141E" w:rsidRDefault="008454EA" w:rsidP="00415E00">
            <w:pPr>
              <w:tabs>
                <w:tab w:val="left" w:pos="2475"/>
              </w:tabs>
              <w:jc w:val="both"/>
              <w:rPr>
                <w:rFonts w:cs="Times New Roman"/>
                <w:kern w:val="24"/>
                <w:szCs w:val="28"/>
              </w:rPr>
            </w:pPr>
          </w:p>
        </w:tc>
      </w:tr>
      <w:tr w:rsidR="008454EA" w:rsidRPr="0069141E" w14:paraId="03F5B363" w14:textId="77777777" w:rsidTr="00DD5B4B">
        <w:tc>
          <w:tcPr>
            <w:tcW w:w="10116" w:type="dxa"/>
          </w:tcPr>
          <w:p w14:paraId="38AD3DAA" w14:textId="77777777" w:rsidR="008454EA" w:rsidRPr="0069141E" w:rsidRDefault="008454EA"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692376FA" w14:textId="77777777" w:rsidR="008454EA" w:rsidRPr="0069141E" w:rsidRDefault="008454EA" w:rsidP="00415E00">
            <w:pPr>
              <w:textAlignment w:val="baseline"/>
              <w:rPr>
                <w:rFonts w:eastAsia="Times New Roman" w:cs="Times New Roman"/>
                <w:color w:val="000000" w:themeColor="text1"/>
                <w:lang w:eastAsia="pt-BR"/>
              </w:rPr>
            </w:pPr>
          </w:p>
          <w:p w14:paraId="109834F5" w14:textId="77777777" w:rsidR="008454EA" w:rsidRPr="0069141E" w:rsidRDefault="008454EA" w:rsidP="00415E00">
            <w:pPr>
              <w:textAlignment w:val="baseline"/>
              <w:rPr>
                <w:rFonts w:eastAsia="Times New Roman" w:cs="Times New Roman"/>
                <w:color w:val="000000" w:themeColor="text1"/>
                <w:kern w:val="24"/>
                <w:lang w:eastAsia="pt-BR"/>
              </w:rPr>
            </w:pPr>
            <w:r w:rsidRPr="0069141E">
              <w:rPr>
                <w:rFonts w:eastAsia="Times New Roman" w:cs="Times New Roman"/>
                <w:color w:val="000000" w:themeColor="text1"/>
                <w:kern w:val="24"/>
                <w:lang w:eastAsia="pt-BR"/>
              </w:rPr>
              <w:t>Buscar sobre as leis que “abraçam” o trabalho de cuidador</w:t>
            </w:r>
          </w:p>
          <w:p w14:paraId="3A345034" w14:textId="77777777" w:rsidR="008454EA" w:rsidRPr="0069141E" w:rsidRDefault="008454EA" w:rsidP="00415E00">
            <w:pPr>
              <w:textAlignment w:val="baseline"/>
              <w:rPr>
                <w:rFonts w:cs="Times New Roman"/>
                <w:color w:val="000000" w:themeColor="text1"/>
                <w:kern w:val="24"/>
                <w:szCs w:val="24"/>
              </w:rPr>
            </w:pPr>
          </w:p>
        </w:tc>
      </w:tr>
      <w:tr w:rsidR="008454EA" w:rsidRPr="0069141E" w14:paraId="3376E5D0" w14:textId="77777777" w:rsidTr="00DD5B4B">
        <w:tc>
          <w:tcPr>
            <w:tcW w:w="10116" w:type="dxa"/>
          </w:tcPr>
          <w:p w14:paraId="03EF7DF0" w14:textId="77777777" w:rsidR="008454EA" w:rsidRPr="0069141E" w:rsidRDefault="008454EA"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5BF10AB" w14:textId="77777777" w:rsidR="008454EA" w:rsidRPr="0069141E" w:rsidRDefault="008454EA" w:rsidP="00415E00">
            <w:pPr>
              <w:rPr>
                <w:rFonts w:cs="Times New Roman"/>
                <w:color w:val="000000" w:themeColor="text1"/>
                <w:szCs w:val="24"/>
              </w:rPr>
            </w:pPr>
          </w:p>
          <w:p w14:paraId="5DEF379A" w14:textId="77777777" w:rsidR="008454EA" w:rsidRPr="0069141E" w:rsidRDefault="008454EA" w:rsidP="00415E00">
            <w:pPr>
              <w:rPr>
                <w:rFonts w:cs="Times New Roman"/>
                <w:szCs w:val="24"/>
              </w:rPr>
            </w:pPr>
            <w:r w:rsidRPr="0069141E">
              <w:rPr>
                <w:rFonts w:cs="Times New Roman"/>
                <w:szCs w:val="24"/>
              </w:rPr>
              <w:lastRenderedPageBreak/>
              <w:t>Procurar sobre futuros projetos de governo que englobem o trabalho de cuidador</w:t>
            </w:r>
          </w:p>
          <w:p w14:paraId="3D34F3B9" w14:textId="77777777" w:rsidR="008454EA" w:rsidRPr="0069141E" w:rsidRDefault="008454EA" w:rsidP="00415E00">
            <w:pPr>
              <w:rPr>
                <w:rFonts w:cs="Times New Roman"/>
                <w:szCs w:val="24"/>
              </w:rPr>
            </w:pPr>
          </w:p>
        </w:tc>
      </w:tr>
    </w:tbl>
    <w:p w14:paraId="735B1BB9" w14:textId="77777777" w:rsidR="008454EA" w:rsidRPr="0069141E" w:rsidRDefault="008454EA"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8454EA" w:rsidRPr="0069141E" w14:paraId="1E2C4BE4" w14:textId="77777777" w:rsidTr="00DD5B4B">
        <w:trPr>
          <w:trHeight w:val="310"/>
        </w:trPr>
        <w:tc>
          <w:tcPr>
            <w:tcW w:w="5070" w:type="dxa"/>
          </w:tcPr>
          <w:p w14:paraId="09438D22" w14:textId="77777777" w:rsidR="008454EA" w:rsidRPr="0069141E" w:rsidRDefault="008454EA" w:rsidP="00415E00">
            <w:pPr>
              <w:spacing w:after="0" w:line="240" w:lineRule="auto"/>
              <w:rPr>
                <w:rFonts w:cs="Times New Roman"/>
                <w:b/>
                <w:szCs w:val="24"/>
              </w:rPr>
            </w:pPr>
            <w:r w:rsidRPr="0069141E">
              <w:rPr>
                <w:rFonts w:cs="Times New Roman"/>
                <w:b/>
                <w:szCs w:val="24"/>
              </w:rPr>
              <w:t>Ciência do Grupo:</w:t>
            </w:r>
          </w:p>
        </w:tc>
        <w:tc>
          <w:tcPr>
            <w:tcW w:w="1451" w:type="dxa"/>
          </w:tcPr>
          <w:p w14:paraId="7F8A0DD1" w14:textId="77777777" w:rsidR="008454EA" w:rsidRPr="0069141E" w:rsidRDefault="008454EA"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6E40FB2A" w14:textId="77777777" w:rsidR="008454EA" w:rsidRPr="0069141E" w:rsidRDefault="008454EA" w:rsidP="00415E00">
            <w:pPr>
              <w:spacing w:after="0" w:line="240" w:lineRule="auto"/>
              <w:rPr>
                <w:rFonts w:cs="Times New Roman"/>
                <w:b/>
                <w:szCs w:val="24"/>
              </w:rPr>
            </w:pPr>
            <w:r w:rsidRPr="0069141E">
              <w:rPr>
                <w:rFonts w:cs="Times New Roman"/>
                <w:b/>
                <w:szCs w:val="24"/>
              </w:rPr>
              <w:t>Ciência dos Professor(es)</w:t>
            </w:r>
          </w:p>
          <w:p w14:paraId="4DF07E5B" w14:textId="77777777" w:rsidR="008454EA" w:rsidRPr="0069141E" w:rsidRDefault="008454EA" w:rsidP="00415E00">
            <w:pPr>
              <w:spacing w:after="0" w:line="240" w:lineRule="auto"/>
              <w:rPr>
                <w:rFonts w:cs="Times New Roman"/>
                <w:b/>
                <w:szCs w:val="24"/>
              </w:rPr>
            </w:pPr>
          </w:p>
        </w:tc>
      </w:tr>
      <w:tr w:rsidR="008454EA" w:rsidRPr="0069141E" w14:paraId="0C866AC1" w14:textId="77777777" w:rsidTr="00DD5B4B">
        <w:trPr>
          <w:trHeight w:val="310"/>
        </w:trPr>
        <w:tc>
          <w:tcPr>
            <w:tcW w:w="5070" w:type="dxa"/>
          </w:tcPr>
          <w:p w14:paraId="246833B6" w14:textId="77777777" w:rsidR="008454EA" w:rsidRPr="0069141E" w:rsidRDefault="008454EA" w:rsidP="00415E00">
            <w:pPr>
              <w:spacing w:after="0" w:line="240" w:lineRule="auto"/>
              <w:rPr>
                <w:rFonts w:cs="Times New Roman"/>
                <w:szCs w:val="24"/>
              </w:rPr>
            </w:pPr>
            <w:r w:rsidRPr="0069141E">
              <w:rPr>
                <w:rFonts w:cs="Times New Roman"/>
                <w:szCs w:val="24"/>
              </w:rPr>
              <w:t>Alex Aparecido de Lima</w:t>
            </w:r>
          </w:p>
        </w:tc>
        <w:tc>
          <w:tcPr>
            <w:tcW w:w="1451" w:type="dxa"/>
          </w:tcPr>
          <w:p w14:paraId="4C948457" w14:textId="77777777" w:rsidR="008454EA" w:rsidRPr="0069141E" w:rsidRDefault="008454EA" w:rsidP="00415E00">
            <w:pPr>
              <w:spacing w:after="0" w:line="240" w:lineRule="auto"/>
              <w:rPr>
                <w:rFonts w:cs="Times New Roman"/>
                <w:szCs w:val="24"/>
              </w:rPr>
            </w:pPr>
            <w:r w:rsidRPr="0069141E">
              <w:rPr>
                <w:rFonts w:cs="Times New Roman"/>
                <w:szCs w:val="24"/>
              </w:rPr>
              <w:t>F</w:t>
            </w:r>
          </w:p>
        </w:tc>
        <w:tc>
          <w:tcPr>
            <w:tcW w:w="3674" w:type="dxa"/>
            <w:vMerge/>
          </w:tcPr>
          <w:p w14:paraId="78A5D26C" w14:textId="77777777" w:rsidR="008454EA" w:rsidRPr="0069141E" w:rsidRDefault="008454EA" w:rsidP="00415E00">
            <w:pPr>
              <w:spacing w:after="0" w:line="240" w:lineRule="auto"/>
              <w:rPr>
                <w:rFonts w:cs="Times New Roman"/>
                <w:szCs w:val="24"/>
              </w:rPr>
            </w:pPr>
          </w:p>
        </w:tc>
      </w:tr>
      <w:tr w:rsidR="008454EA" w:rsidRPr="0069141E" w14:paraId="4B20EF04" w14:textId="77777777" w:rsidTr="00DD5B4B">
        <w:trPr>
          <w:trHeight w:val="310"/>
        </w:trPr>
        <w:tc>
          <w:tcPr>
            <w:tcW w:w="5070" w:type="dxa"/>
          </w:tcPr>
          <w:p w14:paraId="1BBA28C9" w14:textId="77777777" w:rsidR="008454EA" w:rsidRPr="0069141E" w:rsidRDefault="008454EA" w:rsidP="00415E00">
            <w:pPr>
              <w:spacing w:after="0" w:line="240" w:lineRule="auto"/>
              <w:rPr>
                <w:rFonts w:cs="Times New Roman"/>
                <w:szCs w:val="24"/>
              </w:rPr>
            </w:pPr>
            <w:r w:rsidRPr="0069141E">
              <w:rPr>
                <w:rFonts w:cs="Times New Roman"/>
                <w:szCs w:val="24"/>
              </w:rPr>
              <w:t>Anderson Portes do Nascimento</w:t>
            </w:r>
          </w:p>
        </w:tc>
        <w:tc>
          <w:tcPr>
            <w:tcW w:w="1451" w:type="dxa"/>
          </w:tcPr>
          <w:p w14:paraId="4FBB631D" w14:textId="77777777" w:rsidR="008454EA" w:rsidRPr="0069141E" w:rsidRDefault="008454EA" w:rsidP="00415E00">
            <w:pPr>
              <w:spacing w:after="0" w:line="240" w:lineRule="auto"/>
              <w:rPr>
                <w:rFonts w:cs="Times New Roman"/>
                <w:szCs w:val="24"/>
              </w:rPr>
            </w:pPr>
            <w:r w:rsidRPr="0069141E">
              <w:rPr>
                <w:rFonts w:cs="Times New Roman"/>
                <w:szCs w:val="24"/>
              </w:rPr>
              <w:t>F</w:t>
            </w:r>
          </w:p>
        </w:tc>
        <w:tc>
          <w:tcPr>
            <w:tcW w:w="3674" w:type="dxa"/>
            <w:vMerge/>
          </w:tcPr>
          <w:p w14:paraId="62D61CEF" w14:textId="77777777" w:rsidR="008454EA" w:rsidRPr="0069141E" w:rsidRDefault="008454EA" w:rsidP="00415E00">
            <w:pPr>
              <w:spacing w:after="0" w:line="240" w:lineRule="auto"/>
              <w:rPr>
                <w:rFonts w:cs="Times New Roman"/>
                <w:szCs w:val="24"/>
              </w:rPr>
            </w:pPr>
          </w:p>
        </w:tc>
      </w:tr>
      <w:tr w:rsidR="008454EA" w:rsidRPr="0069141E" w14:paraId="30F36069" w14:textId="77777777" w:rsidTr="00DD5B4B">
        <w:trPr>
          <w:trHeight w:val="310"/>
        </w:trPr>
        <w:tc>
          <w:tcPr>
            <w:tcW w:w="5070" w:type="dxa"/>
          </w:tcPr>
          <w:p w14:paraId="497E3F66" w14:textId="77777777" w:rsidR="008454EA" w:rsidRPr="0069141E" w:rsidRDefault="008454EA" w:rsidP="00415E00">
            <w:pPr>
              <w:spacing w:after="0" w:line="240" w:lineRule="auto"/>
              <w:rPr>
                <w:rFonts w:cs="Times New Roman"/>
                <w:szCs w:val="24"/>
              </w:rPr>
            </w:pPr>
            <w:r w:rsidRPr="0069141E">
              <w:rPr>
                <w:rFonts w:cs="Times New Roman"/>
                <w:szCs w:val="24"/>
              </w:rPr>
              <w:t>Cesar Mâncio Silva</w:t>
            </w:r>
          </w:p>
        </w:tc>
        <w:tc>
          <w:tcPr>
            <w:tcW w:w="1451" w:type="dxa"/>
          </w:tcPr>
          <w:p w14:paraId="0B5308D2" w14:textId="77777777" w:rsidR="008454EA" w:rsidRPr="0069141E" w:rsidRDefault="008454EA" w:rsidP="00415E00">
            <w:pPr>
              <w:spacing w:after="0" w:line="240" w:lineRule="auto"/>
              <w:rPr>
                <w:rFonts w:cs="Times New Roman"/>
                <w:szCs w:val="24"/>
              </w:rPr>
            </w:pPr>
            <w:r w:rsidRPr="0069141E">
              <w:rPr>
                <w:rFonts w:cs="Times New Roman"/>
                <w:szCs w:val="24"/>
              </w:rPr>
              <w:t>F</w:t>
            </w:r>
          </w:p>
        </w:tc>
        <w:tc>
          <w:tcPr>
            <w:tcW w:w="3674" w:type="dxa"/>
            <w:vMerge/>
          </w:tcPr>
          <w:p w14:paraId="0B860ED3" w14:textId="77777777" w:rsidR="008454EA" w:rsidRPr="0069141E" w:rsidRDefault="008454EA" w:rsidP="00415E00">
            <w:pPr>
              <w:spacing w:after="0" w:line="240" w:lineRule="auto"/>
              <w:rPr>
                <w:rFonts w:cs="Times New Roman"/>
                <w:szCs w:val="24"/>
              </w:rPr>
            </w:pPr>
          </w:p>
        </w:tc>
      </w:tr>
      <w:tr w:rsidR="008454EA" w:rsidRPr="0069141E" w14:paraId="07DAF1B6" w14:textId="77777777" w:rsidTr="00DD5B4B">
        <w:trPr>
          <w:trHeight w:val="310"/>
        </w:trPr>
        <w:tc>
          <w:tcPr>
            <w:tcW w:w="5070" w:type="dxa"/>
          </w:tcPr>
          <w:p w14:paraId="03C678FC" w14:textId="77777777" w:rsidR="008454EA" w:rsidRPr="0069141E" w:rsidRDefault="008454EA" w:rsidP="00415E00">
            <w:pPr>
              <w:spacing w:after="0" w:line="240" w:lineRule="auto"/>
              <w:rPr>
                <w:rFonts w:cs="Times New Roman"/>
                <w:szCs w:val="24"/>
              </w:rPr>
            </w:pPr>
            <w:r w:rsidRPr="0069141E">
              <w:rPr>
                <w:rFonts w:cs="Times New Roman"/>
                <w:szCs w:val="24"/>
              </w:rPr>
              <w:t>Maithê Gomes da Piedade</w:t>
            </w:r>
          </w:p>
        </w:tc>
        <w:tc>
          <w:tcPr>
            <w:tcW w:w="1451" w:type="dxa"/>
          </w:tcPr>
          <w:p w14:paraId="701C110B" w14:textId="77777777" w:rsidR="008454EA" w:rsidRPr="0069141E" w:rsidRDefault="008454EA" w:rsidP="00415E00">
            <w:pPr>
              <w:spacing w:after="0" w:line="240" w:lineRule="auto"/>
              <w:rPr>
                <w:rFonts w:cs="Times New Roman"/>
                <w:szCs w:val="24"/>
              </w:rPr>
            </w:pPr>
            <w:r w:rsidRPr="0069141E">
              <w:rPr>
                <w:rFonts w:cs="Times New Roman"/>
                <w:szCs w:val="24"/>
              </w:rPr>
              <w:t>P</w:t>
            </w:r>
          </w:p>
        </w:tc>
        <w:tc>
          <w:tcPr>
            <w:tcW w:w="3674" w:type="dxa"/>
            <w:vMerge/>
          </w:tcPr>
          <w:p w14:paraId="7FC6C75B" w14:textId="77777777" w:rsidR="008454EA" w:rsidRPr="0069141E" w:rsidRDefault="008454EA" w:rsidP="00415E00">
            <w:pPr>
              <w:spacing w:after="0" w:line="240" w:lineRule="auto"/>
              <w:rPr>
                <w:rFonts w:cs="Times New Roman"/>
                <w:szCs w:val="24"/>
              </w:rPr>
            </w:pPr>
          </w:p>
        </w:tc>
      </w:tr>
    </w:tbl>
    <w:p w14:paraId="75778C22" w14:textId="77777777" w:rsidR="008454EA" w:rsidRPr="0069141E" w:rsidRDefault="008454EA" w:rsidP="00415E00">
      <w:pPr>
        <w:spacing w:after="0"/>
        <w:rPr>
          <w:rFonts w:cs="Times New Roman"/>
          <w:sz w:val="10"/>
          <w:szCs w:val="10"/>
        </w:rPr>
      </w:pPr>
      <w:r w:rsidRPr="0069141E">
        <w:rPr>
          <w:rFonts w:cs="Times New Roman"/>
          <w:sz w:val="10"/>
          <w:szCs w:val="10"/>
        </w:rPr>
        <w:br w:type="page"/>
      </w:r>
    </w:p>
    <w:p w14:paraId="0EF3180B" w14:textId="6D044B8B" w:rsidR="002D5F10" w:rsidRPr="0069141E" w:rsidRDefault="00F17F6A" w:rsidP="00415E00">
      <w:pPr>
        <w:spacing w:after="0"/>
        <w:rPr>
          <w:rFonts w:cs="Times New Roman"/>
          <w:szCs w:val="24"/>
        </w:rPr>
      </w:pPr>
      <w:r>
        <w:rPr>
          <w:noProof/>
        </w:rPr>
        <w:lastRenderedPageBreak/>
        <w:pict w14:anchorId="0F528D52">
          <v:shape id="_x0000_s1046" type="#_x0000_t202" style="position:absolute;margin-left:214.05pt;margin-top:-16.95pt;width:291pt;height:59.2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F4U&#10;cQyEAgAAlgUAAA4AAAAAAAAAAAAAAAAALgIAAGRycy9lMm9Eb2MueG1sUEsBAi0AFAAGAAgAAAAh&#10;AG4/+LTeAAAACwEAAA8AAAAAAAAAAAAAAAAA3gQAAGRycy9kb3ducmV2LnhtbFBLBQYAAAAABAAE&#10;APMAAADpBQAAAAA=&#10;" fillcolor="white [3201]" strokeweight=".5pt">
            <v:textbox>
              <w:txbxContent>
                <w:p w14:paraId="066FC0C0" w14:textId="77777777" w:rsidR="002D5F10" w:rsidRPr="00B0578E" w:rsidRDefault="002D5F10" w:rsidP="002D5F1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08424A50" w14:textId="77777777" w:rsidR="002D5F10" w:rsidRPr="00A66129" w:rsidRDefault="002D5F10" w:rsidP="002D5F1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Situação do trabalho de cuidadores de idosos 3</w:t>
                  </w:r>
                </w:p>
              </w:txbxContent>
            </v:textbox>
          </v:shape>
        </w:pict>
      </w:r>
      <w:r w:rsidR="002D5F10" w:rsidRPr="0069141E">
        <w:rPr>
          <w:rFonts w:cs="Times New Roman"/>
          <w:noProof/>
          <w:szCs w:val="24"/>
          <w:lang w:eastAsia="pt-BR"/>
        </w:rPr>
        <w:drawing>
          <wp:inline distT="0" distB="0" distL="0" distR="0" wp14:anchorId="69DC3518" wp14:editId="3FEDD9D9">
            <wp:extent cx="2505075" cy="845469"/>
            <wp:effectExtent l="0" t="0" r="0" b="0"/>
            <wp:docPr id="2224" name="Imagem 222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1EEE0D0E" w14:textId="394DE9D7" w:rsidR="002D5F10" w:rsidRPr="0069141E" w:rsidRDefault="00F17F6A" w:rsidP="00415E00">
      <w:pPr>
        <w:spacing w:after="0"/>
        <w:rPr>
          <w:rFonts w:cs="Times New Roman"/>
          <w:szCs w:val="24"/>
        </w:rPr>
      </w:pPr>
      <w:r>
        <w:rPr>
          <w:noProof/>
        </w:rPr>
        <w:pict w14:anchorId="12F76E44">
          <v:shape id="_x0000_s1045" type="#_x0000_t202" style="position:absolute;margin-left:299.25pt;margin-top:15pt;width:203pt;height:29.15pt;z-index:25183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&#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DpQsIzrgEAAD0DAAAOAAAAAAAAAAAAAAAAAC4CAABkcnMvZTJvRG9jLnhtbFBL&#10;AQItABQABgAIAAAAIQAUThQX3QAAAAoBAAAPAAAAAAAAAAAAAAAAAAgEAABkcnMvZG93bnJldi54&#10;bWxQSwUGAAAAAAQABADzAAAAEgUAAAAA&#10;" filled="f" stroked="f">
            <v:textbox style="mso-fit-shape-to-text:t">
              <w:txbxContent>
                <w:p w14:paraId="72299A41" w14:textId="77777777" w:rsidR="002D5F10" w:rsidRPr="007F0382" w:rsidRDefault="002D5F10" w:rsidP="002D5F1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05</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1D700CD5">
          <v:shape id="_x0000_s1044" type="#_x0000_t202" style="position:absolute;margin-left:2.25pt;margin-top:15.95pt;width:131.5pt;height:24.25pt;z-index:251835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0dj0K64BAAA9AwAADgAAAAAAAAAAAAAAAAAuAgAAZHJzL2Uyb0RvYy54bWxQSwEC&#10;LQAUAAYACAAAACEAYAUYctsAAAAHAQAADwAAAAAAAAAAAAAAAAAIBAAAZHJzL2Rvd25yZXYueG1s&#10;UEsFBgAAAAAEAAQA8wAAABAFAAAAAA==&#10;" filled="f" stroked="f">
            <v:textbox style="mso-fit-shape-to-text:t">
              <w:txbxContent>
                <w:p w14:paraId="410F9C7C" w14:textId="77777777" w:rsidR="002D5F10" w:rsidRDefault="002D5F10" w:rsidP="002D5F1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D778843" w14:textId="77777777" w:rsidR="002D5F10" w:rsidRPr="0069141E" w:rsidRDefault="002D5F10"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2D5F10" w:rsidRPr="0069141E" w14:paraId="459A4096" w14:textId="77777777" w:rsidTr="00DD5B4B">
        <w:tc>
          <w:tcPr>
            <w:tcW w:w="10116" w:type="dxa"/>
          </w:tcPr>
          <w:p w14:paraId="5DB33254"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3E9E9F00" w14:textId="77777777" w:rsidR="002D5F10" w:rsidRPr="0069141E" w:rsidRDefault="002D5F10" w:rsidP="00415E00">
            <w:pPr>
              <w:tabs>
                <w:tab w:val="left" w:pos="2475"/>
              </w:tabs>
              <w:rPr>
                <w:rFonts w:cs="Times New Roman"/>
                <w:bCs/>
                <w:szCs w:val="24"/>
              </w:rPr>
            </w:pPr>
          </w:p>
          <w:p w14:paraId="66469EB6" w14:textId="77777777" w:rsidR="002D5F10" w:rsidRPr="0069141E" w:rsidRDefault="002D5F10" w:rsidP="00415E00">
            <w:pPr>
              <w:tabs>
                <w:tab w:val="left" w:pos="2475"/>
              </w:tabs>
              <w:rPr>
                <w:rFonts w:cs="Times New Roman"/>
                <w:bCs/>
                <w:szCs w:val="24"/>
              </w:rPr>
            </w:pPr>
            <w:r w:rsidRPr="0069141E">
              <w:rPr>
                <w:rFonts w:cs="Times New Roman"/>
                <w:bCs/>
                <w:szCs w:val="24"/>
              </w:rPr>
              <w:t xml:space="preserve">“Medicina S/A”. Procura por cuidadores de idosos cresce 50% com pandemia. Disponível em: </w:t>
            </w:r>
            <w:hyperlink r:id="rId121" w:history="1">
              <w:r w:rsidRPr="0069141E">
                <w:rPr>
                  <w:rStyle w:val="Hyperlink"/>
                  <w:rFonts w:cs="Times New Roman"/>
                  <w:bCs/>
                </w:rPr>
                <w:t>https://medicinasa.com.br/cuidadores-idosos-cresce/</w:t>
              </w:r>
            </w:hyperlink>
            <w:r w:rsidRPr="0069141E">
              <w:rPr>
                <w:rFonts w:cs="Times New Roman"/>
                <w:bCs/>
              </w:rPr>
              <w:t xml:space="preserve"> .</w:t>
            </w:r>
            <w:r w:rsidRPr="0069141E">
              <w:rPr>
                <w:rFonts w:cs="Times New Roman"/>
                <w:bCs/>
                <w:szCs w:val="24"/>
              </w:rPr>
              <w:t>Acesso em 05 de agosto de 2021.</w:t>
            </w:r>
          </w:p>
          <w:p w14:paraId="3E43928B" w14:textId="77777777" w:rsidR="002D5F10" w:rsidRPr="0069141E" w:rsidRDefault="002D5F10" w:rsidP="00415E00">
            <w:pPr>
              <w:tabs>
                <w:tab w:val="left" w:pos="2475"/>
              </w:tabs>
              <w:rPr>
                <w:rFonts w:cs="Times New Roman"/>
                <w:bCs/>
                <w:szCs w:val="24"/>
              </w:rPr>
            </w:pPr>
          </w:p>
          <w:p w14:paraId="4159C3F3" w14:textId="77777777" w:rsidR="002D5F10" w:rsidRPr="0069141E" w:rsidRDefault="002D5F10" w:rsidP="00415E00">
            <w:pPr>
              <w:tabs>
                <w:tab w:val="left" w:pos="2475"/>
              </w:tabs>
              <w:rPr>
                <w:rFonts w:cs="Times New Roman"/>
                <w:bCs/>
                <w:szCs w:val="24"/>
              </w:rPr>
            </w:pPr>
            <w:r w:rsidRPr="0069141E">
              <w:rPr>
                <w:rFonts w:cs="Times New Roman"/>
                <w:bCs/>
                <w:szCs w:val="24"/>
              </w:rPr>
              <w:t xml:space="preserve">“ValorInveste (Globo)”. Com alta de 547%, cuidador de idoso é a profissão que mais cresce no país. Disponível em: </w:t>
            </w:r>
            <w:hyperlink r:id="rId122" w:history="1">
              <w:r w:rsidRPr="0069141E">
                <w:rPr>
                  <w:rStyle w:val="Hyperlink"/>
                  <w:rFonts w:cs="Times New Roman"/>
                  <w:bCs/>
                </w:rPr>
                <w:t>https://valorinveste.globo.com/produtos/previdencia-privada/noticia/2019/06/25/com-alta-de-547percent-cuidador-de-idoso-e-a-profissao-que-mais-cresce-no-pais.ghtml</w:t>
              </w:r>
            </w:hyperlink>
            <w:r w:rsidRPr="0069141E">
              <w:rPr>
                <w:rFonts w:cs="Times New Roman"/>
                <w:bCs/>
              </w:rPr>
              <w:t xml:space="preserve"> .</w:t>
            </w:r>
            <w:r w:rsidRPr="0069141E">
              <w:rPr>
                <w:rFonts w:cs="Times New Roman"/>
                <w:bCs/>
                <w:szCs w:val="24"/>
              </w:rPr>
              <w:t>Acesso em 05 de agosto de 2021.</w:t>
            </w:r>
          </w:p>
          <w:p w14:paraId="2BBF18DF" w14:textId="77777777" w:rsidR="002D5F10" w:rsidRPr="0069141E" w:rsidRDefault="002D5F10" w:rsidP="00415E00">
            <w:pPr>
              <w:tabs>
                <w:tab w:val="left" w:pos="2475"/>
              </w:tabs>
              <w:rPr>
                <w:rFonts w:cs="Times New Roman"/>
                <w:bCs/>
                <w:szCs w:val="24"/>
              </w:rPr>
            </w:pPr>
          </w:p>
          <w:p w14:paraId="5D29E373" w14:textId="77777777" w:rsidR="002D5F10" w:rsidRPr="0069141E" w:rsidRDefault="002D5F10" w:rsidP="00415E00">
            <w:pPr>
              <w:tabs>
                <w:tab w:val="left" w:pos="2475"/>
              </w:tabs>
              <w:rPr>
                <w:rFonts w:cs="Times New Roman"/>
                <w:bCs/>
                <w:szCs w:val="24"/>
              </w:rPr>
            </w:pPr>
            <w:r w:rsidRPr="0069141E">
              <w:rPr>
                <w:rFonts w:cs="Times New Roman"/>
                <w:bCs/>
                <w:szCs w:val="24"/>
              </w:rPr>
              <w:t>“Home Angels Video”. Qual a função dos cuidadores? Disponível em:</w:t>
            </w:r>
          </w:p>
          <w:p w14:paraId="2B0794B6" w14:textId="77777777" w:rsidR="002D5F10" w:rsidRPr="0069141E" w:rsidRDefault="00DD5B4B" w:rsidP="00415E00">
            <w:pPr>
              <w:tabs>
                <w:tab w:val="left" w:pos="2475"/>
              </w:tabs>
              <w:rPr>
                <w:rFonts w:cs="Times New Roman"/>
                <w:bCs/>
                <w:szCs w:val="24"/>
              </w:rPr>
            </w:pPr>
            <w:hyperlink r:id="rId123" w:history="1">
              <w:r w:rsidR="002D5F10" w:rsidRPr="0069141E">
                <w:rPr>
                  <w:rStyle w:val="Hyperlink"/>
                  <w:rFonts w:cs="Times New Roman"/>
                  <w:bCs/>
                </w:rPr>
                <w:t>https://www.youtube.com/watch?v=jbQWFThuO_I</w:t>
              </w:r>
            </w:hyperlink>
            <w:r w:rsidR="002D5F10" w:rsidRPr="0069141E">
              <w:rPr>
                <w:rFonts w:cs="Times New Roman"/>
                <w:bCs/>
              </w:rPr>
              <w:t xml:space="preserve"> . </w:t>
            </w:r>
            <w:r w:rsidR="002D5F10" w:rsidRPr="0069141E">
              <w:rPr>
                <w:rFonts w:cs="Times New Roman"/>
                <w:bCs/>
                <w:szCs w:val="24"/>
              </w:rPr>
              <w:t>Acesso em 03 de agosto de 2021.</w:t>
            </w:r>
          </w:p>
          <w:p w14:paraId="5CE0CD1A" w14:textId="77777777" w:rsidR="002D5F10" w:rsidRPr="0069141E" w:rsidRDefault="002D5F10" w:rsidP="00415E00">
            <w:pPr>
              <w:tabs>
                <w:tab w:val="left" w:pos="2475"/>
              </w:tabs>
              <w:rPr>
                <w:rFonts w:cs="Times New Roman"/>
                <w:bCs/>
                <w:szCs w:val="24"/>
              </w:rPr>
            </w:pPr>
          </w:p>
          <w:p w14:paraId="3729471F" w14:textId="77777777" w:rsidR="002D5F10" w:rsidRPr="0069141E" w:rsidRDefault="002D5F10" w:rsidP="00415E00">
            <w:pPr>
              <w:tabs>
                <w:tab w:val="left" w:pos="2475"/>
              </w:tabs>
              <w:rPr>
                <w:rFonts w:cs="Times New Roman"/>
                <w:color w:val="000000" w:themeColor="text1"/>
                <w:kern w:val="24"/>
                <w:szCs w:val="24"/>
              </w:rPr>
            </w:pPr>
          </w:p>
        </w:tc>
      </w:tr>
      <w:tr w:rsidR="002D5F10" w:rsidRPr="0069141E" w14:paraId="6A967B0F" w14:textId="77777777" w:rsidTr="00DD5B4B">
        <w:tc>
          <w:tcPr>
            <w:tcW w:w="10116" w:type="dxa"/>
          </w:tcPr>
          <w:p w14:paraId="49AC898B"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7B25652C" w14:textId="77777777" w:rsidR="002D5F10" w:rsidRPr="0069141E" w:rsidRDefault="002D5F10" w:rsidP="00415E00">
            <w:pPr>
              <w:tabs>
                <w:tab w:val="left" w:pos="2475"/>
              </w:tabs>
              <w:rPr>
                <w:rFonts w:cs="Times New Roman"/>
                <w:color w:val="000000" w:themeColor="text1"/>
                <w:kern w:val="24"/>
                <w:szCs w:val="24"/>
              </w:rPr>
            </w:pPr>
          </w:p>
          <w:p w14:paraId="64A7345B" w14:textId="77777777" w:rsidR="002D5F10" w:rsidRPr="0069141E" w:rsidRDefault="002D5F10" w:rsidP="00415E00">
            <w:pPr>
              <w:tabs>
                <w:tab w:val="left" w:pos="2475"/>
              </w:tabs>
              <w:jc w:val="both"/>
              <w:rPr>
                <w:rFonts w:cs="Times New Roman"/>
                <w:kern w:val="24"/>
                <w:szCs w:val="28"/>
              </w:rPr>
            </w:pPr>
            <w:r w:rsidRPr="0069141E">
              <w:rPr>
                <w:rFonts w:cs="Times New Roman"/>
                <w:kern w:val="24"/>
                <w:szCs w:val="28"/>
              </w:rPr>
              <w:t>Houve de novo (sim de novo) uma pesquisa sobre a área de trabalho dos cuidadores, descobrimos que este trabalho é regulamentado recentemente, e pesquisamos localmente.</w:t>
            </w:r>
          </w:p>
          <w:p w14:paraId="7D906C22" w14:textId="77777777" w:rsidR="002D5F10" w:rsidRPr="0069141E" w:rsidRDefault="002D5F10" w:rsidP="00415E00">
            <w:pPr>
              <w:tabs>
                <w:tab w:val="left" w:pos="2475"/>
              </w:tabs>
              <w:jc w:val="both"/>
              <w:rPr>
                <w:rFonts w:cs="Times New Roman"/>
                <w:kern w:val="24"/>
                <w:szCs w:val="28"/>
              </w:rPr>
            </w:pPr>
          </w:p>
          <w:p w14:paraId="289155D4" w14:textId="77777777" w:rsidR="002D5F10" w:rsidRPr="0069141E" w:rsidRDefault="002D5F10" w:rsidP="00415E00">
            <w:pPr>
              <w:tabs>
                <w:tab w:val="left" w:pos="2475"/>
              </w:tabs>
              <w:jc w:val="both"/>
              <w:rPr>
                <w:rFonts w:cs="Times New Roman"/>
                <w:kern w:val="24"/>
                <w:szCs w:val="32"/>
              </w:rPr>
            </w:pPr>
          </w:p>
        </w:tc>
      </w:tr>
      <w:tr w:rsidR="002D5F10" w:rsidRPr="0069141E" w14:paraId="78DE6CBC" w14:textId="77777777" w:rsidTr="00DD5B4B">
        <w:tc>
          <w:tcPr>
            <w:tcW w:w="10116" w:type="dxa"/>
          </w:tcPr>
          <w:p w14:paraId="29FBCE82"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3C2E25D2" w14:textId="77777777" w:rsidR="002D5F10" w:rsidRPr="0069141E" w:rsidRDefault="002D5F10" w:rsidP="00415E00">
            <w:pPr>
              <w:tabs>
                <w:tab w:val="left" w:pos="2475"/>
              </w:tabs>
              <w:rPr>
                <w:rFonts w:cs="Times New Roman"/>
                <w:color w:val="000000" w:themeColor="text1"/>
                <w:kern w:val="24"/>
                <w:szCs w:val="24"/>
              </w:rPr>
            </w:pPr>
          </w:p>
          <w:p w14:paraId="516DC5E6" w14:textId="2C3D1306" w:rsidR="002D5F10" w:rsidRPr="0069141E" w:rsidRDefault="000A443C" w:rsidP="00415E00">
            <w:pPr>
              <w:tabs>
                <w:tab w:val="left" w:pos="2475"/>
              </w:tabs>
              <w:jc w:val="both"/>
              <w:rPr>
                <w:rFonts w:cs="Times New Roman"/>
                <w:kern w:val="24"/>
                <w:szCs w:val="28"/>
              </w:rPr>
            </w:pPr>
            <w:r>
              <w:rPr>
                <w:rFonts w:cs="Times New Roman"/>
                <w:kern w:val="24"/>
                <w:szCs w:val="28"/>
              </w:rPr>
              <w:t>Seguir um planejamento semanal condizente com os horários pré-definidos foi uma das dificuldades.</w:t>
            </w:r>
          </w:p>
          <w:p w14:paraId="7B4DF5DF" w14:textId="77777777" w:rsidR="002D5F10" w:rsidRPr="0069141E" w:rsidRDefault="002D5F10" w:rsidP="00415E00">
            <w:pPr>
              <w:tabs>
                <w:tab w:val="left" w:pos="2475"/>
              </w:tabs>
              <w:jc w:val="both"/>
              <w:rPr>
                <w:rFonts w:cs="Times New Roman"/>
                <w:kern w:val="24"/>
                <w:szCs w:val="28"/>
              </w:rPr>
            </w:pPr>
          </w:p>
        </w:tc>
      </w:tr>
      <w:tr w:rsidR="002D5F10" w:rsidRPr="0069141E" w14:paraId="3919B67B" w14:textId="77777777" w:rsidTr="00DD5B4B">
        <w:tc>
          <w:tcPr>
            <w:tcW w:w="10116" w:type="dxa"/>
          </w:tcPr>
          <w:p w14:paraId="07FE6AE7"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4657C41C" w14:textId="77777777" w:rsidR="002D5F10" w:rsidRPr="0069141E" w:rsidRDefault="002D5F10" w:rsidP="00415E00">
            <w:pPr>
              <w:textAlignment w:val="baseline"/>
              <w:rPr>
                <w:rFonts w:eastAsia="Times New Roman" w:cs="Times New Roman"/>
                <w:color w:val="000000"/>
                <w:lang w:eastAsia="pt-BR"/>
              </w:rPr>
            </w:pPr>
          </w:p>
          <w:p w14:paraId="300B35BF" w14:textId="77777777" w:rsidR="002D5F10" w:rsidRPr="0069141E" w:rsidRDefault="002D5F10" w:rsidP="00415E00">
            <w:pPr>
              <w:textAlignment w:val="baseline"/>
              <w:rPr>
                <w:rFonts w:cs="Times New Roman"/>
                <w:color w:val="000000" w:themeColor="text1"/>
                <w:kern w:val="24"/>
                <w:szCs w:val="24"/>
              </w:rPr>
            </w:pPr>
          </w:p>
        </w:tc>
      </w:tr>
      <w:tr w:rsidR="002D5F10" w:rsidRPr="0069141E" w14:paraId="21189D9A" w14:textId="77777777" w:rsidTr="00DD5B4B">
        <w:tc>
          <w:tcPr>
            <w:tcW w:w="10116" w:type="dxa"/>
          </w:tcPr>
          <w:p w14:paraId="2A7A5B36" w14:textId="77777777" w:rsidR="002D5F10" w:rsidRPr="0069141E" w:rsidRDefault="002D5F1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3309E7E1" w14:textId="77777777" w:rsidR="002D5F10" w:rsidRPr="0069141E" w:rsidRDefault="002D5F10" w:rsidP="00415E00">
            <w:pPr>
              <w:rPr>
                <w:rFonts w:cs="Times New Roman"/>
                <w:color w:val="000000" w:themeColor="text1"/>
                <w:kern w:val="24"/>
                <w:szCs w:val="24"/>
              </w:rPr>
            </w:pPr>
          </w:p>
          <w:p w14:paraId="1E118499" w14:textId="77777777" w:rsidR="002D5F10" w:rsidRPr="0069141E" w:rsidRDefault="002D5F10" w:rsidP="00415E00">
            <w:pPr>
              <w:textAlignment w:val="baseline"/>
              <w:rPr>
                <w:rFonts w:cs="Times New Roman"/>
                <w:szCs w:val="24"/>
              </w:rPr>
            </w:pPr>
          </w:p>
        </w:tc>
      </w:tr>
    </w:tbl>
    <w:p w14:paraId="4862E361" w14:textId="77777777" w:rsidR="002D5F10" w:rsidRPr="0069141E" w:rsidRDefault="002D5F1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2D5F10" w:rsidRPr="0069141E" w14:paraId="145E5852" w14:textId="77777777" w:rsidTr="00DD5B4B">
        <w:trPr>
          <w:trHeight w:val="310"/>
        </w:trPr>
        <w:tc>
          <w:tcPr>
            <w:tcW w:w="5070" w:type="dxa"/>
          </w:tcPr>
          <w:p w14:paraId="14B9D031" w14:textId="77777777" w:rsidR="002D5F10" w:rsidRPr="0069141E" w:rsidRDefault="002D5F10" w:rsidP="00415E00">
            <w:pPr>
              <w:spacing w:after="0" w:line="240" w:lineRule="auto"/>
              <w:rPr>
                <w:rFonts w:cs="Times New Roman"/>
                <w:b/>
                <w:szCs w:val="24"/>
              </w:rPr>
            </w:pPr>
            <w:r w:rsidRPr="0069141E">
              <w:rPr>
                <w:rFonts w:cs="Times New Roman"/>
                <w:b/>
                <w:szCs w:val="24"/>
              </w:rPr>
              <w:t>Ciência do Grupo:</w:t>
            </w:r>
          </w:p>
        </w:tc>
        <w:tc>
          <w:tcPr>
            <w:tcW w:w="1451" w:type="dxa"/>
          </w:tcPr>
          <w:p w14:paraId="37749402" w14:textId="77777777" w:rsidR="002D5F10" w:rsidRPr="0069141E" w:rsidRDefault="002D5F1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0E5EF103" w14:textId="77777777" w:rsidR="002D5F10" w:rsidRPr="0069141E" w:rsidRDefault="002D5F10" w:rsidP="00415E00">
            <w:pPr>
              <w:spacing w:after="0" w:line="240" w:lineRule="auto"/>
              <w:rPr>
                <w:rFonts w:cs="Times New Roman"/>
                <w:b/>
                <w:szCs w:val="24"/>
              </w:rPr>
            </w:pPr>
            <w:r w:rsidRPr="0069141E">
              <w:rPr>
                <w:rFonts w:cs="Times New Roman"/>
                <w:b/>
                <w:szCs w:val="24"/>
              </w:rPr>
              <w:t>Ciência dos Professor(es)</w:t>
            </w:r>
          </w:p>
          <w:p w14:paraId="6B50C339" w14:textId="77777777" w:rsidR="002D5F10" w:rsidRPr="0069141E" w:rsidRDefault="002D5F10" w:rsidP="00415E00">
            <w:pPr>
              <w:spacing w:after="0" w:line="240" w:lineRule="auto"/>
              <w:rPr>
                <w:rFonts w:cs="Times New Roman"/>
                <w:b/>
                <w:szCs w:val="24"/>
              </w:rPr>
            </w:pPr>
          </w:p>
        </w:tc>
      </w:tr>
      <w:tr w:rsidR="002D5F10" w:rsidRPr="0069141E" w14:paraId="7747B4E4" w14:textId="77777777" w:rsidTr="00DD5B4B">
        <w:trPr>
          <w:trHeight w:val="310"/>
        </w:trPr>
        <w:tc>
          <w:tcPr>
            <w:tcW w:w="5070" w:type="dxa"/>
          </w:tcPr>
          <w:p w14:paraId="026F09F3" w14:textId="77777777" w:rsidR="002D5F10" w:rsidRPr="0069141E" w:rsidRDefault="002D5F10" w:rsidP="00415E00">
            <w:pPr>
              <w:spacing w:after="0" w:line="240" w:lineRule="auto"/>
              <w:rPr>
                <w:rFonts w:cs="Times New Roman"/>
                <w:szCs w:val="24"/>
              </w:rPr>
            </w:pPr>
            <w:r w:rsidRPr="0069141E">
              <w:rPr>
                <w:rFonts w:cs="Times New Roman"/>
                <w:szCs w:val="24"/>
              </w:rPr>
              <w:t>Alex Aparecido de Lima</w:t>
            </w:r>
          </w:p>
        </w:tc>
        <w:tc>
          <w:tcPr>
            <w:tcW w:w="1451" w:type="dxa"/>
          </w:tcPr>
          <w:p w14:paraId="78DD5FAE" w14:textId="77777777" w:rsidR="002D5F10" w:rsidRPr="0069141E" w:rsidRDefault="002D5F10" w:rsidP="00415E00">
            <w:pPr>
              <w:spacing w:after="0" w:line="240" w:lineRule="auto"/>
              <w:rPr>
                <w:rFonts w:cs="Times New Roman"/>
                <w:szCs w:val="24"/>
              </w:rPr>
            </w:pPr>
            <w:r w:rsidRPr="0069141E">
              <w:rPr>
                <w:rFonts w:cs="Times New Roman"/>
                <w:szCs w:val="24"/>
              </w:rPr>
              <w:t>F</w:t>
            </w:r>
          </w:p>
        </w:tc>
        <w:tc>
          <w:tcPr>
            <w:tcW w:w="3674" w:type="dxa"/>
            <w:vMerge/>
          </w:tcPr>
          <w:p w14:paraId="5FAC7D17" w14:textId="77777777" w:rsidR="002D5F10" w:rsidRPr="0069141E" w:rsidRDefault="002D5F10" w:rsidP="00415E00">
            <w:pPr>
              <w:spacing w:after="0" w:line="240" w:lineRule="auto"/>
              <w:rPr>
                <w:rFonts w:cs="Times New Roman"/>
                <w:szCs w:val="24"/>
              </w:rPr>
            </w:pPr>
          </w:p>
        </w:tc>
      </w:tr>
      <w:tr w:rsidR="002D5F10" w:rsidRPr="0069141E" w14:paraId="0D0FD0D4" w14:textId="77777777" w:rsidTr="00DD5B4B">
        <w:trPr>
          <w:trHeight w:val="310"/>
        </w:trPr>
        <w:tc>
          <w:tcPr>
            <w:tcW w:w="5070" w:type="dxa"/>
          </w:tcPr>
          <w:p w14:paraId="14F3915B" w14:textId="77777777" w:rsidR="002D5F10" w:rsidRPr="0069141E" w:rsidRDefault="002D5F1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5F1C13B8"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532D5482" w14:textId="77777777" w:rsidR="002D5F10" w:rsidRPr="0069141E" w:rsidRDefault="002D5F10" w:rsidP="00415E00">
            <w:pPr>
              <w:spacing w:after="0" w:line="240" w:lineRule="auto"/>
              <w:rPr>
                <w:rFonts w:cs="Times New Roman"/>
                <w:szCs w:val="24"/>
              </w:rPr>
            </w:pPr>
          </w:p>
        </w:tc>
      </w:tr>
      <w:tr w:rsidR="002D5F10" w:rsidRPr="0069141E" w14:paraId="141DD1FD" w14:textId="77777777" w:rsidTr="00DD5B4B">
        <w:trPr>
          <w:trHeight w:val="310"/>
        </w:trPr>
        <w:tc>
          <w:tcPr>
            <w:tcW w:w="5070" w:type="dxa"/>
          </w:tcPr>
          <w:p w14:paraId="32CB0113" w14:textId="77777777" w:rsidR="002D5F10" w:rsidRPr="0069141E" w:rsidRDefault="002D5F10" w:rsidP="00415E00">
            <w:pPr>
              <w:spacing w:after="0" w:line="240" w:lineRule="auto"/>
              <w:rPr>
                <w:rFonts w:cs="Times New Roman"/>
                <w:szCs w:val="24"/>
              </w:rPr>
            </w:pPr>
            <w:r w:rsidRPr="0069141E">
              <w:rPr>
                <w:rFonts w:cs="Times New Roman"/>
                <w:szCs w:val="24"/>
              </w:rPr>
              <w:t>Cesar Mâncio Silva</w:t>
            </w:r>
          </w:p>
        </w:tc>
        <w:tc>
          <w:tcPr>
            <w:tcW w:w="1451" w:type="dxa"/>
          </w:tcPr>
          <w:p w14:paraId="30F50840"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434A4AA1" w14:textId="77777777" w:rsidR="002D5F10" w:rsidRPr="0069141E" w:rsidRDefault="002D5F10" w:rsidP="00415E00">
            <w:pPr>
              <w:spacing w:after="0" w:line="240" w:lineRule="auto"/>
              <w:rPr>
                <w:rFonts w:cs="Times New Roman"/>
                <w:szCs w:val="24"/>
              </w:rPr>
            </w:pPr>
          </w:p>
        </w:tc>
      </w:tr>
      <w:tr w:rsidR="002D5F10" w:rsidRPr="0069141E" w14:paraId="1226E25C" w14:textId="77777777" w:rsidTr="00DD5B4B">
        <w:trPr>
          <w:trHeight w:val="310"/>
        </w:trPr>
        <w:tc>
          <w:tcPr>
            <w:tcW w:w="5070" w:type="dxa"/>
          </w:tcPr>
          <w:p w14:paraId="570DA609" w14:textId="77777777" w:rsidR="002D5F10" w:rsidRPr="0069141E" w:rsidRDefault="002D5F10" w:rsidP="00415E00">
            <w:pPr>
              <w:spacing w:after="0" w:line="240" w:lineRule="auto"/>
              <w:rPr>
                <w:rFonts w:cs="Times New Roman"/>
                <w:szCs w:val="24"/>
              </w:rPr>
            </w:pPr>
            <w:r w:rsidRPr="0069141E">
              <w:rPr>
                <w:rFonts w:cs="Times New Roman"/>
                <w:szCs w:val="24"/>
              </w:rPr>
              <w:lastRenderedPageBreak/>
              <w:t>Maithê Gomes da Piedade</w:t>
            </w:r>
          </w:p>
        </w:tc>
        <w:tc>
          <w:tcPr>
            <w:tcW w:w="1451" w:type="dxa"/>
          </w:tcPr>
          <w:p w14:paraId="41A779EA"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50FCED42" w14:textId="77777777" w:rsidR="002D5F10" w:rsidRPr="0069141E" w:rsidRDefault="002D5F10" w:rsidP="00415E00">
            <w:pPr>
              <w:spacing w:after="0" w:line="240" w:lineRule="auto"/>
              <w:rPr>
                <w:rFonts w:cs="Times New Roman"/>
                <w:szCs w:val="24"/>
              </w:rPr>
            </w:pPr>
          </w:p>
        </w:tc>
      </w:tr>
    </w:tbl>
    <w:p w14:paraId="78C68DAE" w14:textId="77777777" w:rsidR="002D5F10" w:rsidRPr="0069141E" w:rsidRDefault="002D5F10" w:rsidP="00415E00">
      <w:pPr>
        <w:spacing w:after="0"/>
        <w:rPr>
          <w:rFonts w:cs="Times New Roman"/>
          <w:sz w:val="10"/>
          <w:szCs w:val="10"/>
        </w:rPr>
      </w:pPr>
      <w:r w:rsidRPr="0069141E">
        <w:rPr>
          <w:rFonts w:cs="Times New Roman"/>
          <w:sz w:val="10"/>
          <w:szCs w:val="10"/>
        </w:rPr>
        <w:br w:type="page"/>
      </w:r>
    </w:p>
    <w:p w14:paraId="5A25F94B" w14:textId="7E0B9F3E" w:rsidR="002D5F10" w:rsidRPr="0069141E" w:rsidRDefault="00F17F6A" w:rsidP="00415E00">
      <w:pPr>
        <w:spacing w:after="0"/>
        <w:rPr>
          <w:rFonts w:cs="Times New Roman"/>
          <w:szCs w:val="24"/>
        </w:rPr>
      </w:pPr>
      <w:r>
        <w:rPr>
          <w:noProof/>
        </w:rPr>
        <w:lastRenderedPageBreak/>
        <w:pict w14:anchorId="48D066FC">
          <v:shape id="_x0000_s1043" type="#_x0000_t202" style="position:absolute;margin-left:214.05pt;margin-top:-16.95pt;width:291pt;height:59.2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Dxr&#10;d3SEAgAAlgUAAA4AAAAAAAAAAAAAAAAALgIAAGRycy9lMm9Eb2MueG1sUEsBAi0AFAAGAAgAAAAh&#10;AG4/+LTeAAAACwEAAA8AAAAAAAAAAAAAAAAA3gQAAGRycy9kb3ducmV2LnhtbFBLBQYAAAAABAAE&#10;APMAAADpBQAAAAA=&#10;" fillcolor="white [3201]" strokeweight=".5pt">
            <v:textbox>
              <w:txbxContent>
                <w:p w14:paraId="4DFC55F2" w14:textId="77777777" w:rsidR="002D5F10" w:rsidRPr="00B0578E" w:rsidRDefault="002D5F10" w:rsidP="002D5F1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6479F755" w14:textId="77777777" w:rsidR="002D5F10" w:rsidRPr="00A66129" w:rsidRDefault="002D5F10" w:rsidP="002D5F1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Situação do trabalho de cuidadores de idosos 2</w:t>
                  </w:r>
                </w:p>
              </w:txbxContent>
            </v:textbox>
          </v:shape>
        </w:pict>
      </w:r>
      <w:r w:rsidR="002D5F10" w:rsidRPr="0069141E">
        <w:rPr>
          <w:rFonts w:cs="Times New Roman"/>
          <w:noProof/>
          <w:szCs w:val="24"/>
          <w:lang w:eastAsia="pt-BR"/>
        </w:rPr>
        <w:drawing>
          <wp:inline distT="0" distB="0" distL="0" distR="0" wp14:anchorId="676C19B9" wp14:editId="3923ADD1">
            <wp:extent cx="2505075" cy="845469"/>
            <wp:effectExtent l="0" t="0" r="0" b="0"/>
            <wp:docPr id="2220" name="Imagem 222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7DD9A7CE" w14:textId="1EBC126A" w:rsidR="002D5F10" w:rsidRPr="0069141E" w:rsidRDefault="00F17F6A" w:rsidP="00415E00">
      <w:pPr>
        <w:spacing w:after="0"/>
        <w:rPr>
          <w:rFonts w:cs="Times New Roman"/>
          <w:szCs w:val="24"/>
        </w:rPr>
      </w:pPr>
      <w:r>
        <w:rPr>
          <w:noProof/>
        </w:rPr>
        <w:pict w14:anchorId="1D45EDAF">
          <v:shape id="_x0000_s1042" type="#_x0000_t202" style="position:absolute;margin-left:299.25pt;margin-top:15pt;width:203pt;height:29.15pt;z-index:251832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diQ7Ma8BAAA9AwAADgAAAAAAAAAAAAAAAAAuAgAAZHJzL2Uyb0RvYy54bWxQ&#10;SwECLQAUAAYACAAAACEAFE4UF90AAAAKAQAADwAAAAAAAAAAAAAAAAAJBAAAZHJzL2Rvd25yZXYu&#10;eG1sUEsFBgAAAAAEAAQA8wAAABMFAAAAAA==&#10;" filled="f" stroked="f">
            <v:textbox style="mso-fit-shape-to-text:t">
              <w:txbxContent>
                <w:p w14:paraId="36127097" w14:textId="77777777" w:rsidR="002D5F10" w:rsidRPr="007F0382" w:rsidRDefault="002D5F10" w:rsidP="002D5F1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03</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3874A01C">
          <v:shape id="_x0000_s1041" type="#_x0000_t202" style="position:absolute;margin-left:2.25pt;margin-top:15.95pt;width:131.5pt;height:24.25pt;z-index:251831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cHP/LK4BAAA9AwAADgAAAAAAAAAAAAAAAAAuAgAAZHJzL2Uyb0RvYy54bWxQSwEC&#10;LQAUAAYACAAAACEAYAUYctsAAAAHAQAADwAAAAAAAAAAAAAAAAAIBAAAZHJzL2Rvd25yZXYueG1s&#10;UEsFBgAAAAAEAAQA8wAAABAFAAAAAA==&#10;" filled="f" stroked="f">
            <v:textbox style="mso-fit-shape-to-text:t">
              <w:txbxContent>
                <w:p w14:paraId="7C761C3B" w14:textId="77777777" w:rsidR="002D5F10" w:rsidRDefault="002D5F10" w:rsidP="002D5F1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220789D1" w14:textId="77777777" w:rsidR="002D5F10" w:rsidRPr="0069141E" w:rsidRDefault="002D5F10"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2D5F10" w:rsidRPr="0069141E" w14:paraId="00160EB3" w14:textId="77777777" w:rsidTr="00DD5B4B">
        <w:tc>
          <w:tcPr>
            <w:tcW w:w="10116" w:type="dxa"/>
          </w:tcPr>
          <w:p w14:paraId="163ED3B2"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034C130F" w14:textId="77777777" w:rsidR="002D5F10" w:rsidRPr="0069141E" w:rsidRDefault="002D5F10" w:rsidP="00415E00">
            <w:pPr>
              <w:tabs>
                <w:tab w:val="left" w:pos="2475"/>
              </w:tabs>
              <w:rPr>
                <w:rFonts w:cs="Times New Roman"/>
                <w:bCs/>
                <w:szCs w:val="24"/>
              </w:rPr>
            </w:pPr>
          </w:p>
          <w:p w14:paraId="1883CD31" w14:textId="77777777" w:rsidR="002D5F10" w:rsidRPr="0069141E" w:rsidRDefault="002D5F10" w:rsidP="00415E00">
            <w:pPr>
              <w:tabs>
                <w:tab w:val="left" w:pos="2475"/>
              </w:tabs>
              <w:rPr>
                <w:rFonts w:cs="Times New Roman"/>
                <w:bCs/>
                <w:szCs w:val="24"/>
              </w:rPr>
            </w:pPr>
            <w:r w:rsidRPr="0069141E">
              <w:rPr>
                <w:rFonts w:cs="Times New Roman"/>
                <w:bCs/>
                <w:szCs w:val="24"/>
              </w:rPr>
              <w:t xml:space="preserve">“Valencis Curitiba Hospice”. O que são cuidados paliativos? Disponível em: </w:t>
            </w:r>
            <w:hyperlink r:id="rId124" w:history="1">
              <w:r w:rsidRPr="0069141E">
                <w:rPr>
                  <w:rStyle w:val="Hyperlink"/>
                  <w:rFonts w:cs="Times New Roman"/>
                  <w:bCs/>
                </w:rPr>
                <w:t>http://www.valencis.com.br/blog/o-que-sao-cuidados-paliativos/</w:t>
              </w:r>
            </w:hyperlink>
            <w:r w:rsidRPr="0069141E">
              <w:rPr>
                <w:rFonts w:cs="Times New Roman"/>
                <w:bCs/>
              </w:rPr>
              <w:t xml:space="preserve"> .</w:t>
            </w:r>
            <w:r w:rsidRPr="0069141E">
              <w:rPr>
                <w:rFonts w:cs="Times New Roman"/>
                <w:bCs/>
                <w:szCs w:val="24"/>
              </w:rPr>
              <w:t>Acesso em 03 de agosto de 2021.</w:t>
            </w:r>
          </w:p>
          <w:p w14:paraId="136380C3" w14:textId="77777777" w:rsidR="002D5F10" w:rsidRPr="0069141E" w:rsidRDefault="002D5F10" w:rsidP="00415E00">
            <w:pPr>
              <w:tabs>
                <w:tab w:val="left" w:pos="2475"/>
              </w:tabs>
              <w:rPr>
                <w:rFonts w:cs="Times New Roman"/>
                <w:color w:val="000000" w:themeColor="text1"/>
                <w:kern w:val="24"/>
                <w:szCs w:val="24"/>
              </w:rPr>
            </w:pPr>
          </w:p>
          <w:p w14:paraId="6B4F668B" w14:textId="77777777" w:rsidR="002D5F10" w:rsidRPr="0069141E" w:rsidRDefault="002D5F10" w:rsidP="00415E00">
            <w:pPr>
              <w:tabs>
                <w:tab w:val="left" w:pos="2475"/>
              </w:tabs>
              <w:rPr>
                <w:rFonts w:cs="Times New Roman"/>
                <w:bCs/>
                <w:szCs w:val="24"/>
              </w:rPr>
            </w:pPr>
            <w:r w:rsidRPr="0069141E">
              <w:rPr>
                <w:rFonts w:cs="Times New Roman"/>
                <w:bCs/>
                <w:szCs w:val="24"/>
              </w:rPr>
              <w:t>“Contrate Cuidador Santos”. Página de contratações, como contratar. Disponível em:</w:t>
            </w:r>
          </w:p>
          <w:p w14:paraId="601DDB0E" w14:textId="77777777" w:rsidR="002D5F10" w:rsidRPr="0069141E" w:rsidRDefault="00DD5B4B" w:rsidP="00415E00">
            <w:pPr>
              <w:tabs>
                <w:tab w:val="left" w:pos="2475"/>
              </w:tabs>
              <w:rPr>
                <w:rFonts w:cs="Times New Roman"/>
                <w:bCs/>
                <w:szCs w:val="24"/>
              </w:rPr>
            </w:pPr>
            <w:hyperlink r:id="rId125" w:history="1">
              <w:r w:rsidR="002D5F10" w:rsidRPr="0069141E">
                <w:rPr>
                  <w:rStyle w:val="Hyperlink"/>
                  <w:rFonts w:cs="Times New Roman"/>
                  <w:bCs/>
                </w:rPr>
                <w:t>http://www.contratecuidadorsantos.com.br/</w:t>
              </w:r>
            </w:hyperlink>
            <w:r w:rsidR="002D5F10" w:rsidRPr="0069141E">
              <w:rPr>
                <w:rFonts w:cs="Times New Roman"/>
                <w:bCs/>
              </w:rPr>
              <w:t xml:space="preserve"> . </w:t>
            </w:r>
            <w:r w:rsidR="002D5F10" w:rsidRPr="0069141E">
              <w:rPr>
                <w:rFonts w:cs="Times New Roman"/>
                <w:bCs/>
                <w:szCs w:val="24"/>
              </w:rPr>
              <w:t>Acesso em 03 de agosto de 2021.</w:t>
            </w:r>
          </w:p>
          <w:p w14:paraId="74698BF6" w14:textId="77777777" w:rsidR="002D5F10" w:rsidRPr="0069141E" w:rsidRDefault="002D5F10" w:rsidP="00415E00">
            <w:pPr>
              <w:tabs>
                <w:tab w:val="left" w:pos="2475"/>
              </w:tabs>
              <w:rPr>
                <w:rFonts w:cs="Times New Roman"/>
                <w:bCs/>
                <w:szCs w:val="24"/>
              </w:rPr>
            </w:pPr>
          </w:p>
          <w:p w14:paraId="102B6171" w14:textId="77777777" w:rsidR="002D5F10" w:rsidRPr="0069141E" w:rsidRDefault="002D5F10" w:rsidP="00415E00">
            <w:pPr>
              <w:tabs>
                <w:tab w:val="left" w:pos="2475"/>
              </w:tabs>
              <w:rPr>
                <w:rFonts w:cs="Times New Roman"/>
                <w:bCs/>
                <w:szCs w:val="24"/>
              </w:rPr>
            </w:pPr>
            <w:r w:rsidRPr="0069141E">
              <w:rPr>
                <w:rFonts w:cs="Times New Roman"/>
                <w:bCs/>
                <w:szCs w:val="24"/>
              </w:rPr>
              <w:t>“Home Angels Video”. Qual a função dos cuidadores? Disponível em:</w:t>
            </w:r>
          </w:p>
          <w:p w14:paraId="6B45F64D" w14:textId="77777777" w:rsidR="002D5F10" w:rsidRPr="0069141E" w:rsidRDefault="00DD5B4B" w:rsidP="00415E00">
            <w:pPr>
              <w:tabs>
                <w:tab w:val="left" w:pos="2475"/>
              </w:tabs>
              <w:rPr>
                <w:rFonts w:cs="Times New Roman"/>
                <w:bCs/>
                <w:szCs w:val="24"/>
              </w:rPr>
            </w:pPr>
            <w:hyperlink r:id="rId126" w:history="1">
              <w:r w:rsidR="002D5F10" w:rsidRPr="0069141E">
                <w:rPr>
                  <w:rStyle w:val="Hyperlink"/>
                  <w:rFonts w:cs="Times New Roman"/>
                  <w:bCs/>
                </w:rPr>
                <w:t>https://www.youtube.com/watch?v=jbQWFThuO_I</w:t>
              </w:r>
            </w:hyperlink>
            <w:r w:rsidR="002D5F10" w:rsidRPr="0069141E">
              <w:rPr>
                <w:rFonts w:cs="Times New Roman"/>
                <w:bCs/>
              </w:rPr>
              <w:t xml:space="preserve"> . </w:t>
            </w:r>
            <w:r w:rsidR="002D5F10" w:rsidRPr="0069141E">
              <w:rPr>
                <w:rFonts w:cs="Times New Roman"/>
                <w:bCs/>
                <w:szCs w:val="24"/>
              </w:rPr>
              <w:t>Acesso em 03 de agosto de 2021.</w:t>
            </w:r>
          </w:p>
          <w:p w14:paraId="7606E866" w14:textId="77777777" w:rsidR="002D5F10" w:rsidRPr="0069141E" w:rsidRDefault="002D5F10" w:rsidP="00415E00">
            <w:pPr>
              <w:tabs>
                <w:tab w:val="left" w:pos="2475"/>
              </w:tabs>
              <w:rPr>
                <w:rFonts w:cs="Times New Roman"/>
                <w:bCs/>
                <w:szCs w:val="24"/>
              </w:rPr>
            </w:pPr>
          </w:p>
          <w:p w14:paraId="020E77C9" w14:textId="77777777" w:rsidR="002D5F10" w:rsidRPr="0069141E" w:rsidRDefault="002D5F10" w:rsidP="00415E00">
            <w:pPr>
              <w:tabs>
                <w:tab w:val="left" w:pos="2475"/>
              </w:tabs>
              <w:rPr>
                <w:rFonts w:cs="Times New Roman"/>
                <w:color w:val="000000" w:themeColor="text1"/>
                <w:kern w:val="24"/>
                <w:szCs w:val="24"/>
              </w:rPr>
            </w:pPr>
          </w:p>
        </w:tc>
      </w:tr>
      <w:tr w:rsidR="002D5F10" w:rsidRPr="0069141E" w14:paraId="721B9CC2" w14:textId="77777777" w:rsidTr="00DD5B4B">
        <w:tc>
          <w:tcPr>
            <w:tcW w:w="10116" w:type="dxa"/>
          </w:tcPr>
          <w:p w14:paraId="693E90BD"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20439DD7" w14:textId="77777777" w:rsidR="002D5F10" w:rsidRPr="0069141E" w:rsidRDefault="002D5F10" w:rsidP="00415E00">
            <w:pPr>
              <w:tabs>
                <w:tab w:val="left" w:pos="2475"/>
              </w:tabs>
              <w:rPr>
                <w:rFonts w:cs="Times New Roman"/>
                <w:color w:val="000000" w:themeColor="text1"/>
                <w:kern w:val="24"/>
                <w:szCs w:val="24"/>
              </w:rPr>
            </w:pPr>
          </w:p>
          <w:p w14:paraId="5D0AFB53" w14:textId="77777777" w:rsidR="002D5F10" w:rsidRPr="0069141E" w:rsidRDefault="002D5F10" w:rsidP="00415E00">
            <w:pPr>
              <w:tabs>
                <w:tab w:val="left" w:pos="2475"/>
              </w:tabs>
              <w:jc w:val="both"/>
              <w:rPr>
                <w:rFonts w:cs="Times New Roman"/>
                <w:kern w:val="24"/>
                <w:szCs w:val="28"/>
              </w:rPr>
            </w:pPr>
            <w:r w:rsidRPr="0069141E">
              <w:rPr>
                <w:rFonts w:cs="Times New Roman"/>
                <w:kern w:val="24"/>
                <w:szCs w:val="28"/>
              </w:rPr>
              <w:t>Houve de novo uma pesquisa sobre a área de trabalho dos cuidadores, descobrimos que este trabalho é regulamentado recentemente, e pesquisamos localmente.</w:t>
            </w:r>
          </w:p>
          <w:p w14:paraId="09587E2A" w14:textId="77777777" w:rsidR="002D5F10" w:rsidRPr="0069141E" w:rsidRDefault="002D5F10" w:rsidP="00415E00">
            <w:pPr>
              <w:tabs>
                <w:tab w:val="left" w:pos="2475"/>
              </w:tabs>
              <w:jc w:val="both"/>
              <w:rPr>
                <w:rFonts w:cs="Times New Roman"/>
                <w:kern w:val="24"/>
                <w:szCs w:val="28"/>
              </w:rPr>
            </w:pPr>
          </w:p>
          <w:p w14:paraId="22ECD106" w14:textId="77777777" w:rsidR="002D5F10" w:rsidRPr="0069141E" w:rsidRDefault="002D5F10" w:rsidP="00415E00">
            <w:pPr>
              <w:tabs>
                <w:tab w:val="left" w:pos="2475"/>
              </w:tabs>
              <w:jc w:val="both"/>
              <w:rPr>
                <w:rFonts w:cs="Times New Roman"/>
                <w:kern w:val="24"/>
                <w:szCs w:val="32"/>
              </w:rPr>
            </w:pPr>
          </w:p>
        </w:tc>
      </w:tr>
      <w:tr w:rsidR="002D5F10" w:rsidRPr="0069141E" w14:paraId="570E6823" w14:textId="77777777" w:rsidTr="00DD5B4B">
        <w:tc>
          <w:tcPr>
            <w:tcW w:w="10116" w:type="dxa"/>
          </w:tcPr>
          <w:p w14:paraId="2859A68E"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1257549B" w14:textId="77777777" w:rsidR="002D5F10" w:rsidRPr="0069141E" w:rsidRDefault="002D5F10" w:rsidP="00415E00">
            <w:pPr>
              <w:tabs>
                <w:tab w:val="left" w:pos="2475"/>
              </w:tabs>
              <w:rPr>
                <w:rFonts w:cs="Times New Roman"/>
                <w:color w:val="000000" w:themeColor="text1"/>
                <w:kern w:val="24"/>
                <w:szCs w:val="24"/>
              </w:rPr>
            </w:pPr>
          </w:p>
          <w:p w14:paraId="3B556892" w14:textId="77777777" w:rsidR="002D5F10" w:rsidRPr="0069141E" w:rsidRDefault="002D5F10" w:rsidP="00415E00">
            <w:pPr>
              <w:tabs>
                <w:tab w:val="left" w:pos="2475"/>
              </w:tabs>
              <w:jc w:val="both"/>
              <w:rPr>
                <w:rFonts w:cs="Times New Roman"/>
                <w:kern w:val="24"/>
                <w:szCs w:val="28"/>
              </w:rPr>
            </w:pPr>
            <w:r w:rsidRPr="0069141E">
              <w:rPr>
                <w:rFonts w:cs="Times New Roman"/>
                <w:kern w:val="24"/>
                <w:szCs w:val="28"/>
              </w:rPr>
              <w:t>Seguir o planejamento semanal e horário.</w:t>
            </w:r>
          </w:p>
          <w:p w14:paraId="56996D99" w14:textId="77777777" w:rsidR="002D5F10" w:rsidRPr="0069141E" w:rsidRDefault="002D5F10" w:rsidP="00415E00">
            <w:pPr>
              <w:tabs>
                <w:tab w:val="left" w:pos="2475"/>
              </w:tabs>
              <w:jc w:val="both"/>
              <w:rPr>
                <w:rFonts w:cs="Times New Roman"/>
                <w:kern w:val="24"/>
                <w:szCs w:val="28"/>
              </w:rPr>
            </w:pPr>
          </w:p>
        </w:tc>
      </w:tr>
      <w:tr w:rsidR="002D5F10" w:rsidRPr="0069141E" w14:paraId="0A1321E1" w14:textId="77777777" w:rsidTr="00DD5B4B">
        <w:tc>
          <w:tcPr>
            <w:tcW w:w="10116" w:type="dxa"/>
          </w:tcPr>
          <w:p w14:paraId="5EBDF396"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38369869" w14:textId="77777777" w:rsidR="002D5F10" w:rsidRPr="0069141E" w:rsidRDefault="002D5F10" w:rsidP="00415E00">
            <w:pPr>
              <w:textAlignment w:val="baseline"/>
              <w:rPr>
                <w:rFonts w:eastAsia="Times New Roman" w:cs="Times New Roman"/>
                <w:color w:val="000000"/>
                <w:lang w:eastAsia="pt-BR"/>
              </w:rPr>
            </w:pPr>
          </w:p>
          <w:p w14:paraId="2181C299" w14:textId="77777777" w:rsidR="002D5F10" w:rsidRPr="0069141E" w:rsidRDefault="002D5F10" w:rsidP="00415E00">
            <w:pPr>
              <w:textAlignment w:val="baseline"/>
              <w:rPr>
                <w:rFonts w:cs="Times New Roman"/>
                <w:color w:val="000000" w:themeColor="text1"/>
                <w:kern w:val="24"/>
                <w:szCs w:val="24"/>
              </w:rPr>
            </w:pPr>
          </w:p>
        </w:tc>
      </w:tr>
      <w:tr w:rsidR="002D5F10" w:rsidRPr="0069141E" w14:paraId="365CFD86" w14:textId="77777777" w:rsidTr="00DD5B4B">
        <w:tc>
          <w:tcPr>
            <w:tcW w:w="10116" w:type="dxa"/>
          </w:tcPr>
          <w:p w14:paraId="1B07745B" w14:textId="77777777" w:rsidR="002D5F10" w:rsidRPr="0069141E" w:rsidRDefault="002D5F1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80782B5" w14:textId="77777777" w:rsidR="002D5F10" w:rsidRPr="0069141E" w:rsidRDefault="002D5F10" w:rsidP="00415E00">
            <w:pPr>
              <w:rPr>
                <w:rFonts w:cs="Times New Roman"/>
                <w:color w:val="000000" w:themeColor="text1"/>
                <w:kern w:val="24"/>
                <w:szCs w:val="24"/>
              </w:rPr>
            </w:pPr>
          </w:p>
          <w:p w14:paraId="232DFD59" w14:textId="77777777" w:rsidR="002D5F10" w:rsidRPr="0069141E" w:rsidRDefault="002D5F10" w:rsidP="00415E00">
            <w:pPr>
              <w:textAlignment w:val="baseline"/>
              <w:rPr>
                <w:rFonts w:cs="Times New Roman"/>
                <w:szCs w:val="24"/>
              </w:rPr>
            </w:pPr>
          </w:p>
        </w:tc>
      </w:tr>
    </w:tbl>
    <w:p w14:paraId="2876CE61" w14:textId="77777777" w:rsidR="002D5F10" w:rsidRPr="0069141E" w:rsidRDefault="002D5F1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2D5F10" w:rsidRPr="0069141E" w14:paraId="4897AE70" w14:textId="77777777" w:rsidTr="00DD5B4B">
        <w:trPr>
          <w:trHeight w:val="310"/>
        </w:trPr>
        <w:tc>
          <w:tcPr>
            <w:tcW w:w="5070" w:type="dxa"/>
          </w:tcPr>
          <w:p w14:paraId="70D82AC3" w14:textId="77777777" w:rsidR="002D5F10" w:rsidRPr="0069141E" w:rsidRDefault="002D5F10" w:rsidP="00415E00">
            <w:pPr>
              <w:spacing w:after="0" w:line="240" w:lineRule="auto"/>
              <w:rPr>
                <w:rFonts w:cs="Times New Roman"/>
                <w:b/>
                <w:szCs w:val="24"/>
              </w:rPr>
            </w:pPr>
            <w:r w:rsidRPr="0069141E">
              <w:rPr>
                <w:rFonts w:cs="Times New Roman"/>
                <w:b/>
                <w:szCs w:val="24"/>
              </w:rPr>
              <w:t>Ciência do Grupo:</w:t>
            </w:r>
          </w:p>
        </w:tc>
        <w:tc>
          <w:tcPr>
            <w:tcW w:w="1451" w:type="dxa"/>
          </w:tcPr>
          <w:p w14:paraId="2FED7EA4" w14:textId="77777777" w:rsidR="002D5F10" w:rsidRPr="0069141E" w:rsidRDefault="002D5F1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45202089" w14:textId="77777777" w:rsidR="002D5F10" w:rsidRPr="0069141E" w:rsidRDefault="002D5F10" w:rsidP="00415E00">
            <w:pPr>
              <w:spacing w:after="0" w:line="240" w:lineRule="auto"/>
              <w:rPr>
                <w:rFonts w:cs="Times New Roman"/>
                <w:b/>
                <w:szCs w:val="24"/>
              </w:rPr>
            </w:pPr>
            <w:r w:rsidRPr="0069141E">
              <w:rPr>
                <w:rFonts w:cs="Times New Roman"/>
                <w:b/>
                <w:szCs w:val="24"/>
              </w:rPr>
              <w:t>Ciência dos Professor(es)</w:t>
            </w:r>
          </w:p>
          <w:p w14:paraId="7C8D0221" w14:textId="77777777" w:rsidR="002D5F10" w:rsidRPr="0069141E" w:rsidRDefault="002D5F10" w:rsidP="00415E00">
            <w:pPr>
              <w:spacing w:after="0" w:line="240" w:lineRule="auto"/>
              <w:rPr>
                <w:rFonts w:cs="Times New Roman"/>
                <w:b/>
                <w:szCs w:val="24"/>
              </w:rPr>
            </w:pPr>
          </w:p>
        </w:tc>
      </w:tr>
      <w:tr w:rsidR="002D5F10" w:rsidRPr="0069141E" w14:paraId="6B3526F9" w14:textId="77777777" w:rsidTr="00DD5B4B">
        <w:trPr>
          <w:trHeight w:val="310"/>
        </w:trPr>
        <w:tc>
          <w:tcPr>
            <w:tcW w:w="5070" w:type="dxa"/>
          </w:tcPr>
          <w:p w14:paraId="7E0BE1AA" w14:textId="77777777" w:rsidR="002D5F10" w:rsidRPr="0069141E" w:rsidRDefault="002D5F10" w:rsidP="00415E00">
            <w:pPr>
              <w:spacing w:after="0" w:line="240" w:lineRule="auto"/>
              <w:rPr>
                <w:rFonts w:cs="Times New Roman"/>
                <w:szCs w:val="24"/>
              </w:rPr>
            </w:pPr>
            <w:r w:rsidRPr="0069141E">
              <w:rPr>
                <w:rFonts w:cs="Times New Roman"/>
                <w:szCs w:val="24"/>
              </w:rPr>
              <w:t>Alex Aparecido de Lima</w:t>
            </w:r>
          </w:p>
        </w:tc>
        <w:tc>
          <w:tcPr>
            <w:tcW w:w="1451" w:type="dxa"/>
          </w:tcPr>
          <w:p w14:paraId="28DD34F0"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4944B088" w14:textId="77777777" w:rsidR="002D5F10" w:rsidRPr="0069141E" w:rsidRDefault="002D5F10" w:rsidP="00415E00">
            <w:pPr>
              <w:spacing w:after="0" w:line="240" w:lineRule="auto"/>
              <w:rPr>
                <w:rFonts w:cs="Times New Roman"/>
                <w:szCs w:val="24"/>
              </w:rPr>
            </w:pPr>
          </w:p>
        </w:tc>
      </w:tr>
      <w:tr w:rsidR="002D5F10" w:rsidRPr="0069141E" w14:paraId="6EFC4BDC" w14:textId="77777777" w:rsidTr="00DD5B4B">
        <w:trPr>
          <w:trHeight w:val="310"/>
        </w:trPr>
        <w:tc>
          <w:tcPr>
            <w:tcW w:w="5070" w:type="dxa"/>
          </w:tcPr>
          <w:p w14:paraId="712508ED" w14:textId="77777777" w:rsidR="002D5F10" w:rsidRPr="0069141E" w:rsidRDefault="002D5F1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34D470A6"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54F25038" w14:textId="77777777" w:rsidR="002D5F10" w:rsidRPr="0069141E" w:rsidRDefault="002D5F10" w:rsidP="00415E00">
            <w:pPr>
              <w:spacing w:after="0" w:line="240" w:lineRule="auto"/>
              <w:rPr>
                <w:rFonts w:cs="Times New Roman"/>
                <w:szCs w:val="24"/>
              </w:rPr>
            </w:pPr>
          </w:p>
        </w:tc>
      </w:tr>
      <w:tr w:rsidR="002D5F10" w:rsidRPr="0069141E" w14:paraId="25F16186" w14:textId="77777777" w:rsidTr="00DD5B4B">
        <w:trPr>
          <w:trHeight w:val="310"/>
        </w:trPr>
        <w:tc>
          <w:tcPr>
            <w:tcW w:w="5070" w:type="dxa"/>
          </w:tcPr>
          <w:p w14:paraId="5FF716C1" w14:textId="77777777" w:rsidR="002D5F10" w:rsidRPr="0069141E" w:rsidRDefault="002D5F10" w:rsidP="00415E00">
            <w:pPr>
              <w:spacing w:after="0" w:line="240" w:lineRule="auto"/>
              <w:rPr>
                <w:rFonts w:cs="Times New Roman"/>
                <w:szCs w:val="24"/>
              </w:rPr>
            </w:pPr>
            <w:r w:rsidRPr="0069141E">
              <w:rPr>
                <w:rFonts w:cs="Times New Roman"/>
                <w:szCs w:val="24"/>
              </w:rPr>
              <w:t>Cesar Mâncio Silva</w:t>
            </w:r>
          </w:p>
        </w:tc>
        <w:tc>
          <w:tcPr>
            <w:tcW w:w="1451" w:type="dxa"/>
          </w:tcPr>
          <w:p w14:paraId="2530D03E"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5CB1A41A" w14:textId="77777777" w:rsidR="002D5F10" w:rsidRPr="0069141E" w:rsidRDefault="002D5F10" w:rsidP="00415E00">
            <w:pPr>
              <w:spacing w:after="0" w:line="240" w:lineRule="auto"/>
              <w:rPr>
                <w:rFonts w:cs="Times New Roman"/>
                <w:szCs w:val="24"/>
              </w:rPr>
            </w:pPr>
          </w:p>
        </w:tc>
      </w:tr>
      <w:tr w:rsidR="002D5F10" w:rsidRPr="0069141E" w14:paraId="03DB8469" w14:textId="77777777" w:rsidTr="00DD5B4B">
        <w:trPr>
          <w:trHeight w:val="310"/>
        </w:trPr>
        <w:tc>
          <w:tcPr>
            <w:tcW w:w="5070" w:type="dxa"/>
          </w:tcPr>
          <w:p w14:paraId="3837109F" w14:textId="77777777" w:rsidR="002D5F10" w:rsidRPr="0069141E" w:rsidRDefault="002D5F10" w:rsidP="00415E00">
            <w:pPr>
              <w:spacing w:after="0" w:line="240" w:lineRule="auto"/>
              <w:rPr>
                <w:rFonts w:cs="Times New Roman"/>
                <w:szCs w:val="24"/>
              </w:rPr>
            </w:pPr>
            <w:r w:rsidRPr="0069141E">
              <w:rPr>
                <w:rFonts w:cs="Times New Roman"/>
                <w:szCs w:val="24"/>
              </w:rPr>
              <w:t>Maithê Gomes da Piedade</w:t>
            </w:r>
          </w:p>
        </w:tc>
        <w:tc>
          <w:tcPr>
            <w:tcW w:w="1451" w:type="dxa"/>
          </w:tcPr>
          <w:p w14:paraId="33856D6B"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20C36A8E" w14:textId="77777777" w:rsidR="002D5F10" w:rsidRPr="0069141E" w:rsidRDefault="002D5F10" w:rsidP="00415E00">
            <w:pPr>
              <w:spacing w:after="0" w:line="240" w:lineRule="auto"/>
              <w:rPr>
                <w:rFonts w:cs="Times New Roman"/>
                <w:szCs w:val="24"/>
              </w:rPr>
            </w:pPr>
          </w:p>
        </w:tc>
      </w:tr>
    </w:tbl>
    <w:p w14:paraId="177353D0" w14:textId="77777777" w:rsidR="002D5F10" w:rsidRPr="0069141E" w:rsidRDefault="002D5F10" w:rsidP="00415E00">
      <w:pPr>
        <w:tabs>
          <w:tab w:val="left" w:pos="1770"/>
        </w:tabs>
        <w:spacing w:after="0" w:line="240" w:lineRule="auto"/>
        <w:rPr>
          <w:rFonts w:cs="Times New Roman"/>
          <w:sz w:val="2"/>
          <w:szCs w:val="2"/>
        </w:rPr>
      </w:pPr>
    </w:p>
    <w:p w14:paraId="3E6317B9" w14:textId="77777777" w:rsidR="002D5F10" w:rsidRPr="0069141E" w:rsidRDefault="002D5F10" w:rsidP="00415E00">
      <w:pPr>
        <w:spacing w:after="0"/>
        <w:rPr>
          <w:rFonts w:cs="Times New Roman"/>
          <w:sz w:val="10"/>
          <w:szCs w:val="10"/>
        </w:rPr>
      </w:pPr>
      <w:r w:rsidRPr="0069141E">
        <w:rPr>
          <w:rFonts w:cs="Times New Roman"/>
          <w:sz w:val="10"/>
          <w:szCs w:val="10"/>
        </w:rPr>
        <w:lastRenderedPageBreak/>
        <w:br w:type="page"/>
      </w:r>
    </w:p>
    <w:p w14:paraId="648DA711" w14:textId="2BB1071C" w:rsidR="002D5F10" w:rsidRPr="0069141E" w:rsidRDefault="00F17F6A" w:rsidP="00415E00">
      <w:pPr>
        <w:spacing w:after="0"/>
        <w:rPr>
          <w:rFonts w:cs="Times New Roman"/>
          <w:szCs w:val="24"/>
        </w:rPr>
      </w:pPr>
      <w:r>
        <w:rPr>
          <w:noProof/>
        </w:rPr>
        <w:lastRenderedPageBreak/>
        <w:pict w14:anchorId="1B6C7AD5">
          <v:shape id="_x0000_s1040" type="#_x0000_t202" style="position:absolute;margin-left:214.05pt;margin-top:-16.95pt;width:291pt;height:59.2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gn4K&#10;M4MCAACWBQAADgAAAAAAAAAAAAAAAAAuAgAAZHJzL2Uyb0RvYy54bWxQSwECLQAUAAYACAAAACEA&#10;bj/4tN4AAAALAQAADwAAAAAAAAAAAAAAAADdBAAAZHJzL2Rvd25yZXYueG1sUEsFBgAAAAAEAAQA&#10;8wAAAOgFAAAAAA==&#10;" fillcolor="white [3201]" strokeweight=".5pt">
            <v:textbox>
              <w:txbxContent>
                <w:p w14:paraId="6B8CEE4A" w14:textId="77777777" w:rsidR="002D5F10" w:rsidRPr="00B0578E" w:rsidRDefault="002D5F10" w:rsidP="002D5F10">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89E7B68" w14:textId="77777777" w:rsidR="002D5F10" w:rsidRPr="00A66129" w:rsidRDefault="002D5F10" w:rsidP="002D5F10">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Situação do trabalho de cuidadores de idosos &amp; Presencial</w:t>
                  </w:r>
                </w:p>
              </w:txbxContent>
            </v:textbox>
          </v:shape>
        </w:pict>
      </w:r>
      <w:r w:rsidR="002D5F10" w:rsidRPr="0069141E">
        <w:rPr>
          <w:rFonts w:cs="Times New Roman"/>
          <w:noProof/>
          <w:szCs w:val="24"/>
          <w:lang w:eastAsia="pt-BR"/>
        </w:rPr>
        <w:drawing>
          <wp:inline distT="0" distB="0" distL="0" distR="0" wp14:anchorId="71A8CCAD" wp14:editId="73C0F1F8">
            <wp:extent cx="2505075" cy="845469"/>
            <wp:effectExtent l="0" t="0" r="0" b="0"/>
            <wp:docPr id="2216" name="Imagem 221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294F1CC8" w14:textId="5DE45E1F" w:rsidR="002D5F10" w:rsidRPr="0069141E" w:rsidRDefault="00F17F6A" w:rsidP="00415E00">
      <w:pPr>
        <w:spacing w:after="0"/>
        <w:rPr>
          <w:rFonts w:cs="Times New Roman"/>
          <w:szCs w:val="24"/>
        </w:rPr>
      </w:pPr>
      <w:r>
        <w:rPr>
          <w:noProof/>
        </w:rPr>
        <w:pict w14:anchorId="73A00B74">
          <v:shape id="_x0000_s1039" type="#_x0000_t202" style="position:absolute;margin-left:299.25pt;margin-top:15pt;width:203pt;height:29.15pt;z-index:25182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148wNq8BAAA9AwAADgAAAAAAAAAAAAAAAAAuAgAAZHJzL2Uyb0RvYy54bWxQ&#10;SwECLQAUAAYACAAAACEAFE4UF90AAAAKAQAADwAAAAAAAAAAAAAAAAAJBAAAZHJzL2Rvd25yZXYu&#10;eG1sUEsFBgAAAAAEAAQA8wAAABMFAAAAAA==&#10;" filled="f" stroked="f">
            <v:textbox style="mso-fit-shape-to-text:t">
              <w:txbxContent>
                <w:p w14:paraId="12F0F543" w14:textId="77777777" w:rsidR="002D5F10" w:rsidRPr="007F0382" w:rsidRDefault="002D5F10" w:rsidP="002D5F10">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02</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7C6C0649">
          <v:shape id="_x0000_s1038" type="#_x0000_t202" style="position:absolute;margin-left:2.25pt;margin-top:15.95pt;width:131.5pt;height:24.25pt;z-index:251827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7xUGLq4BAAA9AwAADgAAAAAAAAAAAAAAAAAuAgAAZHJzL2Uyb0RvYy54bWxQSwEC&#10;LQAUAAYACAAAACEAYAUYctsAAAAHAQAADwAAAAAAAAAAAAAAAAAIBAAAZHJzL2Rvd25yZXYueG1s&#10;UEsFBgAAAAAEAAQA8wAAABAFAAAAAA==&#10;" filled="f" stroked="f">
            <v:textbox style="mso-fit-shape-to-text:t">
              <w:txbxContent>
                <w:p w14:paraId="40FDD2D2" w14:textId="77777777" w:rsidR="002D5F10" w:rsidRDefault="002D5F10" w:rsidP="002D5F10">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5B0FE3D2" w14:textId="77777777" w:rsidR="002D5F10" w:rsidRPr="0069141E" w:rsidRDefault="002D5F10"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2D5F10" w:rsidRPr="0069141E" w14:paraId="4A5C1155" w14:textId="77777777" w:rsidTr="00DD5B4B">
        <w:tc>
          <w:tcPr>
            <w:tcW w:w="10116" w:type="dxa"/>
          </w:tcPr>
          <w:p w14:paraId="0BA3CDDA"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61CE084" w14:textId="77777777" w:rsidR="002D5F10" w:rsidRPr="0069141E" w:rsidRDefault="002D5F10" w:rsidP="00415E00">
            <w:pPr>
              <w:tabs>
                <w:tab w:val="left" w:pos="2475"/>
              </w:tabs>
              <w:rPr>
                <w:rFonts w:cs="Times New Roman"/>
                <w:bCs/>
                <w:szCs w:val="24"/>
              </w:rPr>
            </w:pPr>
          </w:p>
          <w:p w14:paraId="3CDDE3E5" w14:textId="77777777" w:rsidR="002D5F10" w:rsidRPr="0069141E" w:rsidRDefault="002D5F10" w:rsidP="00415E00">
            <w:pPr>
              <w:tabs>
                <w:tab w:val="left" w:pos="2475"/>
              </w:tabs>
              <w:rPr>
                <w:rFonts w:cs="Times New Roman"/>
                <w:bCs/>
                <w:szCs w:val="24"/>
              </w:rPr>
            </w:pPr>
            <w:r w:rsidRPr="0069141E">
              <w:rPr>
                <w:rFonts w:cs="Times New Roman"/>
                <w:bCs/>
                <w:szCs w:val="24"/>
              </w:rPr>
              <w:t xml:space="preserve">“Caderno de Atenção Familiar”. O papel dos cuidadores na atenção domiciliar. Disponível em: </w:t>
            </w:r>
            <w:hyperlink r:id="rId127" w:history="1">
              <w:r w:rsidRPr="0069141E">
                <w:rPr>
                  <w:rStyle w:val="Hyperlink"/>
                  <w:rFonts w:cs="Times New Roman"/>
                  <w:bCs/>
                </w:rPr>
                <w:t>http://189.28.128.100/dab/docs/geral/CAD_VOL1_CAP5.pdf</w:t>
              </w:r>
            </w:hyperlink>
            <w:r w:rsidRPr="0069141E">
              <w:rPr>
                <w:rFonts w:cs="Times New Roman"/>
                <w:bCs/>
              </w:rPr>
              <w:t xml:space="preserve"> .</w:t>
            </w:r>
            <w:r w:rsidRPr="0069141E">
              <w:rPr>
                <w:rFonts w:cs="Times New Roman"/>
                <w:bCs/>
                <w:szCs w:val="24"/>
              </w:rPr>
              <w:t>Acesso em 02 de agosto de 2021.</w:t>
            </w:r>
          </w:p>
          <w:p w14:paraId="277CAE05" w14:textId="77777777" w:rsidR="002D5F10" w:rsidRPr="0069141E" w:rsidRDefault="002D5F10" w:rsidP="00415E00">
            <w:pPr>
              <w:tabs>
                <w:tab w:val="left" w:pos="2475"/>
              </w:tabs>
              <w:rPr>
                <w:rFonts w:cs="Times New Roman"/>
                <w:color w:val="000000" w:themeColor="text1"/>
                <w:kern w:val="24"/>
                <w:szCs w:val="24"/>
              </w:rPr>
            </w:pPr>
          </w:p>
          <w:p w14:paraId="752CC9E2" w14:textId="77777777" w:rsidR="002D5F10" w:rsidRPr="0069141E" w:rsidRDefault="002D5F10" w:rsidP="00415E00">
            <w:pPr>
              <w:tabs>
                <w:tab w:val="left" w:pos="2475"/>
              </w:tabs>
              <w:rPr>
                <w:rFonts w:cs="Times New Roman"/>
                <w:bCs/>
                <w:szCs w:val="24"/>
              </w:rPr>
            </w:pPr>
            <w:r w:rsidRPr="0069141E">
              <w:rPr>
                <w:rFonts w:cs="Times New Roman"/>
                <w:bCs/>
                <w:szCs w:val="24"/>
              </w:rPr>
              <w:t>“Hoje em Dia”. Cuidador de idoso é o trabalho que mais cresce no Brasil. Disponível em:</w:t>
            </w:r>
          </w:p>
          <w:p w14:paraId="5249DBA9" w14:textId="77777777" w:rsidR="002D5F10" w:rsidRPr="0069141E" w:rsidRDefault="00DD5B4B" w:rsidP="00415E00">
            <w:pPr>
              <w:tabs>
                <w:tab w:val="left" w:pos="2475"/>
              </w:tabs>
              <w:rPr>
                <w:rFonts w:cs="Times New Roman"/>
                <w:bCs/>
                <w:szCs w:val="24"/>
              </w:rPr>
            </w:pPr>
            <w:hyperlink r:id="rId128" w:history="1">
              <w:r w:rsidR="002D5F10" w:rsidRPr="0069141E">
                <w:rPr>
                  <w:rStyle w:val="Hyperlink"/>
                  <w:rFonts w:cs="Times New Roman"/>
                  <w:bCs/>
                </w:rPr>
                <w:t>https://www.youtube.com/watch?v=uNiyzCt7u0A</w:t>
              </w:r>
            </w:hyperlink>
            <w:r w:rsidR="002D5F10" w:rsidRPr="0069141E">
              <w:rPr>
                <w:rFonts w:cs="Times New Roman"/>
                <w:bCs/>
              </w:rPr>
              <w:t xml:space="preserve"> . </w:t>
            </w:r>
            <w:r w:rsidR="002D5F10" w:rsidRPr="0069141E">
              <w:rPr>
                <w:rFonts w:cs="Times New Roman"/>
                <w:bCs/>
                <w:szCs w:val="24"/>
              </w:rPr>
              <w:t>Acesso em 02 de agosto de 2021.</w:t>
            </w:r>
          </w:p>
          <w:p w14:paraId="767CC645" w14:textId="77777777" w:rsidR="002D5F10" w:rsidRPr="0069141E" w:rsidRDefault="002D5F10" w:rsidP="00415E00">
            <w:pPr>
              <w:tabs>
                <w:tab w:val="left" w:pos="2475"/>
              </w:tabs>
              <w:rPr>
                <w:rFonts w:cs="Times New Roman"/>
                <w:bCs/>
                <w:szCs w:val="24"/>
              </w:rPr>
            </w:pPr>
          </w:p>
          <w:p w14:paraId="2BCF4A24" w14:textId="77777777" w:rsidR="002D5F10" w:rsidRPr="0069141E" w:rsidRDefault="002D5F10" w:rsidP="00415E00">
            <w:pPr>
              <w:tabs>
                <w:tab w:val="left" w:pos="2475"/>
              </w:tabs>
              <w:rPr>
                <w:rFonts w:cs="Times New Roman"/>
                <w:color w:val="000000" w:themeColor="text1"/>
                <w:kern w:val="24"/>
                <w:szCs w:val="24"/>
              </w:rPr>
            </w:pPr>
          </w:p>
        </w:tc>
      </w:tr>
      <w:tr w:rsidR="002D5F10" w:rsidRPr="0069141E" w14:paraId="7D6AE5AD" w14:textId="77777777" w:rsidTr="00DD5B4B">
        <w:tc>
          <w:tcPr>
            <w:tcW w:w="10116" w:type="dxa"/>
          </w:tcPr>
          <w:p w14:paraId="4911C3F1"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996DB21" w14:textId="77777777" w:rsidR="002D5F10" w:rsidRPr="0069141E" w:rsidRDefault="002D5F10" w:rsidP="00415E00">
            <w:pPr>
              <w:tabs>
                <w:tab w:val="left" w:pos="2475"/>
              </w:tabs>
              <w:rPr>
                <w:rFonts w:cs="Times New Roman"/>
                <w:color w:val="000000" w:themeColor="text1"/>
                <w:kern w:val="24"/>
                <w:szCs w:val="24"/>
              </w:rPr>
            </w:pPr>
          </w:p>
          <w:p w14:paraId="3B614E04" w14:textId="77777777" w:rsidR="002D5F10" w:rsidRPr="0069141E" w:rsidRDefault="002D5F10" w:rsidP="00415E00">
            <w:pPr>
              <w:tabs>
                <w:tab w:val="left" w:pos="2475"/>
              </w:tabs>
              <w:jc w:val="both"/>
              <w:rPr>
                <w:rFonts w:cs="Times New Roman"/>
                <w:kern w:val="24"/>
                <w:szCs w:val="28"/>
              </w:rPr>
            </w:pPr>
            <w:r w:rsidRPr="0069141E">
              <w:rPr>
                <w:rFonts w:cs="Times New Roman"/>
                <w:kern w:val="24"/>
                <w:szCs w:val="28"/>
              </w:rPr>
              <w:t>Procuramos sobre a história das instituições, tentar achar mais semelhantes com nosso projeto. Procuramos ainda mais sobre a situação de trabalho dos cuidadores e se essa área ainda progride.</w:t>
            </w:r>
          </w:p>
          <w:p w14:paraId="1EFABECE" w14:textId="77777777" w:rsidR="002D5F10" w:rsidRPr="0069141E" w:rsidRDefault="002D5F10" w:rsidP="00415E00">
            <w:pPr>
              <w:tabs>
                <w:tab w:val="left" w:pos="2475"/>
              </w:tabs>
              <w:jc w:val="both"/>
              <w:rPr>
                <w:rFonts w:cs="Times New Roman"/>
                <w:kern w:val="24"/>
                <w:szCs w:val="28"/>
              </w:rPr>
            </w:pPr>
            <w:r w:rsidRPr="0069141E">
              <w:rPr>
                <w:rFonts w:cs="Times New Roman"/>
                <w:kern w:val="24"/>
                <w:szCs w:val="28"/>
              </w:rPr>
              <w:t>Estudamos a função dos cuidadores de idosos, sabendo sobre o trabalho nacionalmente. A área inclusive cresce e tende a crescer devido o envelhecimento da população. Debatemos em sala</w:t>
            </w:r>
          </w:p>
          <w:p w14:paraId="1476A607" w14:textId="77777777" w:rsidR="002D5F10" w:rsidRPr="0069141E" w:rsidRDefault="002D5F10" w:rsidP="00415E00">
            <w:pPr>
              <w:tabs>
                <w:tab w:val="left" w:pos="2475"/>
              </w:tabs>
              <w:jc w:val="both"/>
              <w:rPr>
                <w:rFonts w:cs="Times New Roman"/>
                <w:kern w:val="24"/>
                <w:szCs w:val="28"/>
              </w:rPr>
            </w:pPr>
          </w:p>
          <w:p w14:paraId="26CC0F12" w14:textId="77777777" w:rsidR="002D5F10" w:rsidRPr="0069141E" w:rsidRDefault="002D5F10" w:rsidP="00415E00">
            <w:pPr>
              <w:tabs>
                <w:tab w:val="left" w:pos="2475"/>
              </w:tabs>
              <w:jc w:val="both"/>
              <w:rPr>
                <w:rFonts w:cs="Times New Roman"/>
                <w:kern w:val="24"/>
                <w:szCs w:val="32"/>
              </w:rPr>
            </w:pPr>
          </w:p>
        </w:tc>
      </w:tr>
      <w:tr w:rsidR="002D5F10" w:rsidRPr="0069141E" w14:paraId="443208EA" w14:textId="77777777" w:rsidTr="00DD5B4B">
        <w:tc>
          <w:tcPr>
            <w:tcW w:w="10116" w:type="dxa"/>
          </w:tcPr>
          <w:p w14:paraId="08FA0A46"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7B68CC9C" w14:textId="77777777" w:rsidR="002D5F10" w:rsidRPr="0069141E" w:rsidRDefault="002D5F10" w:rsidP="00415E00">
            <w:pPr>
              <w:tabs>
                <w:tab w:val="left" w:pos="2475"/>
              </w:tabs>
              <w:rPr>
                <w:rFonts w:cs="Times New Roman"/>
                <w:color w:val="000000" w:themeColor="text1"/>
                <w:kern w:val="24"/>
                <w:szCs w:val="24"/>
              </w:rPr>
            </w:pPr>
          </w:p>
          <w:p w14:paraId="7E7E6AD0" w14:textId="77777777" w:rsidR="002D5F10" w:rsidRPr="0069141E" w:rsidRDefault="002D5F10" w:rsidP="00415E00">
            <w:pPr>
              <w:tabs>
                <w:tab w:val="left" w:pos="2475"/>
              </w:tabs>
              <w:jc w:val="both"/>
              <w:rPr>
                <w:rFonts w:cs="Times New Roman"/>
                <w:kern w:val="24"/>
                <w:szCs w:val="28"/>
              </w:rPr>
            </w:pPr>
            <w:r w:rsidRPr="0069141E">
              <w:rPr>
                <w:rFonts w:cs="Times New Roman"/>
                <w:kern w:val="24"/>
                <w:szCs w:val="28"/>
              </w:rPr>
              <w:t>O horário e o planejamento não foram problema, presencialmente é bem diferente.</w:t>
            </w:r>
          </w:p>
          <w:p w14:paraId="52D4AE5D" w14:textId="77777777" w:rsidR="002D5F10" w:rsidRPr="0069141E" w:rsidRDefault="002D5F10" w:rsidP="00415E00">
            <w:pPr>
              <w:tabs>
                <w:tab w:val="left" w:pos="2475"/>
              </w:tabs>
              <w:jc w:val="both"/>
              <w:rPr>
                <w:rFonts w:cs="Times New Roman"/>
                <w:kern w:val="24"/>
                <w:szCs w:val="28"/>
              </w:rPr>
            </w:pPr>
          </w:p>
        </w:tc>
      </w:tr>
      <w:tr w:rsidR="002D5F10" w:rsidRPr="0069141E" w14:paraId="27A78488" w14:textId="77777777" w:rsidTr="00DD5B4B">
        <w:tc>
          <w:tcPr>
            <w:tcW w:w="10116" w:type="dxa"/>
          </w:tcPr>
          <w:p w14:paraId="4E8CDEC3" w14:textId="77777777" w:rsidR="002D5F10" w:rsidRPr="0069141E" w:rsidRDefault="002D5F10"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D4AABF2" w14:textId="77777777" w:rsidR="002D5F10" w:rsidRPr="0069141E" w:rsidRDefault="002D5F10" w:rsidP="00415E00">
            <w:pPr>
              <w:textAlignment w:val="baseline"/>
              <w:rPr>
                <w:rFonts w:eastAsia="Times New Roman" w:cs="Times New Roman"/>
                <w:color w:val="000000"/>
                <w:lang w:eastAsia="pt-BR"/>
              </w:rPr>
            </w:pPr>
          </w:p>
          <w:p w14:paraId="04B312DF" w14:textId="77777777" w:rsidR="002D5F10" w:rsidRPr="0069141E" w:rsidRDefault="002D5F10" w:rsidP="00415E00">
            <w:pPr>
              <w:textAlignment w:val="baseline"/>
              <w:rPr>
                <w:rFonts w:eastAsia="Times New Roman" w:cs="Times New Roman"/>
                <w:color w:val="000000"/>
                <w:lang w:eastAsia="pt-BR"/>
              </w:rPr>
            </w:pPr>
            <w:r w:rsidRPr="0069141E">
              <w:rPr>
                <w:rFonts w:eastAsia="Times New Roman" w:cs="Times New Roman"/>
                <w:color w:val="000000"/>
                <w:lang w:eastAsia="pt-BR"/>
              </w:rPr>
              <w:t>Também trazer sobre a divulgação de espaços que possam ser asilos,</w:t>
            </w:r>
          </w:p>
          <w:p w14:paraId="64E7B214" w14:textId="77777777" w:rsidR="002D5F10" w:rsidRPr="0069141E" w:rsidRDefault="002D5F10" w:rsidP="00415E00">
            <w:pPr>
              <w:textAlignment w:val="baseline"/>
              <w:rPr>
                <w:rFonts w:cs="Times New Roman"/>
                <w:color w:val="000000" w:themeColor="text1"/>
                <w:kern w:val="24"/>
                <w:szCs w:val="24"/>
              </w:rPr>
            </w:pPr>
          </w:p>
        </w:tc>
      </w:tr>
      <w:tr w:rsidR="002D5F10" w:rsidRPr="0069141E" w14:paraId="3ECD1929" w14:textId="77777777" w:rsidTr="00DD5B4B">
        <w:tc>
          <w:tcPr>
            <w:tcW w:w="10116" w:type="dxa"/>
          </w:tcPr>
          <w:p w14:paraId="60941206" w14:textId="77777777" w:rsidR="002D5F10" w:rsidRPr="0069141E" w:rsidRDefault="002D5F10"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2B8447FF" w14:textId="77777777" w:rsidR="002D5F10" w:rsidRPr="0069141E" w:rsidRDefault="002D5F10" w:rsidP="00415E00">
            <w:pPr>
              <w:rPr>
                <w:rFonts w:cs="Times New Roman"/>
                <w:color w:val="000000" w:themeColor="text1"/>
                <w:kern w:val="24"/>
                <w:szCs w:val="24"/>
              </w:rPr>
            </w:pPr>
          </w:p>
          <w:p w14:paraId="0CCAD6FC" w14:textId="77777777" w:rsidR="002D5F10" w:rsidRPr="0069141E" w:rsidRDefault="002D5F10" w:rsidP="00415E00">
            <w:pPr>
              <w:rPr>
                <w:rFonts w:cs="Times New Roman"/>
                <w:color w:val="000000" w:themeColor="text1"/>
                <w:kern w:val="24"/>
                <w:szCs w:val="24"/>
              </w:rPr>
            </w:pPr>
            <w:r w:rsidRPr="0069141E">
              <w:rPr>
                <w:rFonts w:cs="Times New Roman"/>
                <w:color w:val="000000" w:themeColor="text1"/>
                <w:kern w:val="24"/>
                <w:szCs w:val="24"/>
              </w:rPr>
              <w:t>Procurar sobre aplicativos semelhantes, achar seus prós e contras, vermos sobre locais, divulgar causas relacionadas. Presencial muito boa.</w:t>
            </w:r>
          </w:p>
          <w:p w14:paraId="5CA630C0" w14:textId="77777777" w:rsidR="002D5F10" w:rsidRPr="0069141E" w:rsidRDefault="002D5F10" w:rsidP="00415E00">
            <w:pPr>
              <w:rPr>
                <w:rFonts w:cs="Times New Roman"/>
                <w:color w:val="000000" w:themeColor="text1"/>
                <w:kern w:val="24"/>
                <w:szCs w:val="24"/>
              </w:rPr>
            </w:pPr>
            <w:r w:rsidRPr="0069141E">
              <w:rPr>
                <w:rFonts w:cs="Times New Roman"/>
                <w:color w:val="000000" w:themeColor="text1"/>
                <w:kern w:val="24"/>
                <w:szCs w:val="24"/>
              </w:rPr>
              <w:t>A professora sugeriu isso tudo, e um foco além de idosos.</w:t>
            </w:r>
          </w:p>
          <w:p w14:paraId="6EA92038" w14:textId="77777777" w:rsidR="002D5F10" w:rsidRPr="0069141E" w:rsidRDefault="002D5F10" w:rsidP="00415E00">
            <w:pPr>
              <w:rPr>
                <w:rFonts w:cs="Times New Roman"/>
                <w:color w:val="000000" w:themeColor="text1"/>
                <w:kern w:val="24"/>
                <w:szCs w:val="24"/>
              </w:rPr>
            </w:pPr>
          </w:p>
          <w:p w14:paraId="694608D1" w14:textId="77777777" w:rsidR="002D5F10" w:rsidRPr="0069141E" w:rsidRDefault="002D5F10" w:rsidP="00415E00">
            <w:pPr>
              <w:textAlignment w:val="baseline"/>
              <w:rPr>
                <w:rFonts w:cs="Times New Roman"/>
                <w:szCs w:val="24"/>
              </w:rPr>
            </w:pPr>
          </w:p>
        </w:tc>
      </w:tr>
    </w:tbl>
    <w:p w14:paraId="5D4B0E90" w14:textId="77777777" w:rsidR="002D5F10" w:rsidRPr="0069141E" w:rsidRDefault="002D5F10"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2D5F10" w:rsidRPr="0069141E" w14:paraId="00934183" w14:textId="77777777" w:rsidTr="00DD5B4B">
        <w:trPr>
          <w:trHeight w:val="310"/>
        </w:trPr>
        <w:tc>
          <w:tcPr>
            <w:tcW w:w="5070" w:type="dxa"/>
          </w:tcPr>
          <w:p w14:paraId="237A8DE5" w14:textId="77777777" w:rsidR="002D5F10" w:rsidRPr="0069141E" w:rsidRDefault="002D5F10" w:rsidP="00415E00">
            <w:pPr>
              <w:spacing w:after="0" w:line="240" w:lineRule="auto"/>
              <w:rPr>
                <w:rFonts w:cs="Times New Roman"/>
                <w:b/>
                <w:szCs w:val="24"/>
              </w:rPr>
            </w:pPr>
            <w:r w:rsidRPr="0069141E">
              <w:rPr>
                <w:rFonts w:cs="Times New Roman"/>
                <w:b/>
                <w:szCs w:val="24"/>
              </w:rPr>
              <w:lastRenderedPageBreak/>
              <w:t>Ciência do Grupo:</w:t>
            </w:r>
          </w:p>
        </w:tc>
        <w:tc>
          <w:tcPr>
            <w:tcW w:w="1451" w:type="dxa"/>
          </w:tcPr>
          <w:p w14:paraId="2FA24D07" w14:textId="77777777" w:rsidR="002D5F10" w:rsidRPr="0069141E" w:rsidRDefault="002D5F10"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0071E049" w14:textId="77777777" w:rsidR="002D5F10" w:rsidRPr="0069141E" w:rsidRDefault="002D5F10" w:rsidP="00415E00">
            <w:pPr>
              <w:spacing w:after="0" w:line="240" w:lineRule="auto"/>
              <w:rPr>
                <w:rFonts w:cs="Times New Roman"/>
                <w:b/>
                <w:szCs w:val="24"/>
              </w:rPr>
            </w:pPr>
            <w:r w:rsidRPr="0069141E">
              <w:rPr>
                <w:rFonts w:cs="Times New Roman"/>
                <w:b/>
                <w:szCs w:val="24"/>
              </w:rPr>
              <w:t>Ciência dos Professor(es)</w:t>
            </w:r>
          </w:p>
          <w:p w14:paraId="2BB602B9" w14:textId="77777777" w:rsidR="002D5F10" w:rsidRPr="0069141E" w:rsidRDefault="002D5F10" w:rsidP="00415E00">
            <w:pPr>
              <w:spacing w:after="0" w:line="240" w:lineRule="auto"/>
              <w:rPr>
                <w:rFonts w:cs="Times New Roman"/>
                <w:b/>
                <w:szCs w:val="24"/>
              </w:rPr>
            </w:pPr>
          </w:p>
        </w:tc>
      </w:tr>
      <w:tr w:rsidR="002D5F10" w:rsidRPr="0069141E" w14:paraId="634FCE04" w14:textId="77777777" w:rsidTr="00DD5B4B">
        <w:trPr>
          <w:trHeight w:val="310"/>
        </w:trPr>
        <w:tc>
          <w:tcPr>
            <w:tcW w:w="5070" w:type="dxa"/>
          </w:tcPr>
          <w:p w14:paraId="2C44F673" w14:textId="77777777" w:rsidR="002D5F10" w:rsidRPr="0069141E" w:rsidRDefault="002D5F10" w:rsidP="00415E00">
            <w:pPr>
              <w:spacing w:after="0" w:line="240" w:lineRule="auto"/>
              <w:rPr>
                <w:rFonts w:cs="Times New Roman"/>
                <w:szCs w:val="24"/>
              </w:rPr>
            </w:pPr>
            <w:r w:rsidRPr="0069141E">
              <w:rPr>
                <w:rFonts w:cs="Times New Roman"/>
                <w:szCs w:val="24"/>
              </w:rPr>
              <w:t>Alex Aparecido de Lima</w:t>
            </w:r>
          </w:p>
        </w:tc>
        <w:tc>
          <w:tcPr>
            <w:tcW w:w="1451" w:type="dxa"/>
          </w:tcPr>
          <w:p w14:paraId="6CAF7048"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21736754" w14:textId="77777777" w:rsidR="002D5F10" w:rsidRPr="0069141E" w:rsidRDefault="002D5F10" w:rsidP="00415E00">
            <w:pPr>
              <w:spacing w:after="0" w:line="240" w:lineRule="auto"/>
              <w:rPr>
                <w:rFonts w:cs="Times New Roman"/>
                <w:szCs w:val="24"/>
              </w:rPr>
            </w:pPr>
          </w:p>
        </w:tc>
      </w:tr>
      <w:tr w:rsidR="002D5F10" w:rsidRPr="0069141E" w14:paraId="5AD2414F" w14:textId="77777777" w:rsidTr="00DD5B4B">
        <w:trPr>
          <w:trHeight w:val="310"/>
        </w:trPr>
        <w:tc>
          <w:tcPr>
            <w:tcW w:w="5070" w:type="dxa"/>
          </w:tcPr>
          <w:p w14:paraId="079F5AC1" w14:textId="77777777" w:rsidR="002D5F10" w:rsidRPr="0069141E" w:rsidRDefault="002D5F10" w:rsidP="00415E00">
            <w:pPr>
              <w:spacing w:after="0" w:line="240" w:lineRule="auto"/>
              <w:rPr>
                <w:rFonts w:cs="Times New Roman"/>
                <w:szCs w:val="24"/>
              </w:rPr>
            </w:pPr>
            <w:r w:rsidRPr="0069141E">
              <w:rPr>
                <w:rFonts w:cs="Times New Roman"/>
                <w:szCs w:val="24"/>
              </w:rPr>
              <w:t>Anderson Portes do Nascimento</w:t>
            </w:r>
          </w:p>
        </w:tc>
        <w:tc>
          <w:tcPr>
            <w:tcW w:w="1451" w:type="dxa"/>
          </w:tcPr>
          <w:p w14:paraId="076955CA"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6F0CD848" w14:textId="77777777" w:rsidR="002D5F10" w:rsidRPr="0069141E" w:rsidRDefault="002D5F10" w:rsidP="00415E00">
            <w:pPr>
              <w:spacing w:after="0" w:line="240" w:lineRule="auto"/>
              <w:rPr>
                <w:rFonts w:cs="Times New Roman"/>
                <w:szCs w:val="24"/>
              </w:rPr>
            </w:pPr>
          </w:p>
        </w:tc>
      </w:tr>
      <w:tr w:rsidR="002D5F10" w:rsidRPr="0069141E" w14:paraId="1EB008D9" w14:textId="77777777" w:rsidTr="00DD5B4B">
        <w:trPr>
          <w:trHeight w:val="310"/>
        </w:trPr>
        <w:tc>
          <w:tcPr>
            <w:tcW w:w="5070" w:type="dxa"/>
          </w:tcPr>
          <w:p w14:paraId="4F2056FB" w14:textId="77777777" w:rsidR="002D5F10" w:rsidRPr="0069141E" w:rsidRDefault="002D5F10" w:rsidP="00415E00">
            <w:pPr>
              <w:spacing w:after="0" w:line="240" w:lineRule="auto"/>
              <w:rPr>
                <w:rFonts w:cs="Times New Roman"/>
                <w:szCs w:val="24"/>
              </w:rPr>
            </w:pPr>
            <w:r w:rsidRPr="0069141E">
              <w:rPr>
                <w:rFonts w:cs="Times New Roman"/>
                <w:szCs w:val="24"/>
              </w:rPr>
              <w:t>Cesar Mâncio Silva</w:t>
            </w:r>
          </w:p>
        </w:tc>
        <w:tc>
          <w:tcPr>
            <w:tcW w:w="1451" w:type="dxa"/>
          </w:tcPr>
          <w:p w14:paraId="26B5A883"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220E6E73" w14:textId="77777777" w:rsidR="002D5F10" w:rsidRPr="0069141E" w:rsidRDefault="002D5F10" w:rsidP="00415E00">
            <w:pPr>
              <w:spacing w:after="0" w:line="240" w:lineRule="auto"/>
              <w:rPr>
                <w:rFonts w:cs="Times New Roman"/>
                <w:szCs w:val="24"/>
              </w:rPr>
            </w:pPr>
          </w:p>
        </w:tc>
      </w:tr>
      <w:tr w:rsidR="002D5F10" w:rsidRPr="0069141E" w14:paraId="203B3C0A" w14:textId="77777777" w:rsidTr="00DD5B4B">
        <w:trPr>
          <w:trHeight w:val="310"/>
        </w:trPr>
        <w:tc>
          <w:tcPr>
            <w:tcW w:w="5070" w:type="dxa"/>
          </w:tcPr>
          <w:p w14:paraId="625022DB" w14:textId="77777777" w:rsidR="002D5F10" w:rsidRPr="0069141E" w:rsidRDefault="002D5F10" w:rsidP="00415E00">
            <w:pPr>
              <w:spacing w:after="0" w:line="240" w:lineRule="auto"/>
              <w:rPr>
                <w:rFonts w:cs="Times New Roman"/>
                <w:szCs w:val="24"/>
              </w:rPr>
            </w:pPr>
            <w:r w:rsidRPr="0069141E">
              <w:rPr>
                <w:rFonts w:cs="Times New Roman"/>
                <w:szCs w:val="24"/>
              </w:rPr>
              <w:t>Maithê Gomes da Piedade</w:t>
            </w:r>
          </w:p>
        </w:tc>
        <w:tc>
          <w:tcPr>
            <w:tcW w:w="1451" w:type="dxa"/>
          </w:tcPr>
          <w:p w14:paraId="375603FA" w14:textId="77777777" w:rsidR="002D5F10" w:rsidRPr="0069141E" w:rsidRDefault="002D5F10" w:rsidP="00415E00">
            <w:pPr>
              <w:spacing w:after="0" w:line="240" w:lineRule="auto"/>
              <w:rPr>
                <w:rFonts w:cs="Times New Roman"/>
                <w:szCs w:val="24"/>
              </w:rPr>
            </w:pPr>
            <w:r w:rsidRPr="0069141E">
              <w:rPr>
                <w:rFonts w:cs="Times New Roman"/>
                <w:szCs w:val="24"/>
              </w:rPr>
              <w:t>P</w:t>
            </w:r>
          </w:p>
        </w:tc>
        <w:tc>
          <w:tcPr>
            <w:tcW w:w="3674" w:type="dxa"/>
            <w:vMerge/>
          </w:tcPr>
          <w:p w14:paraId="79E34E2E" w14:textId="77777777" w:rsidR="002D5F10" w:rsidRPr="0069141E" w:rsidRDefault="002D5F10" w:rsidP="00415E00">
            <w:pPr>
              <w:spacing w:after="0" w:line="240" w:lineRule="auto"/>
              <w:rPr>
                <w:rFonts w:cs="Times New Roman"/>
                <w:szCs w:val="24"/>
              </w:rPr>
            </w:pPr>
          </w:p>
        </w:tc>
      </w:tr>
    </w:tbl>
    <w:p w14:paraId="1B7B12E4" w14:textId="77777777" w:rsidR="002D5F10" w:rsidRPr="0069141E" w:rsidRDefault="002D5F10" w:rsidP="00415E00">
      <w:pPr>
        <w:spacing w:after="0"/>
        <w:rPr>
          <w:rFonts w:cs="Times New Roman"/>
          <w:sz w:val="10"/>
          <w:szCs w:val="10"/>
        </w:rPr>
      </w:pPr>
      <w:r w:rsidRPr="0069141E">
        <w:rPr>
          <w:rFonts w:cs="Times New Roman"/>
          <w:sz w:val="10"/>
          <w:szCs w:val="10"/>
        </w:rPr>
        <w:br w:type="page"/>
      </w:r>
    </w:p>
    <w:p w14:paraId="6CEADB69" w14:textId="414E4D36" w:rsidR="00B00BA5" w:rsidRPr="0069141E" w:rsidRDefault="00F17F6A" w:rsidP="00415E00">
      <w:pPr>
        <w:spacing w:after="0"/>
        <w:rPr>
          <w:rFonts w:cs="Times New Roman"/>
          <w:szCs w:val="24"/>
        </w:rPr>
      </w:pPr>
      <w:r>
        <w:rPr>
          <w:noProof/>
        </w:rPr>
        <w:lastRenderedPageBreak/>
        <w:pict w14:anchorId="2C367C61">
          <v:shape id="_x0000_s1037" type="#_x0000_t202" style="position:absolute;margin-left:214.05pt;margin-top:-16.95pt;width:291pt;height:59.2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PoVR&#10;GYMCAACWBQAADgAAAAAAAAAAAAAAAAAuAgAAZHJzL2Uyb0RvYy54bWxQSwECLQAUAAYACAAAACEA&#10;bj/4tN4AAAALAQAADwAAAAAAAAAAAAAAAADdBAAAZHJzL2Rvd25yZXYueG1sUEsFBgAAAAAEAAQA&#10;8wAAAOgFAAAAAA==&#10;" fillcolor="white [3201]" strokeweight=".5pt">
            <v:textbox>
              <w:txbxContent>
                <w:p w14:paraId="150949D6" w14:textId="77777777" w:rsidR="00B00BA5" w:rsidRPr="00B0578E" w:rsidRDefault="00B00BA5" w:rsidP="00B00BA5">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2062668B" w14:textId="77777777" w:rsidR="00B00BA5" w:rsidRPr="00A66129" w:rsidRDefault="00B00BA5" w:rsidP="00B00BA5">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Pesquisas, dados etc.</w:t>
                  </w:r>
                </w:p>
              </w:txbxContent>
            </v:textbox>
          </v:shape>
        </w:pict>
      </w:r>
      <w:r w:rsidR="00B00BA5" w:rsidRPr="0069141E">
        <w:rPr>
          <w:rFonts w:cs="Times New Roman"/>
          <w:noProof/>
          <w:szCs w:val="24"/>
          <w:lang w:eastAsia="pt-BR"/>
        </w:rPr>
        <w:drawing>
          <wp:inline distT="0" distB="0" distL="0" distR="0" wp14:anchorId="6C182498" wp14:editId="7540CFF4">
            <wp:extent cx="2505075" cy="845469"/>
            <wp:effectExtent l="0" t="0" r="0" b="0"/>
            <wp:docPr id="2204" name="Imagem 2204"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08F04FC5" w14:textId="56231092" w:rsidR="00B00BA5" w:rsidRPr="0069141E" w:rsidRDefault="00F17F6A" w:rsidP="00415E00">
      <w:pPr>
        <w:spacing w:after="0"/>
        <w:rPr>
          <w:rFonts w:cs="Times New Roman"/>
          <w:szCs w:val="24"/>
        </w:rPr>
      </w:pPr>
      <w:r>
        <w:rPr>
          <w:noProof/>
        </w:rPr>
        <w:pict w14:anchorId="14F3557B">
          <v:shape id="_x0000_s1036" type="#_x0000_t202" style="position:absolute;margin-left:299.25pt;margin-top:15pt;width:203pt;height:29.15pt;z-index:251824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NHMsP68BAAA9AwAADgAAAAAAAAAAAAAAAAAuAgAAZHJzL2Uyb0RvYy54bWxQ&#10;SwECLQAUAAYACAAAACEAFE4UF90AAAAKAQAADwAAAAAAAAAAAAAAAAAJBAAAZHJzL2Rvd25yZXYu&#10;eG1sUEsFBgAAAAAEAAQA8wAAABMFAAAAAA==&#10;" filled="f" stroked="f">
            <v:textbox style="mso-fit-shape-to-text:t">
              <w:txbxContent>
                <w:p w14:paraId="7A04A721" w14:textId="77777777" w:rsidR="00B00BA5" w:rsidRPr="007F0382" w:rsidRDefault="00B00BA5" w:rsidP="00B00BA5">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01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08</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520B402A">
          <v:shape id="_x0000_s1035" type="#_x0000_t202" style="position:absolute;margin-left:2.25pt;margin-top:15.95pt;width:131.5pt;height:24.25pt;z-index:251823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&#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U8dWy64BAAA9AwAADgAAAAAAAAAAAAAAAAAuAgAAZHJzL2Uyb0RvYy54bWxQSwEC&#10;LQAUAAYACAAAACEAYAUYctsAAAAHAQAADwAAAAAAAAAAAAAAAAAIBAAAZHJzL2Rvd25yZXYueG1s&#10;UEsFBgAAAAAEAAQA8wAAABAFAAAAAA==&#10;" filled="f" stroked="f">
            <v:textbox style="mso-fit-shape-to-text:t">
              <w:txbxContent>
                <w:p w14:paraId="1F8C8584" w14:textId="77777777" w:rsidR="00B00BA5" w:rsidRDefault="00B00BA5" w:rsidP="00B00BA5">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0630FF87" w14:textId="77777777" w:rsidR="00B00BA5" w:rsidRPr="0069141E" w:rsidRDefault="00B00BA5"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B00BA5" w:rsidRPr="0069141E" w14:paraId="2A73D1D1" w14:textId="77777777" w:rsidTr="00DD5B4B">
        <w:tc>
          <w:tcPr>
            <w:tcW w:w="10116" w:type="dxa"/>
          </w:tcPr>
          <w:p w14:paraId="20C7920C"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233A8C16" w14:textId="77777777" w:rsidR="00B00BA5" w:rsidRPr="0069141E" w:rsidRDefault="00B00BA5" w:rsidP="00415E00">
            <w:pPr>
              <w:tabs>
                <w:tab w:val="left" w:pos="2475"/>
              </w:tabs>
              <w:rPr>
                <w:rFonts w:cs="Times New Roman"/>
                <w:bCs/>
                <w:szCs w:val="24"/>
              </w:rPr>
            </w:pPr>
          </w:p>
          <w:p w14:paraId="181CE489" w14:textId="42B9527D" w:rsidR="00B00BA5" w:rsidRPr="0069141E" w:rsidRDefault="00B00BA5" w:rsidP="00415E00">
            <w:pPr>
              <w:tabs>
                <w:tab w:val="left" w:pos="2475"/>
              </w:tabs>
              <w:rPr>
                <w:rFonts w:cs="Times New Roman"/>
                <w:bCs/>
                <w:szCs w:val="24"/>
              </w:rPr>
            </w:pPr>
            <w:r w:rsidRPr="0069141E">
              <w:rPr>
                <w:rFonts w:cs="Times New Roman"/>
                <w:bCs/>
                <w:szCs w:val="24"/>
              </w:rPr>
              <w:t xml:space="preserve">“CuidBem”. Quem </w:t>
            </w:r>
            <w:r w:rsidR="000A443C" w:rsidRPr="0069141E">
              <w:rPr>
                <w:rFonts w:cs="Times New Roman"/>
                <w:bCs/>
                <w:szCs w:val="24"/>
              </w:rPr>
              <w:t>Somos?</w:t>
            </w:r>
            <w:r w:rsidRPr="0069141E">
              <w:rPr>
                <w:rFonts w:cs="Times New Roman"/>
                <w:bCs/>
                <w:szCs w:val="24"/>
              </w:rPr>
              <w:t xml:space="preserve"> Disponível em:</w:t>
            </w:r>
          </w:p>
          <w:p w14:paraId="27782C9E" w14:textId="77777777" w:rsidR="00B00BA5" w:rsidRPr="0069141E" w:rsidRDefault="00DD5B4B" w:rsidP="00415E00">
            <w:pPr>
              <w:tabs>
                <w:tab w:val="left" w:pos="2475"/>
              </w:tabs>
              <w:rPr>
                <w:rFonts w:cs="Times New Roman"/>
                <w:bCs/>
                <w:szCs w:val="24"/>
              </w:rPr>
            </w:pPr>
            <w:hyperlink r:id="rId129" w:history="1">
              <w:r w:rsidR="00B00BA5" w:rsidRPr="0069141E">
                <w:rPr>
                  <w:rStyle w:val="Hyperlink"/>
                  <w:rFonts w:cs="Times New Roman"/>
                  <w:bCs/>
                </w:rPr>
                <w:t>https://www.cuidbem.com.br/?gclid=Cj0KCQjw6ZOIBhDdARIsAMf8YyFii0zzvTSF-RWRJk6z53UymbT6yOg8DwKPuONMIg5BrGMV1SQr8IEaAmDBEALw_wcB</w:t>
              </w:r>
            </w:hyperlink>
            <w:r w:rsidR="00B00BA5" w:rsidRPr="0069141E">
              <w:rPr>
                <w:rFonts w:cs="Times New Roman"/>
                <w:bCs/>
              </w:rPr>
              <w:t>.</w:t>
            </w:r>
            <w:r w:rsidR="00B00BA5" w:rsidRPr="0069141E">
              <w:rPr>
                <w:rFonts w:cs="Times New Roman"/>
                <w:bCs/>
                <w:szCs w:val="24"/>
              </w:rPr>
              <w:t>Acesso em 01 de agosto de 2021.</w:t>
            </w:r>
          </w:p>
          <w:p w14:paraId="485482DD" w14:textId="77777777" w:rsidR="00B00BA5" w:rsidRPr="0069141E" w:rsidRDefault="00B00BA5" w:rsidP="00415E00">
            <w:pPr>
              <w:tabs>
                <w:tab w:val="left" w:pos="2475"/>
              </w:tabs>
              <w:rPr>
                <w:rFonts w:cs="Times New Roman"/>
                <w:color w:val="000000" w:themeColor="text1"/>
                <w:kern w:val="24"/>
                <w:szCs w:val="24"/>
              </w:rPr>
            </w:pPr>
          </w:p>
          <w:p w14:paraId="6D2D2D7A" w14:textId="77777777" w:rsidR="00B00BA5" w:rsidRPr="0069141E" w:rsidRDefault="00B00BA5" w:rsidP="00415E00">
            <w:pPr>
              <w:tabs>
                <w:tab w:val="left" w:pos="2475"/>
              </w:tabs>
              <w:rPr>
                <w:rFonts w:cs="Times New Roman"/>
                <w:bCs/>
                <w:szCs w:val="24"/>
              </w:rPr>
            </w:pPr>
            <w:r w:rsidRPr="0069141E">
              <w:rPr>
                <w:rFonts w:cs="Times New Roman"/>
                <w:bCs/>
                <w:szCs w:val="24"/>
              </w:rPr>
              <w:t>“Conexão Doméstica”. Jornada de trabalho cuidador de idosos: como dividir os turnos? Disponível em:</w:t>
            </w:r>
          </w:p>
          <w:p w14:paraId="79368F50" w14:textId="77777777" w:rsidR="00B00BA5" w:rsidRPr="0069141E" w:rsidRDefault="00DD5B4B" w:rsidP="00415E00">
            <w:pPr>
              <w:tabs>
                <w:tab w:val="left" w:pos="2475"/>
              </w:tabs>
              <w:rPr>
                <w:rFonts w:cs="Times New Roman"/>
                <w:bCs/>
                <w:szCs w:val="24"/>
              </w:rPr>
            </w:pPr>
            <w:hyperlink r:id="rId130" w:history="1">
              <w:r w:rsidR="00B00BA5" w:rsidRPr="0069141E">
                <w:rPr>
                  <w:rStyle w:val="Hyperlink"/>
                  <w:rFonts w:cs="Times New Roman"/>
                  <w:bCs/>
                </w:rPr>
                <w:t>https://www.cuidbem.com.br/?gclid=Cj0KCQjw6ZOIBhDdARIsAMf8YyFii0zzvTSF-RWRJk6z53UymbT6yOg8DwKPuONMIg5BrGMV1SQr8IEaAmDBEALw_wcB</w:t>
              </w:r>
            </w:hyperlink>
            <w:r w:rsidR="00B00BA5" w:rsidRPr="0069141E">
              <w:rPr>
                <w:rFonts w:cs="Times New Roman"/>
                <w:bCs/>
              </w:rPr>
              <w:t xml:space="preserve">. </w:t>
            </w:r>
            <w:r w:rsidR="00B00BA5" w:rsidRPr="0069141E">
              <w:rPr>
                <w:rFonts w:cs="Times New Roman"/>
                <w:bCs/>
                <w:szCs w:val="24"/>
              </w:rPr>
              <w:t>Acesso em 01 de agosto de 2021.</w:t>
            </w:r>
          </w:p>
          <w:p w14:paraId="3D24E2C7" w14:textId="77777777" w:rsidR="00B00BA5" w:rsidRPr="0069141E" w:rsidRDefault="00B00BA5" w:rsidP="00415E00">
            <w:pPr>
              <w:tabs>
                <w:tab w:val="left" w:pos="2475"/>
              </w:tabs>
              <w:rPr>
                <w:rFonts w:cs="Times New Roman"/>
                <w:bCs/>
                <w:szCs w:val="24"/>
              </w:rPr>
            </w:pPr>
          </w:p>
          <w:p w14:paraId="4B1CC9BA" w14:textId="77777777" w:rsidR="00B00BA5" w:rsidRPr="0069141E" w:rsidRDefault="00B00BA5" w:rsidP="00415E00">
            <w:pPr>
              <w:tabs>
                <w:tab w:val="left" w:pos="2475"/>
              </w:tabs>
              <w:rPr>
                <w:rFonts w:cs="Times New Roman"/>
                <w:color w:val="000000" w:themeColor="text1"/>
                <w:kern w:val="24"/>
                <w:szCs w:val="24"/>
              </w:rPr>
            </w:pPr>
          </w:p>
        </w:tc>
      </w:tr>
      <w:tr w:rsidR="00B00BA5" w:rsidRPr="0069141E" w14:paraId="038D261B" w14:textId="77777777" w:rsidTr="00DD5B4B">
        <w:tc>
          <w:tcPr>
            <w:tcW w:w="10116" w:type="dxa"/>
          </w:tcPr>
          <w:p w14:paraId="38451252"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CDCB3FF" w14:textId="77777777" w:rsidR="00B00BA5" w:rsidRPr="0069141E" w:rsidRDefault="00B00BA5" w:rsidP="00415E00">
            <w:pPr>
              <w:tabs>
                <w:tab w:val="left" w:pos="2475"/>
              </w:tabs>
              <w:rPr>
                <w:rFonts w:cs="Times New Roman"/>
                <w:color w:val="000000" w:themeColor="text1"/>
                <w:kern w:val="24"/>
                <w:szCs w:val="24"/>
              </w:rPr>
            </w:pPr>
          </w:p>
          <w:p w14:paraId="49F2202B" w14:textId="77777777" w:rsidR="00B00BA5" w:rsidRPr="0069141E" w:rsidRDefault="00B00BA5" w:rsidP="00415E00">
            <w:pPr>
              <w:tabs>
                <w:tab w:val="left" w:pos="2475"/>
              </w:tabs>
              <w:jc w:val="both"/>
              <w:rPr>
                <w:rFonts w:cs="Times New Roman"/>
                <w:kern w:val="24"/>
                <w:szCs w:val="28"/>
              </w:rPr>
            </w:pPr>
            <w:r w:rsidRPr="0069141E">
              <w:rPr>
                <w:rFonts w:cs="Times New Roman"/>
                <w:kern w:val="24"/>
                <w:szCs w:val="28"/>
              </w:rPr>
              <w:t>Procuramos sobre a história das instituições, tentar achar mais semelhantes com nosso projeto. Procuramos ainda mais sobre a situação de trabalho dos cuidadores e se essa área ainda progride.</w:t>
            </w:r>
          </w:p>
          <w:p w14:paraId="68C8E5FD" w14:textId="77777777" w:rsidR="00B00BA5" w:rsidRPr="0069141E" w:rsidRDefault="00B00BA5" w:rsidP="00415E00">
            <w:pPr>
              <w:tabs>
                <w:tab w:val="left" w:pos="2475"/>
              </w:tabs>
              <w:jc w:val="both"/>
              <w:rPr>
                <w:rFonts w:cs="Times New Roman"/>
                <w:kern w:val="24"/>
                <w:szCs w:val="28"/>
              </w:rPr>
            </w:pPr>
            <w:r w:rsidRPr="0069141E">
              <w:rPr>
                <w:rFonts w:cs="Times New Roman"/>
                <w:kern w:val="24"/>
                <w:szCs w:val="28"/>
              </w:rPr>
              <w:t>Estudamos a função dos cuidadores de idosos, sabendo sobre o trabalho nacionalmente.</w:t>
            </w:r>
          </w:p>
          <w:p w14:paraId="7E2C08FA" w14:textId="77777777" w:rsidR="00B00BA5" w:rsidRPr="0069141E" w:rsidRDefault="00B00BA5" w:rsidP="00415E00">
            <w:pPr>
              <w:tabs>
                <w:tab w:val="left" w:pos="2475"/>
              </w:tabs>
              <w:jc w:val="both"/>
              <w:rPr>
                <w:rFonts w:cs="Times New Roman"/>
                <w:kern w:val="24"/>
                <w:szCs w:val="28"/>
              </w:rPr>
            </w:pPr>
          </w:p>
          <w:p w14:paraId="7A615880" w14:textId="77777777" w:rsidR="00B00BA5" w:rsidRPr="0069141E" w:rsidRDefault="00B00BA5" w:rsidP="00415E00">
            <w:pPr>
              <w:tabs>
                <w:tab w:val="left" w:pos="2475"/>
              </w:tabs>
              <w:jc w:val="both"/>
              <w:rPr>
                <w:rFonts w:cs="Times New Roman"/>
                <w:kern w:val="24"/>
                <w:szCs w:val="32"/>
              </w:rPr>
            </w:pPr>
          </w:p>
        </w:tc>
      </w:tr>
      <w:tr w:rsidR="00B00BA5" w:rsidRPr="0069141E" w14:paraId="153BB9C4" w14:textId="77777777" w:rsidTr="00DD5B4B">
        <w:tc>
          <w:tcPr>
            <w:tcW w:w="10116" w:type="dxa"/>
          </w:tcPr>
          <w:p w14:paraId="58FB9A2C"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475664F2" w14:textId="77777777" w:rsidR="00B00BA5" w:rsidRPr="0069141E" w:rsidRDefault="00B00BA5" w:rsidP="00415E00">
            <w:pPr>
              <w:tabs>
                <w:tab w:val="left" w:pos="2475"/>
              </w:tabs>
              <w:rPr>
                <w:rFonts w:cs="Times New Roman"/>
                <w:color w:val="000000" w:themeColor="text1"/>
                <w:kern w:val="24"/>
                <w:szCs w:val="24"/>
              </w:rPr>
            </w:pPr>
          </w:p>
          <w:p w14:paraId="586B8562" w14:textId="77777777" w:rsidR="00B00BA5" w:rsidRPr="0069141E" w:rsidRDefault="00B00BA5" w:rsidP="00415E00">
            <w:pPr>
              <w:tabs>
                <w:tab w:val="left" w:pos="2475"/>
              </w:tabs>
              <w:jc w:val="both"/>
              <w:rPr>
                <w:rFonts w:cs="Times New Roman"/>
                <w:kern w:val="24"/>
                <w:szCs w:val="28"/>
              </w:rPr>
            </w:pPr>
            <w:r w:rsidRPr="0069141E">
              <w:rPr>
                <w:rFonts w:cs="Times New Roman"/>
                <w:kern w:val="24"/>
                <w:szCs w:val="28"/>
              </w:rPr>
              <w:t>Seguir o planejamento semanal e horário.</w:t>
            </w:r>
          </w:p>
          <w:p w14:paraId="2FE8E8E7" w14:textId="77777777" w:rsidR="00B00BA5" w:rsidRPr="0069141E" w:rsidRDefault="00B00BA5" w:rsidP="00415E00">
            <w:pPr>
              <w:tabs>
                <w:tab w:val="left" w:pos="2475"/>
              </w:tabs>
              <w:jc w:val="both"/>
              <w:rPr>
                <w:rFonts w:cs="Times New Roman"/>
                <w:kern w:val="24"/>
                <w:szCs w:val="28"/>
              </w:rPr>
            </w:pPr>
          </w:p>
        </w:tc>
      </w:tr>
      <w:tr w:rsidR="00B00BA5" w:rsidRPr="0069141E" w14:paraId="5E660B17" w14:textId="77777777" w:rsidTr="00DD5B4B">
        <w:tc>
          <w:tcPr>
            <w:tcW w:w="10116" w:type="dxa"/>
          </w:tcPr>
          <w:p w14:paraId="2F52517F"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040D3EF2" w14:textId="77777777" w:rsidR="00B00BA5" w:rsidRPr="0069141E" w:rsidRDefault="00B00BA5" w:rsidP="00415E00">
            <w:pPr>
              <w:textAlignment w:val="baseline"/>
              <w:rPr>
                <w:rFonts w:eastAsia="Times New Roman" w:cs="Times New Roman"/>
                <w:color w:val="000000" w:themeColor="text1"/>
                <w:lang w:eastAsia="pt-BR"/>
              </w:rPr>
            </w:pPr>
          </w:p>
          <w:p w14:paraId="0B347A2C" w14:textId="77777777" w:rsidR="00B00BA5" w:rsidRPr="0069141E" w:rsidRDefault="00B00BA5" w:rsidP="00415E00">
            <w:pPr>
              <w:textAlignment w:val="baseline"/>
              <w:rPr>
                <w:rFonts w:eastAsia="Times New Roman" w:cs="Times New Roman"/>
                <w:color w:val="000000" w:themeColor="text1"/>
                <w:kern w:val="24"/>
                <w:lang w:eastAsia="pt-BR"/>
              </w:rPr>
            </w:pPr>
            <w:r w:rsidRPr="0069141E">
              <w:rPr>
                <w:rFonts w:eastAsia="Times New Roman" w:cs="Times New Roman"/>
                <w:color w:val="000000" w:themeColor="text1"/>
                <w:kern w:val="24"/>
                <w:lang w:eastAsia="pt-BR"/>
              </w:rPr>
              <w:t>Foi indicado a pesquisa de leis sobre a regulamentação do trabalho do cuidador</w:t>
            </w:r>
          </w:p>
          <w:p w14:paraId="773F9C8F" w14:textId="77777777" w:rsidR="00B00BA5" w:rsidRPr="0069141E" w:rsidRDefault="00B00BA5" w:rsidP="00415E00">
            <w:pPr>
              <w:textAlignment w:val="baseline"/>
              <w:rPr>
                <w:rFonts w:cs="Times New Roman"/>
                <w:color w:val="000000" w:themeColor="text1"/>
                <w:kern w:val="24"/>
                <w:szCs w:val="24"/>
              </w:rPr>
            </w:pPr>
          </w:p>
        </w:tc>
      </w:tr>
      <w:tr w:rsidR="00B00BA5" w:rsidRPr="0069141E" w14:paraId="1F8FF5A8" w14:textId="77777777" w:rsidTr="00DD5B4B">
        <w:tc>
          <w:tcPr>
            <w:tcW w:w="10116" w:type="dxa"/>
          </w:tcPr>
          <w:p w14:paraId="0BC455FD" w14:textId="77777777" w:rsidR="00B00BA5" w:rsidRPr="0069141E" w:rsidRDefault="00B00BA5"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6237C38" w14:textId="77777777" w:rsidR="00B00BA5" w:rsidRPr="0069141E" w:rsidRDefault="00B00BA5" w:rsidP="00415E00">
            <w:pPr>
              <w:rPr>
                <w:rFonts w:cs="Times New Roman"/>
                <w:color w:val="000000" w:themeColor="text1"/>
                <w:kern w:val="24"/>
                <w:szCs w:val="24"/>
              </w:rPr>
            </w:pPr>
          </w:p>
          <w:p w14:paraId="1A611164" w14:textId="77777777" w:rsidR="00B00BA5" w:rsidRPr="0069141E" w:rsidRDefault="00B00BA5" w:rsidP="00415E00">
            <w:pPr>
              <w:textAlignment w:val="baseline"/>
              <w:rPr>
                <w:rFonts w:eastAsia="Times New Roman" w:cs="Times New Roman"/>
                <w:color w:val="000000"/>
                <w:lang w:eastAsia="pt-BR"/>
              </w:rPr>
            </w:pPr>
            <w:r w:rsidRPr="0069141E">
              <w:rPr>
                <w:rFonts w:eastAsia="Times New Roman" w:cs="Times New Roman"/>
                <w:color w:val="000000"/>
                <w:lang w:eastAsia="pt-BR"/>
              </w:rPr>
              <w:t>Procurar aplicativos semelhantes</w:t>
            </w:r>
          </w:p>
          <w:p w14:paraId="18E4E0C7" w14:textId="77777777" w:rsidR="00B00BA5" w:rsidRPr="0069141E" w:rsidRDefault="00B00BA5" w:rsidP="00415E00">
            <w:pPr>
              <w:rPr>
                <w:rFonts w:cs="Times New Roman"/>
                <w:szCs w:val="24"/>
              </w:rPr>
            </w:pPr>
          </w:p>
        </w:tc>
      </w:tr>
    </w:tbl>
    <w:p w14:paraId="70CFECD2" w14:textId="77777777" w:rsidR="00B00BA5" w:rsidRPr="0069141E" w:rsidRDefault="00B00BA5"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B00BA5" w:rsidRPr="0069141E" w14:paraId="65AB6352" w14:textId="77777777" w:rsidTr="00DD5B4B">
        <w:trPr>
          <w:trHeight w:val="310"/>
        </w:trPr>
        <w:tc>
          <w:tcPr>
            <w:tcW w:w="5070" w:type="dxa"/>
          </w:tcPr>
          <w:p w14:paraId="73BD165E" w14:textId="77777777" w:rsidR="00B00BA5" w:rsidRPr="0069141E" w:rsidRDefault="00B00BA5" w:rsidP="00415E00">
            <w:pPr>
              <w:spacing w:after="0" w:line="240" w:lineRule="auto"/>
              <w:rPr>
                <w:rFonts w:cs="Times New Roman"/>
                <w:b/>
                <w:szCs w:val="24"/>
              </w:rPr>
            </w:pPr>
            <w:r w:rsidRPr="0069141E">
              <w:rPr>
                <w:rFonts w:cs="Times New Roman"/>
                <w:b/>
                <w:szCs w:val="24"/>
              </w:rPr>
              <w:lastRenderedPageBreak/>
              <w:t>Ciência do Grupo:</w:t>
            </w:r>
          </w:p>
        </w:tc>
        <w:tc>
          <w:tcPr>
            <w:tcW w:w="1451" w:type="dxa"/>
          </w:tcPr>
          <w:p w14:paraId="38100B83" w14:textId="77777777" w:rsidR="00B00BA5" w:rsidRPr="0069141E" w:rsidRDefault="00B00BA5"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5A9661B4" w14:textId="77777777" w:rsidR="00B00BA5" w:rsidRPr="0069141E" w:rsidRDefault="00B00BA5" w:rsidP="00415E00">
            <w:pPr>
              <w:spacing w:after="0" w:line="240" w:lineRule="auto"/>
              <w:rPr>
                <w:rFonts w:cs="Times New Roman"/>
                <w:b/>
                <w:szCs w:val="24"/>
              </w:rPr>
            </w:pPr>
            <w:r w:rsidRPr="0069141E">
              <w:rPr>
                <w:rFonts w:cs="Times New Roman"/>
                <w:b/>
                <w:szCs w:val="24"/>
              </w:rPr>
              <w:t>Ciência dos Professor(es)</w:t>
            </w:r>
          </w:p>
          <w:p w14:paraId="562F0A4F" w14:textId="77777777" w:rsidR="00B00BA5" w:rsidRPr="0069141E" w:rsidRDefault="00B00BA5" w:rsidP="00415E00">
            <w:pPr>
              <w:spacing w:after="0" w:line="240" w:lineRule="auto"/>
              <w:rPr>
                <w:rFonts w:cs="Times New Roman"/>
                <w:b/>
                <w:szCs w:val="24"/>
              </w:rPr>
            </w:pPr>
          </w:p>
        </w:tc>
      </w:tr>
      <w:tr w:rsidR="00B00BA5" w:rsidRPr="0069141E" w14:paraId="626789E3" w14:textId="77777777" w:rsidTr="00DD5B4B">
        <w:trPr>
          <w:trHeight w:val="310"/>
        </w:trPr>
        <w:tc>
          <w:tcPr>
            <w:tcW w:w="5070" w:type="dxa"/>
          </w:tcPr>
          <w:p w14:paraId="7B0E2CD5" w14:textId="77777777" w:rsidR="00B00BA5" w:rsidRPr="0069141E" w:rsidRDefault="00B00BA5" w:rsidP="00415E00">
            <w:pPr>
              <w:spacing w:after="0" w:line="240" w:lineRule="auto"/>
              <w:rPr>
                <w:rFonts w:cs="Times New Roman"/>
                <w:szCs w:val="24"/>
              </w:rPr>
            </w:pPr>
            <w:r w:rsidRPr="0069141E">
              <w:rPr>
                <w:rFonts w:cs="Times New Roman"/>
                <w:szCs w:val="24"/>
              </w:rPr>
              <w:t>Alex Aparecido de Lima</w:t>
            </w:r>
          </w:p>
        </w:tc>
        <w:tc>
          <w:tcPr>
            <w:tcW w:w="1451" w:type="dxa"/>
          </w:tcPr>
          <w:p w14:paraId="69DAE4BB"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0D85D5CB" w14:textId="77777777" w:rsidR="00B00BA5" w:rsidRPr="0069141E" w:rsidRDefault="00B00BA5" w:rsidP="00415E00">
            <w:pPr>
              <w:spacing w:after="0" w:line="240" w:lineRule="auto"/>
              <w:rPr>
                <w:rFonts w:cs="Times New Roman"/>
                <w:szCs w:val="24"/>
              </w:rPr>
            </w:pPr>
          </w:p>
        </w:tc>
      </w:tr>
      <w:tr w:rsidR="00B00BA5" w:rsidRPr="0069141E" w14:paraId="6E1772D5" w14:textId="77777777" w:rsidTr="00DD5B4B">
        <w:trPr>
          <w:trHeight w:val="310"/>
        </w:trPr>
        <w:tc>
          <w:tcPr>
            <w:tcW w:w="5070" w:type="dxa"/>
          </w:tcPr>
          <w:p w14:paraId="3921ABB2" w14:textId="77777777" w:rsidR="00B00BA5" w:rsidRPr="0069141E" w:rsidRDefault="00B00BA5" w:rsidP="00415E00">
            <w:pPr>
              <w:spacing w:after="0" w:line="240" w:lineRule="auto"/>
              <w:rPr>
                <w:rFonts w:cs="Times New Roman"/>
                <w:szCs w:val="24"/>
              </w:rPr>
            </w:pPr>
            <w:r w:rsidRPr="0069141E">
              <w:rPr>
                <w:rFonts w:cs="Times New Roman"/>
                <w:szCs w:val="24"/>
              </w:rPr>
              <w:t>Anderson Portes do Nascimento</w:t>
            </w:r>
          </w:p>
        </w:tc>
        <w:tc>
          <w:tcPr>
            <w:tcW w:w="1451" w:type="dxa"/>
          </w:tcPr>
          <w:p w14:paraId="5BC4AA86"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22CEAEDF" w14:textId="77777777" w:rsidR="00B00BA5" w:rsidRPr="0069141E" w:rsidRDefault="00B00BA5" w:rsidP="00415E00">
            <w:pPr>
              <w:spacing w:after="0" w:line="240" w:lineRule="auto"/>
              <w:rPr>
                <w:rFonts w:cs="Times New Roman"/>
                <w:szCs w:val="24"/>
              </w:rPr>
            </w:pPr>
          </w:p>
        </w:tc>
      </w:tr>
      <w:tr w:rsidR="00B00BA5" w:rsidRPr="0069141E" w14:paraId="5539B63B" w14:textId="77777777" w:rsidTr="00DD5B4B">
        <w:trPr>
          <w:trHeight w:val="310"/>
        </w:trPr>
        <w:tc>
          <w:tcPr>
            <w:tcW w:w="5070" w:type="dxa"/>
          </w:tcPr>
          <w:p w14:paraId="149D3CB5" w14:textId="77777777" w:rsidR="00B00BA5" w:rsidRPr="0069141E" w:rsidRDefault="00B00BA5" w:rsidP="00415E00">
            <w:pPr>
              <w:spacing w:after="0" w:line="240" w:lineRule="auto"/>
              <w:rPr>
                <w:rFonts w:cs="Times New Roman"/>
                <w:szCs w:val="24"/>
              </w:rPr>
            </w:pPr>
            <w:r w:rsidRPr="0069141E">
              <w:rPr>
                <w:rFonts w:cs="Times New Roman"/>
                <w:szCs w:val="24"/>
              </w:rPr>
              <w:t>Cesar Mâncio Silva</w:t>
            </w:r>
          </w:p>
        </w:tc>
        <w:tc>
          <w:tcPr>
            <w:tcW w:w="1451" w:type="dxa"/>
          </w:tcPr>
          <w:p w14:paraId="6F2EB1CF"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6D684C08" w14:textId="77777777" w:rsidR="00B00BA5" w:rsidRPr="0069141E" w:rsidRDefault="00B00BA5" w:rsidP="00415E00">
            <w:pPr>
              <w:spacing w:after="0" w:line="240" w:lineRule="auto"/>
              <w:rPr>
                <w:rFonts w:cs="Times New Roman"/>
                <w:szCs w:val="24"/>
              </w:rPr>
            </w:pPr>
          </w:p>
        </w:tc>
      </w:tr>
      <w:tr w:rsidR="00B00BA5" w:rsidRPr="0069141E" w14:paraId="730FAA53" w14:textId="77777777" w:rsidTr="00DD5B4B">
        <w:trPr>
          <w:trHeight w:val="310"/>
        </w:trPr>
        <w:tc>
          <w:tcPr>
            <w:tcW w:w="5070" w:type="dxa"/>
          </w:tcPr>
          <w:p w14:paraId="2210E1DB" w14:textId="77777777" w:rsidR="00B00BA5" w:rsidRPr="0069141E" w:rsidRDefault="00B00BA5" w:rsidP="00415E00">
            <w:pPr>
              <w:spacing w:after="0" w:line="240" w:lineRule="auto"/>
              <w:rPr>
                <w:rFonts w:cs="Times New Roman"/>
                <w:szCs w:val="24"/>
              </w:rPr>
            </w:pPr>
            <w:r w:rsidRPr="0069141E">
              <w:rPr>
                <w:rFonts w:cs="Times New Roman"/>
                <w:szCs w:val="24"/>
              </w:rPr>
              <w:t>Maithê Gomes da Piedade</w:t>
            </w:r>
          </w:p>
        </w:tc>
        <w:tc>
          <w:tcPr>
            <w:tcW w:w="1451" w:type="dxa"/>
          </w:tcPr>
          <w:p w14:paraId="7CB56206"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557E8DB8" w14:textId="77777777" w:rsidR="00B00BA5" w:rsidRPr="0069141E" w:rsidRDefault="00B00BA5" w:rsidP="00415E00">
            <w:pPr>
              <w:spacing w:after="0" w:line="240" w:lineRule="auto"/>
              <w:rPr>
                <w:rFonts w:cs="Times New Roman"/>
                <w:szCs w:val="24"/>
              </w:rPr>
            </w:pPr>
          </w:p>
        </w:tc>
      </w:tr>
    </w:tbl>
    <w:p w14:paraId="3B06343A" w14:textId="638DF248" w:rsidR="00B00BA5" w:rsidRDefault="00B00BA5" w:rsidP="00415E00">
      <w:pPr>
        <w:spacing w:after="0"/>
        <w:rPr>
          <w:rFonts w:cs="Times New Roman"/>
          <w:sz w:val="10"/>
          <w:szCs w:val="10"/>
        </w:rPr>
      </w:pPr>
      <w:r w:rsidRPr="0069141E">
        <w:rPr>
          <w:rFonts w:cs="Times New Roman"/>
          <w:sz w:val="10"/>
          <w:szCs w:val="10"/>
        </w:rPr>
        <w:br w:type="page"/>
      </w:r>
    </w:p>
    <w:p w14:paraId="5794B21C" w14:textId="77777777" w:rsidR="002911AB" w:rsidRPr="0069141E" w:rsidRDefault="002911AB" w:rsidP="00415E00">
      <w:pPr>
        <w:spacing w:after="0"/>
        <w:rPr>
          <w:rFonts w:cs="Times New Roman"/>
          <w:sz w:val="10"/>
          <w:szCs w:val="10"/>
        </w:rPr>
      </w:pPr>
    </w:p>
    <w:p w14:paraId="6D362E11" w14:textId="606A90D2" w:rsidR="00B00BA5" w:rsidRPr="0069141E" w:rsidRDefault="00F17F6A" w:rsidP="00415E00">
      <w:pPr>
        <w:spacing w:after="0"/>
        <w:rPr>
          <w:rFonts w:cs="Times New Roman"/>
          <w:szCs w:val="24"/>
        </w:rPr>
      </w:pPr>
      <w:r>
        <w:rPr>
          <w:noProof/>
        </w:rPr>
        <w:pict w14:anchorId="4320E7D4">
          <v:shape id="_x0000_s1034" type="#_x0000_t202" style="position:absolute;margin-left:214.05pt;margin-top:-16.95pt;width:291pt;height:59.2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" fillcolor="white [3201]" strokeweight=".5pt">
            <v:textbox>
              <w:txbxContent>
                <w:p w14:paraId="76AAD718" w14:textId="77777777" w:rsidR="00B00BA5" w:rsidRPr="00B0578E" w:rsidRDefault="00B00BA5" w:rsidP="00B00BA5">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130AA05E" w14:textId="77777777" w:rsidR="00B00BA5" w:rsidRPr="00A66129" w:rsidRDefault="00B00BA5" w:rsidP="00B00BA5">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O cenário atual dos lugares de cuidados</w:t>
                  </w:r>
                </w:p>
              </w:txbxContent>
            </v:textbox>
          </v:shape>
        </w:pict>
      </w:r>
      <w:r w:rsidR="00B00BA5" w:rsidRPr="0069141E">
        <w:rPr>
          <w:rFonts w:cs="Times New Roman"/>
          <w:noProof/>
          <w:szCs w:val="24"/>
          <w:lang w:eastAsia="pt-BR"/>
        </w:rPr>
        <w:drawing>
          <wp:inline distT="0" distB="0" distL="0" distR="0" wp14:anchorId="3A7C8D76" wp14:editId="574BAEF9">
            <wp:extent cx="2505075" cy="845469"/>
            <wp:effectExtent l="0" t="0" r="0" b="0"/>
            <wp:docPr id="2200" name="Imagem 2200"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2923377" w14:textId="39ED8235" w:rsidR="00B00BA5" w:rsidRPr="0069141E" w:rsidRDefault="00F17F6A" w:rsidP="00415E00">
      <w:pPr>
        <w:spacing w:after="0"/>
        <w:rPr>
          <w:rFonts w:cs="Times New Roman"/>
          <w:szCs w:val="24"/>
        </w:rPr>
      </w:pPr>
      <w:r>
        <w:rPr>
          <w:noProof/>
        </w:rPr>
        <w:pict w14:anchorId="730FA302">
          <v:shape id="_x0000_s1033" type="#_x0000_t202" style="position:absolute;margin-left:299.25pt;margin-top:15pt;width:203pt;height:29.15pt;z-index:25182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9DuZ0a8BAAA9AwAADgAAAAAAAAAAAAAAAAAuAgAAZHJzL2Uyb0RvYy54bWxQ&#10;SwECLQAUAAYACAAAACEAFE4UF90AAAAKAQAADwAAAAAAAAAAAAAAAAAJBAAAZHJzL2Rvd25yZXYu&#10;eG1sUEsFBgAAAAAEAAQA8wAAABMFAAAAAA==&#10;" filled="f" stroked="f">
            <v:textbox style="mso-fit-shape-to-text:t">
              <w:txbxContent>
                <w:p w14:paraId="19B6F850" w14:textId="77777777" w:rsidR="00B00BA5" w:rsidRPr="007F0382" w:rsidRDefault="00B00BA5" w:rsidP="00B00BA5">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31</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07</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52BBF60B">
          <v:shape id="_x0000_s1032" type="#_x0000_t202" style="position:absolute;margin-left:2.25pt;margin-top:15.95pt;width:131.5pt;height:24.25pt;z-index:251819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zKGvya4BAAA9AwAADgAAAAAAAAAAAAAAAAAuAgAAZHJzL2Uyb0RvYy54bWxQSwEC&#10;LQAUAAYACAAAACEAYAUYctsAAAAHAQAADwAAAAAAAAAAAAAAAAAIBAAAZHJzL2Rvd25yZXYueG1s&#10;UEsFBgAAAAAEAAQA8wAAABAFAAAAAA==&#10;" filled="f" stroked="f">
            <v:textbox style="mso-fit-shape-to-text:t">
              <w:txbxContent>
                <w:p w14:paraId="1B60D774" w14:textId="77777777" w:rsidR="00B00BA5" w:rsidRDefault="00B00BA5" w:rsidP="00B00BA5">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4DCD4EA5" w14:textId="77777777" w:rsidR="00B00BA5" w:rsidRPr="0069141E" w:rsidRDefault="00B00BA5"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B00BA5" w:rsidRPr="0069141E" w14:paraId="3301636F" w14:textId="77777777" w:rsidTr="00DD5B4B">
        <w:tc>
          <w:tcPr>
            <w:tcW w:w="10116" w:type="dxa"/>
          </w:tcPr>
          <w:p w14:paraId="584EF7CA"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6884F724" w14:textId="77777777" w:rsidR="00B00BA5" w:rsidRPr="0069141E" w:rsidRDefault="00B00BA5" w:rsidP="00415E00">
            <w:pPr>
              <w:tabs>
                <w:tab w:val="left" w:pos="2475"/>
              </w:tabs>
              <w:rPr>
                <w:rFonts w:cs="Times New Roman"/>
                <w:bCs/>
                <w:szCs w:val="24"/>
              </w:rPr>
            </w:pPr>
          </w:p>
          <w:p w14:paraId="500A1C75" w14:textId="77777777" w:rsidR="00B00BA5" w:rsidRPr="0069141E" w:rsidRDefault="00B00BA5" w:rsidP="00415E00">
            <w:pPr>
              <w:tabs>
                <w:tab w:val="left" w:pos="2475"/>
              </w:tabs>
              <w:rPr>
                <w:rFonts w:cs="Times New Roman"/>
                <w:bCs/>
                <w:szCs w:val="24"/>
              </w:rPr>
            </w:pPr>
            <w:r w:rsidRPr="0069141E">
              <w:rPr>
                <w:rFonts w:cs="Times New Roman"/>
                <w:bCs/>
                <w:szCs w:val="24"/>
              </w:rPr>
              <w:t>“HelpMy”. Aplicativo para cuidadores de idosos. Disponível em:</w:t>
            </w:r>
          </w:p>
          <w:p w14:paraId="2EF2A26D" w14:textId="77777777" w:rsidR="00B00BA5" w:rsidRPr="0069141E" w:rsidRDefault="00DD5B4B" w:rsidP="00415E00">
            <w:pPr>
              <w:tabs>
                <w:tab w:val="left" w:pos="2475"/>
              </w:tabs>
              <w:rPr>
                <w:rFonts w:cs="Times New Roman"/>
                <w:bCs/>
                <w:szCs w:val="24"/>
              </w:rPr>
            </w:pPr>
            <w:hyperlink r:id="rId131" w:history="1">
              <w:r w:rsidR="00B00BA5" w:rsidRPr="0069141E">
                <w:rPr>
                  <w:rStyle w:val="Hyperlink"/>
                  <w:rFonts w:cs="Times New Roman"/>
                  <w:bCs/>
                </w:rPr>
                <w:t>http://www.ssp.am.gov.br/cresce-o-numero-de-abandono-de-incapaz-em-38-e-autoridades-fazem-alerta-sobre-o-crime/</w:t>
              </w:r>
            </w:hyperlink>
            <w:r w:rsidR="00B00BA5" w:rsidRPr="0069141E">
              <w:rPr>
                <w:rFonts w:cs="Times New Roman"/>
                <w:bCs/>
              </w:rPr>
              <w:t xml:space="preserve">. </w:t>
            </w:r>
            <w:r w:rsidR="00B00BA5" w:rsidRPr="0069141E">
              <w:rPr>
                <w:rFonts w:cs="Times New Roman"/>
                <w:bCs/>
                <w:szCs w:val="24"/>
              </w:rPr>
              <w:t>Acesso em 31 de julho de 2021.</w:t>
            </w:r>
          </w:p>
          <w:p w14:paraId="2D4DF4FC" w14:textId="77777777" w:rsidR="00B00BA5" w:rsidRPr="0069141E" w:rsidRDefault="00B00BA5" w:rsidP="00415E00">
            <w:pPr>
              <w:tabs>
                <w:tab w:val="left" w:pos="2475"/>
              </w:tabs>
              <w:rPr>
                <w:rFonts w:cs="Times New Roman"/>
                <w:bCs/>
                <w:szCs w:val="24"/>
              </w:rPr>
            </w:pPr>
          </w:p>
          <w:p w14:paraId="22BC22AB" w14:textId="77777777" w:rsidR="00B00BA5" w:rsidRPr="0069141E" w:rsidRDefault="00B00BA5" w:rsidP="00415E00">
            <w:pPr>
              <w:tabs>
                <w:tab w:val="left" w:pos="2475"/>
              </w:tabs>
              <w:rPr>
                <w:rFonts w:cs="Times New Roman"/>
                <w:bCs/>
                <w:szCs w:val="24"/>
              </w:rPr>
            </w:pPr>
            <w:r w:rsidRPr="0069141E">
              <w:rPr>
                <w:rFonts w:cs="Times New Roman"/>
                <w:bCs/>
                <w:szCs w:val="24"/>
              </w:rPr>
              <w:t xml:space="preserve">“Here.Abennacional” Trajetória das instituições de longa permanência para idosos no Brasil. Disponível em: </w:t>
            </w:r>
            <w:hyperlink r:id="rId132" w:history="1">
              <w:r w:rsidRPr="0069141E">
                <w:rPr>
                  <w:rStyle w:val="Hyperlink"/>
                  <w:rFonts w:cs="Times New Roman"/>
                  <w:bCs/>
                </w:rPr>
                <w:t>http://www.here.abennacional.org.br/here/n2vol1ano1_artigo3.pdf</w:t>
              </w:r>
            </w:hyperlink>
            <w:r w:rsidRPr="0069141E">
              <w:rPr>
                <w:rFonts w:cs="Times New Roman"/>
                <w:bCs/>
                <w:szCs w:val="24"/>
              </w:rPr>
              <w:t xml:space="preserve"> Acesso em 31 de julho de 2021.</w:t>
            </w:r>
          </w:p>
          <w:p w14:paraId="268AB9AA" w14:textId="77777777" w:rsidR="00B00BA5" w:rsidRPr="0069141E" w:rsidRDefault="00B00BA5" w:rsidP="00415E00">
            <w:pPr>
              <w:tabs>
                <w:tab w:val="left" w:pos="2475"/>
              </w:tabs>
              <w:rPr>
                <w:rFonts w:cs="Times New Roman"/>
                <w:color w:val="000000" w:themeColor="text1"/>
                <w:kern w:val="24"/>
                <w:szCs w:val="24"/>
              </w:rPr>
            </w:pPr>
          </w:p>
        </w:tc>
      </w:tr>
      <w:tr w:rsidR="00B00BA5" w:rsidRPr="0069141E" w14:paraId="20F4250F" w14:textId="77777777" w:rsidTr="00DD5B4B">
        <w:tc>
          <w:tcPr>
            <w:tcW w:w="10116" w:type="dxa"/>
          </w:tcPr>
          <w:p w14:paraId="57506766"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429B983C" w14:textId="77777777" w:rsidR="00B00BA5" w:rsidRPr="0069141E" w:rsidRDefault="00B00BA5" w:rsidP="00415E00">
            <w:pPr>
              <w:tabs>
                <w:tab w:val="left" w:pos="2475"/>
              </w:tabs>
              <w:rPr>
                <w:rFonts w:cs="Times New Roman"/>
                <w:color w:val="000000" w:themeColor="text1"/>
                <w:kern w:val="24"/>
                <w:szCs w:val="24"/>
              </w:rPr>
            </w:pPr>
          </w:p>
          <w:p w14:paraId="662C0A04" w14:textId="77777777" w:rsidR="00B00BA5" w:rsidRPr="0069141E" w:rsidRDefault="00B00BA5" w:rsidP="00415E00">
            <w:pPr>
              <w:tabs>
                <w:tab w:val="left" w:pos="2475"/>
              </w:tabs>
              <w:jc w:val="both"/>
              <w:rPr>
                <w:rFonts w:cs="Times New Roman"/>
                <w:kern w:val="24"/>
                <w:szCs w:val="28"/>
              </w:rPr>
            </w:pPr>
            <w:r w:rsidRPr="0069141E">
              <w:rPr>
                <w:rFonts w:cs="Times New Roman"/>
                <w:kern w:val="24"/>
                <w:szCs w:val="28"/>
              </w:rPr>
              <w:t>Procurar sobre a história das instituições, tentar achar mais semelhantes com nosso projeto.</w:t>
            </w:r>
          </w:p>
          <w:p w14:paraId="42891B96" w14:textId="77777777" w:rsidR="00B00BA5" w:rsidRPr="0069141E" w:rsidRDefault="00B00BA5" w:rsidP="00415E00">
            <w:pPr>
              <w:tabs>
                <w:tab w:val="left" w:pos="2475"/>
              </w:tabs>
              <w:jc w:val="both"/>
              <w:rPr>
                <w:rFonts w:cs="Times New Roman"/>
                <w:kern w:val="24"/>
                <w:szCs w:val="32"/>
              </w:rPr>
            </w:pPr>
          </w:p>
        </w:tc>
      </w:tr>
      <w:tr w:rsidR="00B00BA5" w:rsidRPr="0069141E" w14:paraId="4349198B" w14:textId="77777777" w:rsidTr="00DD5B4B">
        <w:tc>
          <w:tcPr>
            <w:tcW w:w="10116" w:type="dxa"/>
          </w:tcPr>
          <w:p w14:paraId="513E6293"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61588F18" w14:textId="77777777" w:rsidR="00B00BA5" w:rsidRPr="0069141E" w:rsidRDefault="00B00BA5" w:rsidP="00415E00">
            <w:pPr>
              <w:tabs>
                <w:tab w:val="left" w:pos="2475"/>
              </w:tabs>
              <w:rPr>
                <w:rFonts w:cs="Times New Roman"/>
                <w:color w:val="000000" w:themeColor="text1"/>
                <w:kern w:val="24"/>
                <w:szCs w:val="24"/>
              </w:rPr>
            </w:pPr>
          </w:p>
          <w:p w14:paraId="1D7688ED" w14:textId="77777777" w:rsidR="00B00BA5" w:rsidRPr="0069141E" w:rsidRDefault="00B00BA5" w:rsidP="00415E00">
            <w:pPr>
              <w:tabs>
                <w:tab w:val="left" w:pos="2475"/>
              </w:tabs>
              <w:jc w:val="both"/>
              <w:rPr>
                <w:rFonts w:cs="Times New Roman"/>
                <w:kern w:val="24"/>
                <w:szCs w:val="28"/>
              </w:rPr>
            </w:pPr>
            <w:r w:rsidRPr="0069141E">
              <w:rPr>
                <w:rFonts w:cs="Times New Roman"/>
                <w:kern w:val="24"/>
                <w:szCs w:val="28"/>
              </w:rPr>
              <w:t>Pensar modos de como nos diferenciar do restante do mercado, analisando os concorrentes.</w:t>
            </w:r>
          </w:p>
          <w:p w14:paraId="676FB394" w14:textId="77777777" w:rsidR="00B00BA5" w:rsidRPr="0069141E" w:rsidRDefault="00B00BA5" w:rsidP="00415E00">
            <w:pPr>
              <w:tabs>
                <w:tab w:val="left" w:pos="2475"/>
              </w:tabs>
              <w:jc w:val="both"/>
              <w:rPr>
                <w:rFonts w:cs="Times New Roman"/>
                <w:kern w:val="24"/>
                <w:szCs w:val="28"/>
              </w:rPr>
            </w:pPr>
          </w:p>
        </w:tc>
      </w:tr>
      <w:tr w:rsidR="00B00BA5" w:rsidRPr="0069141E" w14:paraId="616A3695" w14:textId="77777777" w:rsidTr="00DD5B4B">
        <w:tc>
          <w:tcPr>
            <w:tcW w:w="10116" w:type="dxa"/>
          </w:tcPr>
          <w:p w14:paraId="6665CF19" w14:textId="77777777" w:rsidR="00B00BA5" w:rsidRPr="0069141E" w:rsidRDefault="00B00BA5"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6AC6D79C" w14:textId="77777777" w:rsidR="00B00BA5" w:rsidRPr="0069141E" w:rsidRDefault="00B00BA5" w:rsidP="00415E00">
            <w:pPr>
              <w:textAlignment w:val="baseline"/>
              <w:rPr>
                <w:rFonts w:eastAsia="Times New Roman" w:cs="Times New Roman"/>
                <w:color w:val="000000"/>
                <w:lang w:eastAsia="pt-BR"/>
              </w:rPr>
            </w:pPr>
          </w:p>
          <w:p w14:paraId="694A5A3B" w14:textId="77777777" w:rsidR="00B00BA5" w:rsidRPr="0069141E" w:rsidRDefault="00B00BA5" w:rsidP="00415E00">
            <w:pPr>
              <w:textAlignment w:val="baseline"/>
              <w:rPr>
                <w:rFonts w:eastAsia="Times New Roman" w:cs="Times New Roman"/>
                <w:color w:val="000000"/>
                <w:lang w:eastAsia="pt-BR"/>
              </w:rPr>
            </w:pPr>
            <w:r w:rsidRPr="0069141E">
              <w:rPr>
                <w:rFonts w:eastAsia="Times New Roman" w:cs="Times New Roman"/>
                <w:color w:val="000000"/>
                <w:lang w:eastAsia="pt-BR"/>
              </w:rPr>
              <w:t>Procurar aplicativos semelhantes</w:t>
            </w:r>
          </w:p>
          <w:p w14:paraId="64746C43" w14:textId="77777777" w:rsidR="00B00BA5" w:rsidRPr="0069141E" w:rsidRDefault="00B00BA5" w:rsidP="00415E00">
            <w:pPr>
              <w:textAlignment w:val="baseline"/>
              <w:rPr>
                <w:rFonts w:cs="Times New Roman"/>
                <w:color w:val="000000" w:themeColor="text1"/>
                <w:kern w:val="24"/>
                <w:szCs w:val="24"/>
              </w:rPr>
            </w:pPr>
          </w:p>
        </w:tc>
      </w:tr>
      <w:tr w:rsidR="00B00BA5" w:rsidRPr="0069141E" w14:paraId="18F1AC9E" w14:textId="77777777" w:rsidTr="00DD5B4B">
        <w:tc>
          <w:tcPr>
            <w:tcW w:w="10116" w:type="dxa"/>
          </w:tcPr>
          <w:p w14:paraId="42BCCFB7" w14:textId="77777777" w:rsidR="00B00BA5" w:rsidRPr="0069141E" w:rsidRDefault="00B00BA5"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6079744C" w14:textId="77777777" w:rsidR="00B00BA5" w:rsidRPr="0069141E" w:rsidRDefault="00B00BA5" w:rsidP="00415E00">
            <w:pPr>
              <w:rPr>
                <w:rFonts w:cs="Times New Roman"/>
                <w:color w:val="000000" w:themeColor="text1"/>
                <w:szCs w:val="24"/>
              </w:rPr>
            </w:pPr>
          </w:p>
          <w:p w14:paraId="2E6F7921" w14:textId="77777777" w:rsidR="00B00BA5" w:rsidRPr="0069141E" w:rsidRDefault="00B00BA5" w:rsidP="00415E00">
            <w:pPr>
              <w:rPr>
                <w:rFonts w:cs="Times New Roman"/>
                <w:color w:val="000000" w:themeColor="text1"/>
                <w:szCs w:val="24"/>
              </w:rPr>
            </w:pPr>
            <w:r w:rsidRPr="0069141E">
              <w:rPr>
                <w:rFonts w:cs="Times New Roman"/>
                <w:color w:val="000000" w:themeColor="text1"/>
                <w:szCs w:val="24"/>
              </w:rPr>
              <w:t>Professora Daniela comentou sobre a pesquisa de quantos asilos/casas de repousos eram governamentais e quais eram privatizados.</w:t>
            </w:r>
          </w:p>
          <w:p w14:paraId="0586A196" w14:textId="77777777" w:rsidR="00B00BA5" w:rsidRPr="0069141E" w:rsidRDefault="00B00BA5" w:rsidP="00415E00">
            <w:pPr>
              <w:rPr>
                <w:rFonts w:cs="Times New Roman"/>
                <w:szCs w:val="24"/>
              </w:rPr>
            </w:pPr>
          </w:p>
        </w:tc>
      </w:tr>
    </w:tbl>
    <w:p w14:paraId="0A77FAED" w14:textId="77777777" w:rsidR="00B00BA5" w:rsidRPr="0069141E" w:rsidRDefault="00B00BA5"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B00BA5" w:rsidRPr="0069141E" w14:paraId="7CF99DBB" w14:textId="77777777" w:rsidTr="00DD5B4B">
        <w:trPr>
          <w:trHeight w:val="310"/>
        </w:trPr>
        <w:tc>
          <w:tcPr>
            <w:tcW w:w="5070" w:type="dxa"/>
          </w:tcPr>
          <w:p w14:paraId="37E1FB30" w14:textId="77777777" w:rsidR="00B00BA5" w:rsidRPr="0069141E" w:rsidRDefault="00B00BA5" w:rsidP="00415E00">
            <w:pPr>
              <w:spacing w:after="0" w:line="240" w:lineRule="auto"/>
              <w:rPr>
                <w:rFonts w:cs="Times New Roman"/>
                <w:b/>
                <w:szCs w:val="24"/>
              </w:rPr>
            </w:pPr>
            <w:r w:rsidRPr="0069141E">
              <w:rPr>
                <w:rFonts w:cs="Times New Roman"/>
                <w:b/>
                <w:szCs w:val="24"/>
              </w:rPr>
              <w:t>Ciência do Grupo:</w:t>
            </w:r>
          </w:p>
        </w:tc>
        <w:tc>
          <w:tcPr>
            <w:tcW w:w="1451" w:type="dxa"/>
          </w:tcPr>
          <w:p w14:paraId="736E36E7" w14:textId="77777777" w:rsidR="00B00BA5" w:rsidRPr="0069141E" w:rsidRDefault="00B00BA5"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663D2D48" w14:textId="77777777" w:rsidR="00B00BA5" w:rsidRPr="0069141E" w:rsidRDefault="00B00BA5" w:rsidP="00415E00">
            <w:pPr>
              <w:spacing w:after="0" w:line="240" w:lineRule="auto"/>
              <w:rPr>
                <w:rFonts w:cs="Times New Roman"/>
                <w:b/>
                <w:szCs w:val="24"/>
              </w:rPr>
            </w:pPr>
            <w:r w:rsidRPr="0069141E">
              <w:rPr>
                <w:rFonts w:cs="Times New Roman"/>
                <w:b/>
                <w:szCs w:val="24"/>
              </w:rPr>
              <w:t>Ciência dos Professor(es)</w:t>
            </w:r>
          </w:p>
          <w:p w14:paraId="53FF1C9D" w14:textId="77777777" w:rsidR="00B00BA5" w:rsidRPr="0069141E" w:rsidRDefault="00B00BA5" w:rsidP="00415E00">
            <w:pPr>
              <w:spacing w:after="0" w:line="240" w:lineRule="auto"/>
              <w:rPr>
                <w:rFonts w:cs="Times New Roman"/>
                <w:b/>
                <w:szCs w:val="24"/>
              </w:rPr>
            </w:pPr>
          </w:p>
        </w:tc>
      </w:tr>
      <w:tr w:rsidR="00B00BA5" w:rsidRPr="0069141E" w14:paraId="5D62257C" w14:textId="77777777" w:rsidTr="00DD5B4B">
        <w:trPr>
          <w:trHeight w:val="310"/>
        </w:trPr>
        <w:tc>
          <w:tcPr>
            <w:tcW w:w="5070" w:type="dxa"/>
          </w:tcPr>
          <w:p w14:paraId="0F2501F4" w14:textId="77777777" w:rsidR="00B00BA5" w:rsidRPr="0069141E" w:rsidRDefault="00B00BA5" w:rsidP="00415E00">
            <w:pPr>
              <w:spacing w:after="0" w:line="240" w:lineRule="auto"/>
              <w:rPr>
                <w:rFonts w:cs="Times New Roman"/>
                <w:szCs w:val="24"/>
              </w:rPr>
            </w:pPr>
            <w:r w:rsidRPr="0069141E">
              <w:rPr>
                <w:rFonts w:cs="Times New Roman"/>
                <w:szCs w:val="24"/>
              </w:rPr>
              <w:t>Alex Aparecido de Lima</w:t>
            </w:r>
          </w:p>
        </w:tc>
        <w:tc>
          <w:tcPr>
            <w:tcW w:w="1451" w:type="dxa"/>
          </w:tcPr>
          <w:p w14:paraId="19C89A3A"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3FD15978" w14:textId="77777777" w:rsidR="00B00BA5" w:rsidRPr="0069141E" w:rsidRDefault="00B00BA5" w:rsidP="00415E00">
            <w:pPr>
              <w:spacing w:after="0" w:line="240" w:lineRule="auto"/>
              <w:rPr>
                <w:rFonts w:cs="Times New Roman"/>
                <w:szCs w:val="24"/>
              </w:rPr>
            </w:pPr>
          </w:p>
        </w:tc>
      </w:tr>
      <w:tr w:rsidR="00B00BA5" w:rsidRPr="0069141E" w14:paraId="147415F8" w14:textId="77777777" w:rsidTr="00DD5B4B">
        <w:trPr>
          <w:trHeight w:val="310"/>
        </w:trPr>
        <w:tc>
          <w:tcPr>
            <w:tcW w:w="5070" w:type="dxa"/>
          </w:tcPr>
          <w:p w14:paraId="1944FE89" w14:textId="77777777" w:rsidR="00B00BA5" w:rsidRPr="0069141E" w:rsidRDefault="00B00BA5" w:rsidP="00415E00">
            <w:pPr>
              <w:spacing w:after="0" w:line="240" w:lineRule="auto"/>
              <w:rPr>
                <w:rFonts w:cs="Times New Roman"/>
                <w:szCs w:val="24"/>
              </w:rPr>
            </w:pPr>
            <w:r w:rsidRPr="0069141E">
              <w:rPr>
                <w:rFonts w:cs="Times New Roman"/>
                <w:szCs w:val="24"/>
              </w:rPr>
              <w:t>Anderson Portes do Nascimento</w:t>
            </w:r>
          </w:p>
        </w:tc>
        <w:tc>
          <w:tcPr>
            <w:tcW w:w="1451" w:type="dxa"/>
          </w:tcPr>
          <w:p w14:paraId="06E5843F"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2E0F1A63" w14:textId="77777777" w:rsidR="00B00BA5" w:rsidRPr="0069141E" w:rsidRDefault="00B00BA5" w:rsidP="00415E00">
            <w:pPr>
              <w:spacing w:after="0" w:line="240" w:lineRule="auto"/>
              <w:rPr>
                <w:rFonts w:cs="Times New Roman"/>
                <w:szCs w:val="24"/>
              </w:rPr>
            </w:pPr>
          </w:p>
        </w:tc>
      </w:tr>
      <w:tr w:rsidR="00B00BA5" w:rsidRPr="0069141E" w14:paraId="6638DD93" w14:textId="77777777" w:rsidTr="00DD5B4B">
        <w:trPr>
          <w:trHeight w:val="310"/>
        </w:trPr>
        <w:tc>
          <w:tcPr>
            <w:tcW w:w="5070" w:type="dxa"/>
          </w:tcPr>
          <w:p w14:paraId="447B81F1" w14:textId="77777777" w:rsidR="00B00BA5" w:rsidRPr="0069141E" w:rsidRDefault="00B00BA5" w:rsidP="00415E00">
            <w:pPr>
              <w:spacing w:after="0" w:line="240" w:lineRule="auto"/>
              <w:rPr>
                <w:rFonts w:cs="Times New Roman"/>
                <w:szCs w:val="24"/>
              </w:rPr>
            </w:pPr>
            <w:r w:rsidRPr="0069141E">
              <w:rPr>
                <w:rFonts w:cs="Times New Roman"/>
                <w:szCs w:val="24"/>
              </w:rPr>
              <w:t>Cesar Mâncio Silva</w:t>
            </w:r>
          </w:p>
        </w:tc>
        <w:tc>
          <w:tcPr>
            <w:tcW w:w="1451" w:type="dxa"/>
          </w:tcPr>
          <w:p w14:paraId="5134D2E4"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728B5495" w14:textId="77777777" w:rsidR="00B00BA5" w:rsidRPr="0069141E" w:rsidRDefault="00B00BA5" w:rsidP="00415E00">
            <w:pPr>
              <w:spacing w:after="0" w:line="240" w:lineRule="auto"/>
              <w:rPr>
                <w:rFonts w:cs="Times New Roman"/>
                <w:szCs w:val="24"/>
              </w:rPr>
            </w:pPr>
          </w:p>
        </w:tc>
      </w:tr>
      <w:tr w:rsidR="00B00BA5" w:rsidRPr="0069141E" w14:paraId="742E531F" w14:textId="77777777" w:rsidTr="00DD5B4B">
        <w:trPr>
          <w:trHeight w:val="310"/>
        </w:trPr>
        <w:tc>
          <w:tcPr>
            <w:tcW w:w="5070" w:type="dxa"/>
          </w:tcPr>
          <w:p w14:paraId="2E993D93" w14:textId="77777777" w:rsidR="00B00BA5" w:rsidRPr="0069141E" w:rsidRDefault="00B00BA5" w:rsidP="00415E00">
            <w:pPr>
              <w:spacing w:after="0" w:line="240" w:lineRule="auto"/>
              <w:rPr>
                <w:rFonts w:cs="Times New Roman"/>
                <w:szCs w:val="24"/>
              </w:rPr>
            </w:pPr>
            <w:r w:rsidRPr="0069141E">
              <w:rPr>
                <w:rFonts w:cs="Times New Roman"/>
                <w:szCs w:val="24"/>
              </w:rPr>
              <w:t>Maithê Gomes da Piedade</w:t>
            </w:r>
          </w:p>
        </w:tc>
        <w:tc>
          <w:tcPr>
            <w:tcW w:w="1451" w:type="dxa"/>
          </w:tcPr>
          <w:p w14:paraId="47DBFCD4" w14:textId="77777777" w:rsidR="00B00BA5" w:rsidRPr="0069141E" w:rsidRDefault="00B00BA5" w:rsidP="00415E00">
            <w:pPr>
              <w:spacing w:after="0" w:line="240" w:lineRule="auto"/>
              <w:rPr>
                <w:rFonts w:cs="Times New Roman"/>
                <w:szCs w:val="24"/>
              </w:rPr>
            </w:pPr>
            <w:r w:rsidRPr="0069141E">
              <w:rPr>
                <w:rFonts w:cs="Times New Roman"/>
                <w:szCs w:val="24"/>
              </w:rPr>
              <w:t>P</w:t>
            </w:r>
          </w:p>
        </w:tc>
        <w:tc>
          <w:tcPr>
            <w:tcW w:w="3674" w:type="dxa"/>
            <w:vMerge/>
          </w:tcPr>
          <w:p w14:paraId="5D7F3558" w14:textId="77777777" w:rsidR="00B00BA5" w:rsidRPr="0069141E" w:rsidRDefault="00B00BA5" w:rsidP="00415E00">
            <w:pPr>
              <w:spacing w:after="0" w:line="240" w:lineRule="auto"/>
              <w:rPr>
                <w:rFonts w:cs="Times New Roman"/>
                <w:szCs w:val="24"/>
              </w:rPr>
            </w:pPr>
          </w:p>
        </w:tc>
      </w:tr>
    </w:tbl>
    <w:p w14:paraId="3037CA84" w14:textId="77777777" w:rsidR="00B00BA5" w:rsidRPr="0069141E" w:rsidRDefault="00B00BA5" w:rsidP="00415E00">
      <w:pPr>
        <w:tabs>
          <w:tab w:val="left" w:pos="1770"/>
        </w:tabs>
        <w:spacing w:after="0" w:line="240" w:lineRule="auto"/>
        <w:rPr>
          <w:rFonts w:cs="Times New Roman"/>
          <w:sz w:val="2"/>
          <w:szCs w:val="2"/>
        </w:rPr>
      </w:pPr>
    </w:p>
    <w:p w14:paraId="67610656" w14:textId="77777777" w:rsidR="00B00BA5" w:rsidRPr="0069141E" w:rsidRDefault="00B00BA5" w:rsidP="00415E00">
      <w:pPr>
        <w:spacing w:after="0"/>
        <w:rPr>
          <w:rFonts w:cs="Times New Roman"/>
          <w:sz w:val="10"/>
          <w:szCs w:val="10"/>
        </w:rPr>
      </w:pPr>
      <w:r w:rsidRPr="0069141E">
        <w:rPr>
          <w:rFonts w:cs="Times New Roman"/>
          <w:sz w:val="10"/>
          <w:szCs w:val="10"/>
        </w:rPr>
        <w:br w:type="page"/>
      </w:r>
    </w:p>
    <w:p w14:paraId="4E55F7FE" w14:textId="789C06DD" w:rsidR="00DA74DB" w:rsidRPr="0069141E" w:rsidRDefault="00F17F6A" w:rsidP="00415E00">
      <w:pPr>
        <w:spacing w:after="0"/>
        <w:rPr>
          <w:rFonts w:cs="Times New Roman"/>
          <w:szCs w:val="24"/>
        </w:rPr>
      </w:pPr>
      <w:r>
        <w:rPr>
          <w:noProof/>
        </w:rPr>
        <w:lastRenderedPageBreak/>
        <w:pict w14:anchorId="0E4E9AF9">
          <v:shape id="_x0000_s1031" type="#_x0000_t202" style="position:absolute;margin-left:214.05pt;margin-top:-16.95pt;width:291pt;height:59.2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" fillcolor="white [3201]" strokeweight=".5pt">
            <v:textbox>
              <w:txbxContent>
                <w:p w14:paraId="4CA8EFBA" w14:textId="77777777" w:rsidR="00DA74DB" w:rsidRPr="00B0578E" w:rsidRDefault="00DA74DB" w:rsidP="00DA74DB">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0801A07E" w14:textId="77777777" w:rsidR="00DA74DB" w:rsidRPr="00A66129" w:rsidRDefault="00DA74DB" w:rsidP="00DA74DB">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Introdução ao problema</w:t>
                  </w:r>
                </w:p>
              </w:txbxContent>
            </v:textbox>
          </v:shape>
        </w:pict>
      </w:r>
      <w:r w:rsidR="00DA74DB" w:rsidRPr="0069141E">
        <w:rPr>
          <w:rFonts w:cs="Times New Roman"/>
          <w:noProof/>
          <w:szCs w:val="24"/>
          <w:lang w:eastAsia="pt-BR"/>
        </w:rPr>
        <w:drawing>
          <wp:inline distT="0" distB="0" distL="0" distR="0" wp14:anchorId="7113F442" wp14:editId="258E7E97">
            <wp:extent cx="2505075" cy="845469"/>
            <wp:effectExtent l="0" t="0" r="0" b="0"/>
            <wp:docPr id="2196" name="Imagem 2196"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317A64F" w14:textId="39035212" w:rsidR="00DA74DB" w:rsidRPr="0069141E" w:rsidRDefault="00F17F6A" w:rsidP="00415E00">
      <w:pPr>
        <w:spacing w:after="0"/>
        <w:rPr>
          <w:rFonts w:cs="Times New Roman"/>
          <w:szCs w:val="24"/>
        </w:rPr>
      </w:pPr>
      <w:r>
        <w:rPr>
          <w:noProof/>
        </w:rPr>
        <w:pict w14:anchorId="5637E2C4">
          <v:shape id="_x0000_s1030" type="#_x0000_t202" style="position:absolute;margin-left:299.25pt;margin-top:15pt;width:203pt;height:29.15pt;z-index:25181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" filled="f" stroked="f">
            <v:textbox style="mso-fit-shape-to-text:t">
              <w:txbxContent>
                <w:p w14:paraId="4176C728" w14:textId="77777777" w:rsidR="00DA74DB" w:rsidRPr="007F0382" w:rsidRDefault="00DA74DB" w:rsidP="00DA74DB">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30</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07</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24434F1C">
          <v:shape id="_x0000_s1029" type="#_x0000_t202" style="position:absolute;margin-left:2.25pt;margin-top:15.95pt;width:131.5pt;height:24.25pt;z-index:251815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" filled="f" stroked="f">
            <v:textbox style="mso-fit-shape-to-text:t">
              <w:txbxContent>
                <w:p w14:paraId="04C32B04" w14:textId="77777777" w:rsidR="00DA74DB" w:rsidRDefault="00DA74DB" w:rsidP="00DA74DB">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4D541923" w14:textId="77777777" w:rsidR="00DA74DB" w:rsidRPr="0069141E" w:rsidRDefault="00DA74DB"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DA74DB" w:rsidRPr="0069141E" w14:paraId="0E1DABDB" w14:textId="77777777" w:rsidTr="00DD5B4B">
        <w:tc>
          <w:tcPr>
            <w:tcW w:w="10116" w:type="dxa"/>
          </w:tcPr>
          <w:p w14:paraId="2E5537E5"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164E206A" w14:textId="77777777" w:rsidR="00DA74DB" w:rsidRPr="0069141E" w:rsidRDefault="00DA74DB" w:rsidP="00415E00">
            <w:pPr>
              <w:tabs>
                <w:tab w:val="left" w:pos="2475"/>
              </w:tabs>
              <w:rPr>
                <w:rFonts w:cs="Times New Roman"/>
                <w:bCs/>
                <w:szCs w:val="24"/>
              </w:rPr>
            </w:pPr>
          </w:p>
          <w:p w14:paraId="4E3E3C47" w14:textId="77777777" w:rsidR="00DA74DB" w:rsidRPr="0069141E" w:rsidRDefault="00DA74DB" w:rsidP="00415E00">
            <w:pPr>
              <w:tabs>
                <w:tab w:val="left" w:pos="2475"/>
              </w:tabs>
              <w:rPr>
                <w:rFonts w:cs="Times New Roman"/>
                <w:bCs/>
                <w:szCs w:val="24"/>
              </w:rPr>
            </w:pPr>
            <w:r w:rsidRPr="0069141E">
              <w:rPr>
                <w:rFonts w:cs="Times New Roman"/>
                <w:bCs/>
                <w:szCs w:val="24"/>
              </w:rPr>
              <w:t>“SSP Amazonas”. Cresce o número de abandono de incapaz em 38%. Disponível em:</w:t>
            </w:r>
          </w:p>
          <w:p w14:paraId="449B4B5B" w14:textId="77777777" w:rsidR="00DA74DB" w:rsidRPr="0069141E" w:rsidRDefault="00DD5B4B" w:rsidP="00415E00">
            <w:pPr>
              <w:tabs>
                <w:tab w:val="left" w:pos="2475"/>
              </w:tabs>
              <w:rPr>
                <w:rFonts w:cs="Times New Roman"/>
                <w:bCs/>
                <w:szCs w:val="24"/>
              </w:rPr>
            </w:pPr>
            <w:hyperlink r:id="rId133" w:history="1">
              <w:r w:rsidR="00DA74DB" w:rsidRPr="0069141E">
                <w:rPr>
                  <w:rStyle w:val="Hyperlink"/>
                  <w:rFonts w:cs="Times New Roman"/>
                  <w:bCs/>
                </w:rPr>
                <w:t>http://www.ssp.am.gov.br/cresce-o-numero-de-abandono-de-incapaz-em-38-e-autoridades-fazem-alerta-sobre-o-crime/</w:t>
              </w:r>
            </w:hyperlink>
            <w:r w:rsidR="00DA74DB" w:rsidRPr="0069141E">
              <w:rPr>
                <w:rFonts w:cs="Times New Roman"/>
                <w:bCs/>
              </w:rPr>
              <w:t xml:space="preserve"> </w:t>
            </w:r>
            <w:r w:rsidR="00DA74DB" w:rsidRPr="0069141E">
              <w:rPr>
                <w:rFonts w:cs="Times New Roman"/>
                <w:bCs/>
                <w:szCs w:val="24"/>
              </w:rPr>
              <w:t>Acesso em 30 de julho de 2021.</w:t>
            </w:r>
          </w:p>
          <w:p w14:paraId="14A6BA8D" w14:textId="77777777" w:rsidR="00DA74DB" w:rsidRPr="0069141E" w:rsidRDefault="00DA74DB" w:rsidP="00415E00">
            <w:pPr>
              <w:tabs>
                <w:tab w:val="left" w:pos="2475"/>
              </w:tabs>
              <w:rPr>
                <w:rFonts w:cs="Times New Roman"/>
                <w:color w:val="000000" w:themeColor="text1"/>
                <w:kern w:val="24"/>
                <w:szCs w:val="24"/>
              </w:rPr>
            </w:pPr>
          </w:p>
          <w:p w14:paraId="5B4F7A8E"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Constituição. Artigo 133.</w:t>
            </w:r>
          </w:p>
          <w:p w14:paraId="131D706E" w14:textId="77777777" w:rsidR="00DA74DB" w:rsidRPr="0069141E" w:rsidRDefault="00DA74DB" w:rsidP="00415E00">
            <w:pPr>
              <w:tabs>
                <w:tab w:val="left" w:pos="2475"/>
              </w:tabs>
              <w:rPr>
                <w:rFonts w:cs="Times New Roman"/>
                <w:kern w:val="24"/>
                <w:szCs w:val="24"/>
              </w:rPr>
            </w:pPr>
          </w:p>
          <w:p w14:paraId="6B6EF371" w14:textId="77777777" w:rsidR="00DA74DB" w:rsidRPr="0069141E" w:rsidRDefault="00DA74DB" w:rsidP="00415E00">
            <w:pPr>
              <w:tabs>
                <w:tab w:val="left" w:pos="2475"/>
              </w:tabs>
              <w:rPr>
                <w:rFonts w:cs="Times New Roman"/>
              </w:rPr>
            </w:pPr>
            <w:r w:rsidRPr="0069141E">
              <w:rPr>
                <w:rFonts w:cs="Times New Roman"/>
              </w:rPr>
              <w:t xml:space="preserve">Artigo 133 do Decreto Lei nº 2.848 de 07 de dezembro de 1940 </w:t>
            </w:r>
          </w:p>
          <w:p w14:paraId="1A7E1AD5" w14:textId="77777777" w:rsidR="00DA74DB" w:rsidRPr="0069141E" w:rsidRDefault="00DA74DB" w:rsidP="00415E00">
            <w:pPr>
              <w:tabs>
                <w:tab w:val="left" w:pos="2475"/>
              </w:tabs>
              <w:rPr>
                <w:rFonts w:cs="Times New Roman"/>
              </w:rPr>
            </w:pPr>
            <w:r w:rsidRPr="0069141E">
              <w:rPr>
                <w:rFonts w:cs="Times New Roman"/>
              </w:rPr>
              <w:t xml:space="preserve">CP - Decreto Lei nº 2.848 de 07 de dezembro de 1940 </w:t>
            </w:r>
          </w:p>
          <w:p w14:paraId="72D81CB1" w14:textId="77777777" w:rsidR="00DA74DB" w:rsidRPr="0069141E" w:rsidRDefault="00DA74DB" w:rsidP="00415E00">
            <w:pPr>
              <w:tabs>
                <w:tab w:val="left" w:pos="2475"/>
              </w:tabs>
              <w:rPr>
                <w:rFonts w:cs="Times New Roman"/>
              </w:rPr>
            </w:pPr>
            <w:r w:rsidRPr="0069141E">
              <w:rPr>
                <w:rFonts w:cs="Times New Roman"/>
              </w:rPr>
              <w:t xml:space="preserve">Art. 133 - Abandonar pessoa que está sob seu cuidado, guarda, vigilância ou autoridade, e, por qualquer motivo, incapaz de defender-se dos riscos resultantes do abandono: </w:t>
            </w:r>
          </w:p>
          <w:p w14:paraId="67D19ECB" w14:textId="77777777" w:rsidR="00DA74DB" w:rsidRPr="0069141E" w:rsidRDefault="00DA74DB" w:rsidP="00415E00">
            <w:pPr>
              <w:tabs>
                <w:tab w:val="left" w:pos="2475"/>
              </w:tabs>
              <w:rPr>
                <w:rFonts w:cs="Times New Roman"/>
              </w:rPr>
            </w:pPr>
            <w:r w:rsidRPr="0069141E">
              <w:rPr>
                <w:rFonts w:cs="Times New Roman"/>
              </w:rPr>
              <w:t xml:space="preserve">Pena - detenção, de seis meses a três anos. </w:t>
            </w:r>
          </w:p>
          <w:p w14:paraId="6FC5D28C" w14:textId="77777777" w:rsidR="00DA74DB" w:rsidRPr="0069141E" w:rsidRDefault="00DA74DB" w:rsidP="00415E00">
            <w:pPr>
              <w:tabs>
                <w:tab w:val="left" w:pos="2475"/>
              </w:tabs>
              <w:rPr>
                <w:rFonts w:cs="Times New Roman"/>
              </w:rPr>
            </w:pPr>
            <w:r w:rsidRPr="0069141E">
              <w:rPr>
                <w:rFonts w:cs="Times New Roman"/>
              </w:rPr>
              <w:t xml:space="preserve">§ 1º - Se do abandono resulta lesão corporal de natureza grave: </w:t>
            </w:r>
          </w:p>
          <w:p w14:paraId="132B27EB" w14:textId="77777777" w:rsidR="00DA74DB" w:rsidRPr="0069141E" w:rsidRDefault="00DA74DB" w:rsidP="00415E00">
            <w:pPr>
              <w:tabs>
                <w:tab w:val="left" w:pos="2475"/>
              </w:tabs>
              <w:rPr>
                <w:rFonts w:cs="Times New Roman"/>
              </w:rPr>
            </w:pPr>
            <w:r w:rsidRPr="0069141E">
              <w:rPr>
                <w:rFonts w:cs="Times New Roman"/>
              </w:rPr>
              <w:t xml:space="preserve">Pena - reclusão, de um a cinco anos. </w:t>
            </w:r>
          </w:p>
          <w:p w14:paraId="79A71AF0" w14:textId="77777777" w:rsidR="00DA74DB" w:rsidRPr="0069141E" w:rsidRDefault="00DA74DB" w:rsidP="00415E00">
            <w:pPr>
              <w:tabs>
                <w:tab w:val="left" w:pos="2475"/>
              </w:tabs>
              <w:rPr>
                <w:rFonts w:cs="Times New Roman"/>
              </w:rPr>
            </w:pPr>
            <w:r w:rsidRPr="0069141E">
              <w:rPr>
                <w:rFonts w:cs="Times New Roman"/>
              </w:rPr>
              <w:t xml:space="preserve">§ 2º - Se resulta a morte: </w:t>
            </w:r>
          </w:p>
          <w:p w14:paraId="1AC16EB6" w14:textId="77777777" w:rsidR="00DA74DB" w:rsidRPr="0069141E" w:rsidRDefault="00DA74DB" w:rsidP="00415E00">
            <w:pPr>
              <w:tabs>
                <w:tab w:val="left" w:pos="2475"/>
              </w:tabs>
              <w:rPr>
                <w:rFonts w:cs="Times New Roman"/>
              </w:rPr>
            </w:pPr>
            <w:r w:rsidRPr="0069141E">
              <w:rPr>
                <w:rFonts w:cs="Times New Roman"/>
              </w:rPr>
              <w:t xml:space="preserve">Pena - reclusão, de quatro a doze anos. Aumento de pena </w:t>
            </w:r>
          </w:p>
          <w:p w14:paraId="09C109F9" w14:textId="77777777" w:rsidR="00DA74DB" w:rsidRPr="0069141E" w:rsidRDefault="00DA74DB" w:rsidP="00415E00">
            <w:pPr>
              <w:tabs>
                <w:tab w:val="left" w:pos="2475"/>
              </w:tabs>
              <w:rPr>
                <w:rFonts w:cs="Times New Roman"/>
              </w:rPr>
            </w:pPr>
            <w:r w:rsidRPr="0069141E">
              <w:rPr>
                <w:rFonts w:cs="Times New Roman"/>
              </w:rPr>
              <w:t>§ 3º - As penas cominadas neste artigo aumentam-se de um terço:</w:t>
            </w:r>
          </w:p>
          <w:p w14:paraId="4DA83E5E" w14:textId="77777777" w:rsidR="00DA74DB" w:rsidRPr="0069141E" w:rsidRDefault="00DA74DB" w:rsidP="00415E00">
            <w:pPr>
              <w:tabs>
                <w:tab w:val="left" w:pos="2475"/>
              </w:tabs>
              <w:rPr>
                <w:rFonts w:cs="Times New Roman"/>
              </w:rPr>
            </w:pPr>
            <w:r w:rsidRPr="0069141E">
              <w:rPr>
                <w:rFonts w:cs="Times New Roman"/>
              </w:rPr>
              <w:t xml:space="preserve"> I - Se o abandono ocorre em lugar ermo;</w:t>
            </w:r>
          </w:p>
          <w:p w14:paraId="4A6D7CBB" w14:textId="77777777" w:rsidR="00DA74DB" w:rsidRPr="0069141E" w:rsidRDefault="00DA74DB" w:rsidP="00415E00">
            <w:pPr>
              <w:tabs>
                <w:tab w:val="left" w:pos="2475"/>
              </w:tabs>
              <w:rPr>
                <w:rFonts w:cs="Times New Roman"/>
              </w:rPr>
            </w:pPr>
            <w:r w:rsidRPr="0069141E">
              <w:rPr>
                <w:rFonts w:cs="Times New Roman"/>
              </w:rPr>
              <w:t xml:space="preserve"> II - Se o agente é ascendente ou descendente, cônjuge, irmão, tutor ou curador da vítima.</w:t>
            </w:r>
          </w:p>
          <w:p w14:paraId="6556F0F1" w14:textId="77777777" w:rsidR="00DA74DB" w:rsidRPr="0069141E" w:rsidRDefault="00DA74DB" w:rsidP="00415E00">
            <w:pPr>
              <w:tabs>
                <w:tab w:val="left" w:pos="2475"/>
              </w:tabs>
              <w:rPr>
                <w:rFonts w:cs="Times New Roman"/>
              </w:rPr>
            </w:pPr>
            <w:r w:rsidRPr="0069141E">
              <w:rPr>
                <w:rFonts w:cs="Times New Roman"/>
              </w:rPr>
              <w:t xml:space="preserve"> III – Se a vítima é maior de 60 (sessenta) anos (Incluído pela Lei nº 10.741, de 2003)</w:t>
            </w:r>
          </w:p>
          <w:p w14:paraId="536633AD" w14:textId="77777777" w:rsidR="00DA74DB" w:rsidRPr="0069141E" w:rsidRDefault="00DA74DB" w:rsidP="00415E00">
            <w:pPr>
              <w:tabs>
                <w:tab w:val="left" w:pos="2475"/>
              </w:tabs>
              <w:rPr>
                <w:rFonts w:cs="Times New Roman"/>
                <w:bCs/>
                <w:szCs w:val="24"/>
              </w:rPr>
            </w:pPr>
            <w:r w:rsidRPr="0069141E">
              <w:rPr>
                <w:rFonts w:cs="Times New Roman"/>
                <w:bCs/>
                <w:szCs w:val="24"/>
              </w:rPr>
              <w:t>Acesso em 30 de julho de 2021.</w:t>
            </w:r>
          </w:p>
          <w:p w14:paraId="12D963CB" w14:textId="77777777" w:rsidR="00DA74DB" w:rsidRPr="0069141E" w:rsidRDefault="00DA74DB" w:rsidP="00415E00">
            <w:pPr>
              <w:tabs>
                <w:tab w:val="left" w:pos="2475"/>
              </w:tabs>
              <w:rPr>
                <w:rFonts w:cs="Times New Roman"/>
                <w:bCs/>
                <w:szCs w:val="24"/>
              </w:rPr>
            </w:pPr>
          </w:p>
          <w:p w14:paraId="38D62475" w14:textId="77777777" w:rsidR="00DA74DB" w:rsidRPr="0069141E" w:rsidRDefault="00DA74DB" w:rsidP="00415E00">
            <w:pPr>
              <w:tabs>
                <w:tab w:val="left" w:pos="2475"/>
              </w:tabs>
              <w:rPr>
                <w:rFonts w:cs="Times New Roman"/>
                <w:bCs/>
                <w:szCs w:val="24"/>
              </w:rPr>
            </w:pPr>
            <w:r w:rsidRPr="0069141E">
              <w:rPr>
                <w:rFonts w:cs="Times New Roman"/>
                <w:bCs/>
              </w:rPr>
              <w:t>“</w:t>
            </w:r>
            <w:r w:rsidRPr="0069141E">
              <w:rPr>
                <w:rFonts w:cs="Times New Roman"/>
                <w:bCs/>
                <w:szCs w:val="24"/>
              </w:rPr>
              <w:t>Elite Care</w:t>
            </w:r>
            <w:r w:rsidRPr="0069141E">
              <w:rPr>
                <w:rFonts w:cs="Times New Roman"/>
                <w:bCs/>
              </w:rPr>
              <w:t xml:space="preserve"> “. Quem</w:t>
            </w:r>
            <w:r w:rsidRPr="0069141E">
              <w:rPr>
                <w:rFonts w:cs="Times New Roman"/>
                <w:bCs/>
                <w:szCs w:val="24"/>
              </w:rPr>
              <w:t xml:space="preserve"> Somos? Disponível em:</w:t>
            </w:r>
            <w:r w:rsidRPr="0069141E">
              <w:rPr>
                <w:rFonts w:cs="Times New Roman"/>
                <w:bCs/>
              </w:rPr>
              <w:t xml:space="preserve"> </w:t>
            </w:r>
            <w:hyperlink r:id="rId134" w:history="1">
              <w:r w:rsidRPr="0069141E">
                <w:rPr>
                  <w:rStyle w:val="Hyperlink"/>
                  <w:rFonts w:cs="Times New Roman"/>
                  <w:bCs/>
                </w:rPr>
                <w:t>https://www.elitecare.com.br/quem-somos/</w:t>
              </w:r>
            </w:hyperlink>
            <w:r w:rsidRPr="0069141E">
              <w:rPr>
                <w:rFonts w:cs="Times New Roman"/>
                <w:bCs/>
              </w:rPr>
              <w:t xml:space="preserve">. </w:t>
            </w:r>
            <w:r w:rsidRPr="0069141E">
              <w:rPr>
                <w:rFonts w:cs="Times New Roman"/>
                <w:bCs/>
                <w:szCs w:val="24"/>
              </w:rPr>
              <w:t>Acesso em 30 de julho de 2021.</w:t>
            </w:r>
          </w:p>
          <w:p w14:paraId="0A4181D0" w14:textId="77777777" w:rsidR="00DA74DB" w:rsidRPr="0069141E" w:rsidRDefault="00DA74DB" w:rsidP="00415E00">
            <w:pPr>
              <w:tabs>
                <w:tab w:val="left" w:pos="2475"/>
              </w:tabs>
              <w:rPr>
                <w:rFonts w:cs="Times New Roman"/>
                <w:color w:val="000000" w:themeColor="text1"/>
                <w:kern w:val="24"/>
                <w:szCs w:val="24"/>
              </w:rPr>
            </w:pPr>
          </w:p>
        </w:tc>
      </w:tr>
      <w:tr w:rsidR="00DA74DB" w:rsidRPr="0069141E" w14:paraId="077DEE7A" w14:textId="77777777" w:rsidTr="00DD5B4B">
        <w:tc>
          <w:tcPr>
            <w:tcW w:w="10116" w:type="dxa"/>
          </w:tcPr>
          <w:p w14:paraId="2356B93E"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510D3A57" w14:textId="77777777" w:rsidR="00DA74DB" w:rsidRPr="0069141E" w:rsidRDefault="00DA74DB" w:rsidP="00415E00">
            <w:pPr>
              <w:tabs>
                <w:tab w:val="left" w:pos="2475"/>
              </w:tabs>
              <w:rPr>
                <w:rFonts w:cs="Times New Roman"/>
                <w:color w:val="000000" w:themeColor="text1"/>
                <w:kern w:val="24"/>
                <w:szCs w:val="24"/>
              </w:rPr>
            </w:pPr>
          </w:p>
          <w:p w14:paraId="03840C00" w14:textId="77777777" w:rsidR="00DA74DB" w:rsidRPr="0069141E" w:rsidRDefault="00DA74DB" w:rsidP="00415E00">
            <w:pPr>
              <w:tabs>
                <w:tab w:val="left" w:pos="2475"/>
              </w:tabs>
              <w:jc w:val="both"/>
              <w:rPr>
                <w:rFonts w:cs="Times New Roman"/>
                <w:kern w:val="24"/>
                <w:szCs w:val="28"/>
              </w:rPr>
            </w:pPr>
            <w:r w:rsidRPr="0069141E">
              <w:rPr>
                <w:rFonts w:cs="Times New Roman"/>
                <w:kern w:val="24"/>
                <w:szCs w:val="28"/>
              </w:rPr>
              <w:t>Desenvolvimento com o tema agora, história sobre como o tema era tratado em tempos anteriores e como o sistema irá tratar esse problema.</w:t>
            </w:r>
          </w:p>
          <w:p w14:paraId="7BCD2128" w14:textId="77777777" w:rsidR="00DA74DB" w:rsidRPr="0069141E" w:rsidRDefault="00DA74DB" w:rsidP="00415E00">
            <w:pPr>
              <w:tabs>
                <w:tab w:val="left" w:pos="2475"/>
              </w:tabs>
              <w:jc w:val="both"/>
              <w:rPr>
                <w:rFonts w:cs="Times New Roman"/>
                <w:kern w:val="24"/>
                <w:szCs w:val="32"/>
              </w:rPr>
            </w:pPr>
          </w:p>
        </w:tc>
      </w:tr>
      <w:tr w:rsidR="00DA74DB" w:rsidRPr="0069141E" w14:paraId="420F71F8" w14:textId="77777777" w:rsidTr="00DD5B4B">
        <w:tc>
          <w:tcPr>
            <w:tcW w:w="10116" w:type="dxa"/>
          </w:tcPr>
          <w:p w14:paraId="05326403"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79338893" w14:textId="77777777" w:rsidR="00DA74DB" w:rsidRPr="0069141E" w:rsidRDefault="00DA74DB" w:rsidP="00415E00">
            <w:pPr>
              <w:tabs>
                <w:tab w:val="left" w:pos="2475"/>
              </w:tabs>
              <w:rPr>
                <w:rFonts w:cs="Times New Roman"/>
                <w:color w:val="000000" w:themeColor="text1"/>
                <w:kern w:val="24"/>
                <w:szCs w:val="24"/>
              </w:rPr>
            </w:pPr>
          </w:p>
          <w:p w14:paraId="490B662A" w14:textId="77777777" w:rsidR="00DA74DB" w:rsidRPr="0069141E" w:rsidRDefault="00DA74DB" w:rsidP="00415E00">
            <w:pPr>
              <w:tabs>
                <w:tab w:val="left" w:pos="2475"/>
              </w:tabs>
              <w:jc w:val="both"/>
              <w:rPr>
                <w:rFonts w:cs="Times New Roman"/>
                <w:kern w:val="24"/>
                <w:szCs w:val="28"/>
              </w:rPr>
            </w:pPr>
            <w:r w:rsidRPr="0069141E">
              <w:rPr>
                <w:rFonts w:cs="Times New Roman"/>
                <w:kern w:val="24"/>
                <w:szCs w:val="28"/>
              </w:rPr>
              <w:lastRenderedPageBreak/>
              <w:t>Tentar achar exemplos de como pudéssemos inspirarmos. Buscar mais sobre asilos e achar bons dados.</w:t>
            </w:r>
          </w:p>
          <w:p w14:paraId="555B2F59" w14:textId="77777777" w:rsidR="00DA74DB" w:rsidRPr="0069141E" w:rsidRDefault="00DA74DB" w:rsidP="00415E00">
            <w:pPr>
              <w:tabs>
                <w:tab w:val="left" w:pos="2475"/>
              </w:tabs>
              <w:jc w:val="both"/>
              <w:rPr>
                <w:rFonts w:cs="Times New Roman"/>
                <w:kern w:val="24"/>
                <w:szCs w:val="28"/>
              </w:rPr>
            </w:pPr>
            <w:r w:rsidRPr="0069141E">
              <w:rPr>
                <w:rFonts w:cs="Times New Roman"/>
                <w:kern w:val="24"/>
                <w:szCs w:val="28"/>
              </w:rPr>
              <w:t>Pensar na descrição.</w:t>
            </w:r>
          </w:p>
          <w:p w14:paraId="26345E39" w14:textId="77777777" w:rsidR="00DA74DB" w:rsidRPr="0069141E" w:rsidRDefault="00DA74DB" w:rsidP="00415E00">
            <w:pPr>
              <w:tabs>
                <w:tab w:val="left" w:pos="2475"/>
              </w:tabs>
              <w:jc w:val="both"/>
              <w:rPr>
                <w:rFonts w:cs="Times New Roman"/>
                <w:kern w:val="24"/>
                <w:szCs w:val="28"/>
              </w:rPr>
            </w:pPr>
          </w:p>
        </w:tc>
      </w:tr>
      <w:tr w:rsidR="00DA74DB" w:rsidRPr="0069141E" w14:paraId="63A04F4D" w14:textId="77777777" w:rsidTr="00DD5B4B">
        <w:tc>
          <w:tcPr>
            <w:tcW w:w="10116" w:type="dxa"/>
          </w:tcPr>
          <w:p w14:paraId="659418F3"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7D8E04A8" w14:textId="77777777" w:rsidR="00DA74DB" w:rsidRPr="0069141E" w:rsidRDefault="00DA74DB" w:rsidP="00415E00">
            <w:pPr>
              <w:tabs>
                <w:tab w:val="left" w:pos="2475"/>
              </w:tabs>
              <w:rPr>
                <w:rFonts w:cs="Times New Roman"/>
                <w:color w:val="000000" w:themeColor="text1"/>
                <w:kern w:val="24"/>
                <w:szCs w:val="24"/>
              </w:rPr>
            </w:pPr>
          </w:p>
          <w:p w14:paraId="4C558DD4" w14:textId="77777777" w:rsidR="00DA74DB" w:rsidRPr="0069141E" w:rsidRDefault="00DA74DB" w:rsidP="00415E00">
            <w:pPr>
              <w:textAlignment w:val="baseline"/>
              <w:rPr>
                <w:rFonts w:eastAsia="Times New Roman" w:cs="Times New Roman"/>
                <w:color w:val="000000"/>
                <w:lang w:eastAsia="pt-BR"/>
              </w:rPr>
            </w:pPr>
            <w:r w:rsidRPr="0069141E">
              <w:rPr>
                <w:rFonts w:eastAsia="Times New Roman" w:cs="Times New Roman"/>
                <w:color w:val="000000" w:themeColor="text1"/>
                <w:lang w:eastAsia="pt-BR"/>
              </w:rPr>
              <w:t>Professor Maikel indicou a pesquisa de casas de repouso na baixada santista.</w:t>
            </w:r>
          </w:p>
          <w:p w14:paraId="092ECDF8" w14:textId="77777777" w:rsidR="00DA74DB" w:rsidRPr="0069141E" w:rsidRDefault="00DA74DB" w:rsidP="00415E00">
            <w:pPr>
              <w:textAlignment w:val="baseline"/>
              <w:rPr>
                <w:rFonts w:cs="Times New Roman"/>
                <w:color w:val="000000" w:themeColor="text1"/>
                <w:kern w:val="24"/>
                <w:szCs w:val="24"/>
              </w:rPr>
            </w:pPr>
          </w:p>
        </w:tc>
      </w:tr>
      <w:tr w:rsidR="00DA74DB" w:rsidRPr="0069141E" w14:paraId="52DBF865" w14:textId="77777777" w:rsidTr="00DD5B4B">
        <w:tc>
          <w:tcPr>
            <w:tcW w:w="10116" w:type="dxa"/>
          </w:tcPr>
          <w:p w14:paraId="180F1D42" w14:textId="77777777" w:rsidR="00DA74DB" w:rsidRPr="0069141E" w:rsidRDefault="00DA74DB"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16E2301D" w14:textId="77777777" w:rsidR="00DA74DB" w:rsidRPr="0069141E" w:rsidRDefault="00DA74DB" w:rsidP="00415E00">
            <w:pPr>
              <w:rPr>
                <w:rFonts w:cs="Times New Roman"/>
                <w:color w:val="000000" w:themeColor="text1"/>
                <w:kern w:val="24"/>
                <w:szCs w:val="24"/>
              </w:rPr>
            </w:pPr>
          </w:p>
          <w:p w14:paraId="7E5C98C8" w14:textId="77777777" w:rsidR="00DA74DB" w:rsidRPr="0069141E" w:rsidRDefault="00DA74DB" w:rsidP="00415E00">
            <w:pPr>
              <w:textAlignment w:val="baseline"/>
              <w:rPr>
                <w:rFonts w:eastAsia="Times New Roman" w:cs="Times New Roman"/>
                <w:lang w:eastAsia="pt-BR"/>
              </w:rPr>
            </w:pPr>
            <w:r w:rsidRPr="0069141E">
              <w:rPr>
                <w:rFonts w:eastAsia="Times New Roman" w:cs="Times New Roman"/>
                <w:color w:val="000000"/>
                <w:lang w:eastAsia="pt-BR"/>
              </w:rPr>
              <w:t>Pesquisar sobre o tema em sites do governo.</w:t>
            </w:r>
          </w:p>
          <w:p w14:paraId="415E1F1A" w14:textId="77777777" w:rsidR="00DA74DB" w:rsidRPr="0069141E" w:rsidRDefault="00DA74DB" w:rsidP="00415E00">
            <w:pPr>
              <w:rPr>
                <w:rFonts w:cs="Times New Roman"/>
                <w:szCs w:val="24"/>
              </w:rPr>
            </w:pPr>
          </w:p>
        </w:tc>
      </w:tr>
    </w:tbl>
    <w:p w14:paraId="3496F037" w14:textId="77777777" w:rsidR="00577782" w:rsidRDefault="00577782" w:rsidP="00415E00">
      <w:pPr>
        <w:spacing w:after="0"/>
        <w:rPr>
          <w:rFonts w:cs="Times New Roman"/>
          <w:szCs w:val="24"/>
        </w:rPr>
      </w:pPr>
      <w:r>
        <w:rPr>
          <w:rFonts w:cs="Times New Roman"/>
          <w:szCs w:val="24"/>
        </w:rPr>
        <w:br w:type="page"/>
      </w:r>
    </w:p>
    <w:p w14:paraId="12A811B2" w14:textId="358BEACE" w:rsidR="00DA74DB" w:rsidRPr="0069141E" w:rsidRDefault="00F17F6A" w:rsidP="00415E00">
      <w:pPr>
        <w:spacing w:after="0"/>
        <w:rPr>
          <w:rFonts w:cs="Times New Roman"/>
          <w:szCs w:val="24"/>
        </w:rPr>
      </w:pPr>
      <w:r>
        <w:rPr>
          <w:noProof/>
        </w:rPr>
        <w:lastRenderedPageBreak/>
        <w:pict w14:anchorId="6F233A99">
          <v:shape id="_x0000_s1028" type="#_x0000_t202" style="position:absolute;margin-left:214.05pt;margin-top:-16.95pt;width:291pt;height:59.2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" fillcolor="white [3201]" strokeweight=".5pt">
            <v:textbox>
              <w:txbxContent>
                <w:p w14:paraId="04D76310" w14:textId="77777777" w:rsidR="00DA74DB" w:rsidRPr="00B0578E" w:rsidRDefault="00DA74DB" w:rsidP="00DA74DB">
                  <w:pPr>
                    <w:tabs>
                      <w:tab w:val="left" w:pos="2475"/>
                    </w:tabs>
                    <w:spacing w:after="0" w:line="240" w:lineRule="auto"/>
                    <w:rPr>
                      <w:rFonts w:ascii="Arial" w:hAnsi="Arial" w:cs="Arial"/>
                      <w:color w:val="000000" w:themeColor="text1"/>
                      <w:kern w:val="24"/>
                      <w:szCs w:val="24"/>
                    </w:rPr>
                  </w:pPr>
                  <w:r w:rsidRPr="00B0578E">
                    <w:rPr>
                      <w:rFonts w:ascii="Arial" w:hAnsi="Arial" w:cs="Arial"/>
                      <w:color w:val="000000" w:themeColor="text1"/>
                      <w:kern w:val="24"/>
                      <w:szCs w:val="24"/>
                    </w:rPr>
                    <w:t>Projeto:</w:t>
                  </w:r>
                  <w:r>
                    <w:rPr>
                      <w:rFonts w:ascii="Arial" w:hAnsi="Arial" w:cs="Arial"/>
                      <w:color w:val="000000" w:themeColor="text1"/>
                      <w:kern w:val="24"/>
                      <w:szCs w:val="24"/>
                    </w:rPr>
                    <w:t xml:space="preserve"> </w:t>
                  </w:r>
                  <w:r>
                    <w:rPr>
                      <w:rFonts w:ascii="Arial" w:hAnsi="Arial" w:cs="Arial"/>
                      <w:color w:val="5B9BD5" w:themeColor="accent1"/>
                      <w:kern w:val="24"/>
                      <w:szCs w:val="24"/>
                    </w:rPr>
                    <w:t>Carer You</w:t>
                  </w:r>
                  <w:r w:rsidRPr="001B1227">
                    <w:rPr>
                      <w:rFonts w:ascii="Arial" w:hAnsi="Arial" w:cs="Arial"/>
                      <w:color w:val="5B9BD5" w:themeColor="accent1"/>
                      <w:kern w:val="24"/>
                      <w:szCs w:val="24"/>
                    </w:rPr>
                    <w:t xml:space="preserve"> – </w:t>
                  </w:r>
                  <w:r>
                    <w:rPr>
                      <w:rFonts w:ascii="Arial" w:hAnsi="Arial" w:cs="Arial"/>
                      <w:color w:val="5B9BD5" w:themeColor="accent1"/>
                      <w:kern w:val="24"/>
                      <w:szCs w:val="24"/>
                    </w:rPr>
                    <w:t>Aplicativo para serviços de cuidadores</w:t>
                  </w:r>
                  <w:r w:rsidRPr="001B1227">
                    <w:rPr>
                      <w:rFonts w:ascii="Arial" w:hAnsi="Arial" w:cs="Arial"/>
                      <w:color w:val="5B9BD5" w:themeColor="accent1"/>
                      <w:kern w:val="24"/>
                      <w:szCs w:val="24"/>
                    </w:rPr>
                    <w:t>.</w:t>
                  </w:r>
                </w:p>
                <w:p w14:paraId="55FFFD68" w14:textId="77777777" w:rsidR="00DA74DB" w:rsidRPr="00A66129" w:rsidRDefault="00DA74DB" w:rsidP="00DA74DB">
                  <w:pPr>
                    <w:tabs>
                      <w:tab w:val="left" w:pos="2475"/>
                    </w:tabs>
                    <w:spacing w:after="0" w:line="240" w:lineRule="auto"/>
                    <w:rPr>
                      <w:rFonts w:ascii="Arial" w:hAnsi="Arial" w:cs="Arial"/>
                      <w:color w:val="000000" w:themeColor="text1"/>
                      <w:kern w:val="24"/>
                      <w:sz w:val="20"/>
                      <w:szCs w:val="24"/>
                    </w:rPr>
                  </w:pPr>
                  <w:r>
                    <w:rPr>
                      <w:rFonts w:ascii="Arial" w:hAnsi="Arial" w:cs="Arial"/>
                      <w:color w:val="C45911" w:themeColor="accent2" w:themeShade="BF"/>
                      <w:kern w:val="24"/>
                      <w:sz w:val="20"/>
                      <w:szCs w:val="24"/>
                    </w:rPr>
                    <w:t>Carer You</w:t>
                  </w:r>
                  <w:r w:rsidRPr="00A46C5D">
                    <w:rPr>
                      <w:rFonts w:ascii="Arial" w:hAnsi="Arial" w:cs="Arial"/>
                      <w:color w:val="C45911" w:themeColor="accent2" w:themeShade="BF"/>
                      <w:kern w:val="24"/>
                      <w:sz w:val="20"/>
                      <w:szCs w:val="24"/>
                    </w:rPr>
                    <w:t xml:space="preserve"> – </w:t>
                  </w:r>
                  <w:r>
                    <w:rPr>
                      <w:rFonts w:ascii="Arial" w:hAnsi="Arial" w:cs="Arial"/>
                      <w:color w:val="C45911" w:themeColor="accent2" w:themeShade="BF"/>
                      <w:kern w:val="24"/>
                      <w:sz w:val="20"/>
                      <w:szCs w:val="24"/>
                    </w:rPr>
                    <w:t>Discussão sobre o tema, criação do servidor e organizações básicas</w:t>
                  </w:r>
                </w:p>
              </w:txbxContent>
            </v:textbox>
          </v:shape>
        </w:pict>
      </w:r>
      <w:r w:rsidR="00DA74DB" w:rsidRPr="0069141E">
        <w:rPr>
          <w:rFonts w:cs="Times New Roman"/>
          <w:noProof/>
          <w:szCs w:val="24"/>
          <w:lang w:eastAsia="pt-BR"/>
        </w:rPr>
        <w:drawing>
          <wp:inline distT="0" distB="0" distL="0" distR="0" wp14:anchorId="5F663FE7" wp14:editId="70AE5CB4">
            <wp:extent cx="2505075" cy="845469"/>
            <wp:effectExtent l="0" t="0" r="0" b="0"/>
            <wp:docPr id="2192" name="Imagem 2192" descr="C:\Users\Coordenador\Desktop\Logo_Eleiçõ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enador\Desktop\Logo_Eleições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845469"/>
                    </a:xfrm>
                    <a:prstGeom prst="rect">
                      <a:avLst/>
                    </a:prstGeom>
                    <a:noFill/>
                    <a:ln>
                      <a:noFill/>
                    </a:ln>
                  </pic:spPr>
                </pic:pic>
              </a:graphicData>
            </a:graphic>
          </wp:inline>
        </w:drawing>
      </w:r>
    </w:p>
    <w:p w14:paraId="54BB9169" w14:textId="15B53A29" w:rsidR="00DA74DB" w:rsidRPr="0069141E" w:rsidRDefault="00F17F6A" w:rsidP="00415E00">
      <w:pPr>
        <w:spacing w:after="0"/>
        <w:rPr>
          <w:rFonts w:cs="Times New Roman"/>
          <w:szCs w:val="24"/>
        </w:rPr>
      </w:pPr>
      <w:r>
        <w:rPr>
          <w:noProof/>
        </w:rPr>
        <w:pict w14:anchorId="00B40876">
          <v:shape id="_x0000_s1027" type="#_x0000_t202" style="position:absolute;margin-left:299.25pt;margin-top:15pt;width:203pt;height:29.15pt;z-index:25181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" filled="f" stroked="f">
            <v:textbox style="mso-fit-shape-to-text:t">
              <w:txbxContent>
                <w:p w14:paraId="73CDBC87" w14:textId="77777777" w:rsidR="00DA74DB" w:rsidRPr="007F0382" w:rsidRDefault="00DA74DB" w:rsidP="00DA74DB">
                  <w:pPr>
                    <w:pStyle w:val="NormalWeb"/>
                    <w:spacing w:before="0" w:beforeAutospacing="0" w:after="0" w:afterAutospacing="0"/>
                    <w:textAlignment w:val="baseline"/>
                  </w:pPr>
                  <w:r w:rsidRPr="007F0382">
                    <w:rPr>
                      <w:rFonts w:ascii="Comic Sans MS" w:hAnsi="Comic Sans MS" w:cstheme="minorBidi"/>
                      <w:color w:val="000000" w:themeColor="text1"/>
                      <w:kern w:val="24"/>
                    </w:rPr>
                    <w:t>Período:</w:t>
                  </w:r>
                  <w:r>
                    <w:rPr>
                      <w:rFonts w:ascii="Comic Sans MS" w:hAnsi="Comic Sans MS" w:cstheme="minorBidi"/>
                      <w:color w:val="000000" w:themeColor="text1"/>
                      <w:kern w:val="24"/>
                    </w:rPr>
                    <w:t xml:space="preserve"> 26</w:t>
                  </w:r>
                  <w:r w:rsidRPr="007F0382">
                    <w:rPr>
                      <w:rFonts w:ascii="Comic Sans MS" w:hAnsi="Comic Sans MS" w:cstheme="minorBidi"/>
                      <w:color w:val="000000" w:themeColor="text1"/>
                      <w:kern w:val="24"/>
                    </w:rPr>
                    <w:t>/</w:t>
                  </w:r>
                  <w:r>
                    <w:rPr>
                      <w:rFonts w:ascii="Comic Sans MS" w:hAnsi="Comic Sans MS" w:cstheme="minorBidi"/>
                      <w:color w:val="000000" w:themeColor="text1"/>
                      <w:kern w:val="24"/>
                    </w:rPr>
                    <w:t>07</w:t>
                  </w:r>
                  <w:r w:rsidRPr="007F0382">
                    <w:rPr>
                      <w:rFonts w:ascii="Comic Sans MS" w:hAnsi="Comic Sans MS" w:cstheme="minorBidi"/>
                      <w:color w:val="000000" w:themeColor="text1"/>
                      <w:kern w:val="24"/>
                    </w:rPr>
                    <w:t>/20</w:t>
                  </w:r>
                  <w:r>
                    <w:rPr>
                      <w:rFonts w:ascii="Comic Sans MS" w:hAnsi="Comic Sans MS" w:cstheme="minorBidi"/>
                      <w:color w:val="000000" w:themeColor="text1"/>
                      <w:kern w:val="24"/>
                    </w:rPr>
                    <w:t>21</w:t>
                  </w:r>
                </w:p>
              </w:txbxContent>
            </v:textbox>
          </v:shape>
        </w:pict>
      </w:r>
      <w:r>
        <w:rPr>
          <w:noProof/>
        </w:rPr>
        <w:pict w14:anchorId="2E1E5375">
          <v:shape id="_x0000_s1026" type="#_x0000_t202" style="position:absolute;margin-left:2.25pt;margin-top:15.95pt;width:131.5pt;height:24.25pt;z-index:251812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" filled="f" stroked="f">
            <v:textbox style="mso-fit-shape-to-text:t">
              <w:txbxContent>
                <w:p w14:paraId="74DB601F" w14:textId="77777777" w:rsidR="00DA74DB" w:rsidRDefault="00DA74DB" w:rsidP="00DA74DB">
                  <w:pPr>
                    <w:pStyle w:val="NormalWeb"/>
                    <w:spacing w:before="0" w:beforeAutospacing="0" w:after="0" w:afterAutospacing="0"/>
                    <w:jc w:val="center"/>
                    <w:textAlignment w:val="baseline"/>
                  </w:pPr>
                  <w:r>
                    <w:rPr>
                      <w:rFonts w:ascii="Comic Sans MS" w:hAnsi="Comic Sans MS" w:cstheme="minorBidi"/>
                      <w:b/>
                      <w:bCs/>
                      <w:i/>
                      <w:iCs/>
                      <w:color w:val="000000" w:themeColor="text1"/>
                      <w:kern w:val="24"/>
                      <w:sz w:val="28"/>
                      <w:szCs w:val="28"/>
                    </w:rPr>
                    <w:t>Diário de Bordo</w:t>
                  </w:r>
                </w:p>
              </w:txbxContent>
            </v:textbox>
            <w10:wrap anchorx="margin"/>
          </v:shape>
        </w:pict>
      </w:r>
    </w:p>
    <w:p w14:paraId="3AC64861" w14:textId="77777777" w:rsidR="00DA74DB" w:rsidRPr="0069141E" w:rsidRDefault="00DA74DB" w:rsidP="00415E00">
      <w:pPr>
        <w:spacing w:after="0"/>
        <w:rPr>
          <w:rFonts w:cs="Times New Roman"/>
          <w:szCs w:val="24"/>
        </w:rPr>
      </w:pPr>
    </w:p>
    <w:tbl>
      <w:tblPr>
        <w:tblStyle w:val="Tabelacomgrade"/>
        <w:tblW w:w="0" w:type="auto"/>
        <w:tblLook w:val="04A0" w:firstRow="1" w:lastRow="0" w:firstColumn="1" w:lastColumn="0" w:noHBand="0" w:noVBand="1"/>
      </w:tblPr>
      <w:tblGrid>
        <w:gridCol w:w="10116"/>
      </w:tblGrid>
      <w:tr w:rsidR="00DA74DB" w:rsidRPr="0069141E" w14:paraId="3A5E5DFA" w14:textId="77777777" w:rsidTr="00DD5B4B">
        <w:tc>
          <w:tcPr>
            <w:tcW w:w="10116" w:type="dxa"/>
          </w:tcPr>
          <w:p w14:paraId="63D385E8"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 xml:space="preserve">Principais Referências: </w:t>
            </w:r>
            <w:r w:rsidRPr="0069141E">
              <w:rPr>
                <w:rFonts w:cs="Times New Roman"/>
                <w:color w:val="000000" w:themeColor="text1"/>
                <w:kern w:val="24"/>
                <w:sz w:val="20"/>
                <w:szCs w:val="24"/>
              </w:rPr>
              <w:t>Referencias conforme Manual de TCC</w:t>
            </w:r>
          </w:p>
          <w:p w14:paraId="44C4F8DC" w14:textId="77777777" w:rsidR="00DA74DB" w:rsidRPr="0069141E" w:rsidRDefault="00DA74DB" w:rsidP="00415E00">
            <w:pPr>
              <w:tabs>
                <w:tab w:val="left" w:pos="2475"/>
              </w:tabs>
              <w:rPr>
                <w:rFonts w:cs="Times New Roman"/>
                <w:bCs/>
                <w:szCs w:val="24"/>
              </w:rPr>
            </w:pPr>
          </w:p>
          <w:p w14:paraId="538BF91F" w14:textId="77777777" w:rsidR="00DA74DB" w:rsidRPr="0069141E" w:rsidRDefault="00DA74DB" w:rsidP="00415E00">
            <w:pPr>
              <w:tabs>
                <w:tab w:val="left" w:pos="2475"/>
              </w:tabs>
              <w:rPr>
                <w:rFonts w:cs="Times New Roman"/>
                <w:bCs/>
                <w:szCs w:val="24"/>
              </w:rPr>
            </w:pPr>
            <w:r w:rsidRPr="0069141E">
              <w:rPr>
                <w:rFonts w:cs="Times New Roman"/>
                <w:bCs/>
                <w:szCs w:val="24"/>
              </w:rPr>
              <w:t>“Nosso lar para idosos”. Diferença de entre um asilo e uma casa de repouso. Disponível em:</w:t>
            </w:r>
          </w:p>
          <w:p w14:paraId="3BE0F500" w14:textId="77777777" w:rsidR="00DA74DB" w:rsidRPr="0069141E" w:rsidRDefault="00DD5B4B" w:rsidP="00415E00">
            <w:pPr>
              <w:tabs>
                <w:tab w:val="left" w:pos="2475"/>
              </w:tabs>
              <w:rPr>
                <w:rFonts w:cs="Times New Roman"/>
                <w:bCs/>
                <w:szCs w:val="24"/>
              </w:rPr>
            </w:pPr>
            <w:hyperlink r:id="rId135" w:history="1">
              <w:r w:rsidR="00DA74DB" w:rsidRPr="0069141E">
                <w:rPr>
                  <w:rStyle w:val="Hyperlink"/>
                  <w:rFonts w:cs="Times New Roman"/>
                  <w:bCs/>
                </w:rPr>
                <w:t>http://www.nossacasaparaidosos.com.br/Tira-Duvidas/qual-a-diferenca-entre-asilo-e-casa-de-repouso-para-idosos.html</w:t>
              </w:r>
            </w:hyperlink>
            <w:r w:rsidR="00DA74DB" w:rsidRPr="0069141E">
              <w:rPr>
                <w:rFonts w:cs="Times New Roman"/>
                <w:bCs/>
              </w:rPr>
              <w:t xml:space="preserve">. </w:t>
            </w:r>
            <w:r w:rsidR="00DA74DB" w:rsidRPr="0069141E">
              <w:rPr>
                <w:rFonts w:cs="Times New Roman"/>
                <w:bCs/>
                <w:szCs w:val="24"/>
              </w:rPr>
              <w:t>Acesso em 27 de julho de 2021.</w:t>
            </w:r>
          </w:p>
          <w:p w14:paraId="4023D991" w14:textId="77777777" w:rsidR="00DA74DB" w:rsidRPr="0069141E" w:rsidRDefault="00DA74DB" w:rsidP="00415E00">
            <w:pPr>
              <w:tabs>
                <w:tab w:val="left" w:pos="2475"/>
              </w:tabs>
              <w:rPr>
                <w:rFonts w:cs="Times New Roman"/>
                <w:color w:val="000000" w:themeColor="text1"/>
                <w:kern w:val="24"/>
                <w:szCs w:val="24"/>
              </w:rPr>
            </w:pPr>
          </w:p>
        </w:tc>
      </w:tr>
      <w:tr w:rsidR="00DA74DB" w:rsidRPr="0069141E" w14:paraId="0BDEFE5A" w14:textId="77777777" w:rsidTr="00DD5B4B">
        <w:tc>
          <w:tcPr>
            <w:tcW w:w="10116" w:type="dxa"/>
          </w:tcPr>
          <w:p w14:paraId="5148128A"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Atividade Prevista:</w:t>
            </w:r>
          </w:p>
          <w:p w14:paraId="54FC265A" w14:textId="77777777" w:rsidR="00DA74DB" w:rsidRPr="0069141E" w:rsidRDefault="00DA74DB" w:rsidP="00415E00">
            <w:pPr>
              <w:tabs>
                <w:tab w:val="left" w:pos="2475"/>
              </w:tabs>
              <w:rPr>
                <w:rFonts w:cs="Times New Roman"/>
                <w:color w:val="000000" w:themeColor="text1"/>
                <w:kern w:val="24"/>
                <w:szCs w:val="24"/>
              </w:rPr>
            </w:pPr>
          </w:p>
          <w:p w14:paraId="68582BF3" w14:textId="77777777" w:rsidR="00DA74DB" w:rsidRPr="0069141E" w:rsidRDefault="00DA74DB" w:rsidP="00415E00">
            <w:pPr>
              <w:tabs>
                <w:tab w:val="left" w:pos="2475"/>
              </w:tabs>
              <w:jc w:val="both"/>
              <w:rPr>
                <w:rFonts w:cs="Times New Roman"/>
                <w:kern w:val="24"/>
                <w:szCs w:val="28"/>
              </w:rPr>
            </w:pPr>
            <w:r w:rsidRPr="0069141E">
              <w:rPr>
                <w:rFonts w:cs="Times New Roman"/>
                <w:kern w:val="24"/>
                <w:szCs w:val="28"/>
              </w:rPr>
              <w:t xml:space="preserve">Montar um servidor no </w:t>
            </w:r>
            <w:r w:rsidRPr="0069141E">
              <w:rPr>
                <w:rFonts w:cs="Times New Roman"/>
                <w:i/>
                <w:iCs/>
                <w:kern w:val="24"/>
                <w:szCs w:val="28"/>
              </w:rPr>
              <w:t xml:space="preserve">Discord, </w:t>
            </w:r>
            <w:r w:rsidRPr="0069141E">
              <w:rPr>
                <w:rFonts w:cs="Times New Roman"/>
                <w:kern w:val="24"/>
                <w:szCs w:val="28"/>
              </w:rPr>
              <w:t>debater melhor sobre o tema e montar um planejamento da semana.</w:t>
            </w:r>
          </w:p>
          <w:p w14:paraId="199B00A4" w14:textId="3A3B0AF5" w:rsidR="00DA74DB" w:rsidRPr="0069141E" w:rsidRDefault="00DA74DB" w:rsidP="00415E00">
            <w:pPr>
              <w:tabs>
                <w:tab w:val="left" w:pos="2475"/>
              </w:tabs>
              <w:jc w:val="both"/>
              <w:rPr>
                <w:rFonts w:cs="Times New Roman"/>
                <w:kern w:val="24"/>
                <w:szCs w:val="28"/>
              </w:rPr>
            </w:pPr>
            <w:r w:rsidRPr="0069141E">
              <w:rPr>
                <w:rFonts w:cs="Times New Roman"/>
                <w:kern w:val="24"/>
                <w:szCs w:val="28"/>
              </w:rPr>
              <w:t xml:space="preserve">Tudo isso para uma melhor gestão do projeto, gestão de arquivos relacionados a estes </w:t>
            </w:r>
            <w:r w:rsidR="00C45075" w:rsidRPr="0069141E">
              <w:rPr>
                <w:rFonts w:cs="Times New Roman"/>
                <w:kern w:val="24"/>
                <w:szCs w:val="28"/>
              </w:rPr>
              <w:t>e</w:t>
            </w:r>
            <w:r w:rsidRPr="0069141E">
              <w:rPr>
                <w:rFonts w:cs="Times New Roman"/>
                <w:kern w:val="24"/>
                <w:szCs w:val="28"/>
              </w:rPr>
              <w:t xml:space="preserve"> fontes.</w:t>
            </w:r>
          </w:p>
          <w:p w14:paraId="6A74549D" w14:textId="77777777" w:rsidR="00DA74DB" w:rsidRPr="0069141E" w:rsidRDefault="00DA74DB" w:rsidP="00415E00">
            <w:pPr>
              <w:tabs>
                <w:tab w:val="left" w:pos="2475"/>
              </w:tabs>
              <w:jc w:val="both"/>
              <w:rPr>
                <w:rFonts w:cs="Times New Roman"/>
                <w:kern w:val="24"/>
                <w:szCs w:val="32"/>
              </w:rPr>
            </w:pPr>
          </w:p>
        </w:tc>
      </w:tr>
      <w:tr w:rsidR="00DA74DB" w:rsidRPr="0069141E" w14:paraId="22DB3492" w14:textId="77777777" w:rsidTr="00DD5B4B">
        <w:tc>
          <w:tcPr>
            <w:tcW w:w="10116" w:type="dxa"/>
          </w:tcPr>
          <w:p w14:paraId="04D08B14"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Dificuldades encontradas no decorrer do desenvolvimento das atividades</w:t>
            </w:r>
          </w:p>
          <w:p w14:paraId="4F744393" w14:textId="77777777" w:rsidR="00DA74DB" w:rsidRPr="0069141E" w:rsidRDefault="00DA74DB" w:rsidP="00415E00">
            <w:pPr>
              <w:tabs>
                <w:tab w:val="left" w:pos="2475"/>
              </w:tabs>
              <w:rPr>
                <w:rFonts w:cs="Times New Roman"/>
                <w:color w:val="000000" w:themeColor="text1"/>
                <w:kern w:val="24"/>
                <w:szCs w:val="24"/>
              </w:rPr>
            </w:pPr>
          </w:p>
          <w:p w14:paraId="3A5138EB" w14:textId="77777777" w:rsidR="00DA74DB" w:rsidRPr="0069141E" w:rsidRDefault="00DA74DB" w:rsidP="00415E00">
            <w:pPr>
              <w:tabs>
                <w:tab w:val="left" w:pos="2475"/>
              </w:tabs>
              <w:jc w:val="both"/>
              <w:rPr>
                <w:rFonts w:cs="Times New Roman"/>
                <w:kern w:val="24"/>
                <w:szCs w:val="28"/>
              </w:rPr>
            </w:pPr>
            <w:r w:rsidRPr="0069141E">
              <w:rPr>
                <w:rFonts w:cs="Times New Roman"/>
                <w:kern w:val="24"/>
                <w:szCs w:val="28"/>
              </w:rPr>
              <w:t>Encontrar horários benéficos para todos, todavia foi solucionado.</w:t>
            </w:r>
          </w:p>
          <w:p w14:paraId="59015308" w14:textId="77777777" w:rsidR="00DA74DB" w:rsidRPr="0069141E" w:rsidRDefault="00DA74DB" w:rsidP="00415E00">
            <w:pPr>
              <w:tabs>
                <w:tab w:val="left" w:pos="2475"/>
              </w:tabs>
              <w:jc w:val="both"/>
              <w:rPr>
                <w:rFonts w:cs="Times New Roman"/>
                <w:kern w:val="24"/>
                <w:szCs w:val="28"/>
              </w:rPr>
            </w:pPr>
          </w:p>
        </w:tc>
      </w:tr>
      <w:tr w:rsidR="00DA74DB" w:rsidRPr="0069141E" w14:paraId="638200CC" w14:textId="77777777" w:rsidTr="00DD5B4B">
        <w:tc>
          <w:tcPr>
            <w:tcW w:w="10116" w:type="dxa"/>
          </w:tcPr>
          <w:p w14:paraId="4E7C96A3" w14:textId="77777777" w:rsidR="00DA74DB" w:rsidRPr="0069141E" w:rsidRDefault="00DA74DB" w:rsidP="00415E00">
            <w:pPr>
              <w:tabs>
                <w:tab w:val="left" w:pos="2475"/>
              </w:tabs>
              <w:rPr>
                <w:rFonts w:cs="Times New Roman"/>
                <w:color w:val="000000" w:themeColor="text1"/>
                <w:kern w:val="24"/>
                <w:szCs w:val="24"/>
              </w:rPr>
            </w:pPr>
            <w:r w:rsidRPr="0069141E">
              <w:rPr>
                <w:rFonts w:cs="Times New Roman"/>
                <w:color w:val="000000" w:themeColor="text1"/>
                <w:kern w:val="24"/>
                <w:szCs w:val="24"/>
              </w:rPr>
              <w:t>Orientações do Professor quanto as tarefas realizadas:</w:t>
            </w:r>
          </w:p>
          <w:p w14:paraId="1CABBDA3" w14:textId="77777777" w:rsidR="00DA74DB" w:rsidRPr="0069141E" w:rsidRDefault="00DA74DB" w:rsidP="00415E00">
            <w:pPr>
              <w:tabs>
                <w:tab w:val="left" w:pos="2475"/>
              </w:tabs>
              <w:rPr>
                <w:rFonts w:cs="Times New Roman"/>
                <w:color w:val="000000" w:themeColor="text1"/>
                <w:kern w:val="24"/>
                <w:szCs w:val="24"/>
              </w:rPr>
            </w:pPr>
          </w:p>
          <w:p w14:paraId="0396E891" w14:textId="77777777" w:rsidR="00DA74DB" w:rsidRPr="0069141E" w:rsidRDefault="00DA74DB" w:rsidP="00415E00">
            <w:pPr>
              <w:textAlignment w:val="baseline"/>
              <w:rPr>
                <w:rFonts w:eastAsia="Times New Roman" w:cs="Times New Roman"/>
                <w:lang w:eastAsia="pt-BR"/>
              </w:rPr>
            </w:pPr>
            <w:r w:rsidRPr="0069141E">
              <w:rPr>
                <w:rFonts w:eastAsia="Times New Roman" w:cs="Times New Roman"/>
                <w:color w:val="000000"/>
                <w:lang w:eastAsia="pt-BR"/>
              </w:rPr>
              <w:t>Sobre a escolha do tema, esta deve ser feita em comum a cordo com todos os integrantes, para que o que o assunto seja de interesse e que não haja desanimo durante o desenvolvimento do sistema. E da pesquisa. Procurar mais sobre.</w:t>
            </w:r>
          </w:p>
          <w:p w14:paraId="4F64A7B1" w14:textId="77777777" w:rsidR="00DA74DB" w:rsidRPr="0069141E" w:rsidRDefault="00DA74DB" w:rsidP="00415E00">
            <w:pPr>
              <w:tabs>
                <w:tab w:val="left" w:pos="2475"/>
              </w:tabs>
              <w:rPr>
                <w:rFonts w:cs="Times New Roman"/>
                <w:color w:val="000000" w:themeColor="text1"/>
                <w:kern w:val="24"/>
                <w:szCs w:val="24"/>
              </w:rPr>
            </w:pPr>
          </w:p>
        </w:tc>
      </w:tr>
      <w:tr w:rsidR="00DA74DB" w:rsidRPr="0069141E" w14:paraId="2C46A452" w14:textId="77777777" w:rsidTr="00DD5B4B">
        <w:tc>
          <w:tcPr>
            <w:tcW w:w="10116" w:type="dxa"/>
          </w:tcPr>
          <w:p w14:paraId="0D65879A" w14:textId="77777777" w:rsidR="00DA74DB" w:rsidRPr="0069141E" w:rsidRDefault="00DA74DB" w:rsidP="00415E00">
            <w:pPr>
              <w:rPr>
                <w:rFonts w:cs="Times New Roman"/>
                <w:color w:val="000000" w:themeColor="text1"/>
                <w:kern w:val="24"/>
                <w:szCs w:val="24"/>
              </w:rPr>
            </w:pPr>
            <w:r w:rsidRPr="0069141E">
              <w:rPr>
                <w:rFonts w:cs="Times New Roman"/>
                <w:color w:val="000000" w:themeColor="text1"/>
                <w:kern w:val="24"/>
                <w:szCs w:val="24"/>
              </w:rPr>
              <w:t>Orientações do Professor quanto as atividades a serem desenvolvidas:</w:t>
            </w:r>
          </w:p>
          <w:p w14:paraId="0B0FCB3B" w14:textId="77777777" w:rsidR="00DA74DB" w:rsidRPr="0069141E" w:rsidRDefault="00DA74DB" w:rsidP="00415E00">
            <w:pPr>
              <w:rPr>
                <w:rFonts w:cs="Times New Roman"/>
                <w:color w:val="000000" w:themeColor="text1"/>
                <w:kern w:val="24"/>
                <w:szCs w:val="24"/>
              </w:rPr>
            </w:pPr>
          </w:p>
          <w:p w14:paraId="77F45752" w14:textId="77777777" w:rsidR="00DA74DB" w:rsidRPr="0069141E" w:rsidRDefault="00DA74DB" w:rsidP="00415E00">
            <w:pPr>
              <w:tabs>
                <w:tab w:val="left" w:pos="2475"/>
              </w:tabs>
              <w:rPr>
                <w:rFonts w:cs="Times New Roman"/>
                <w:color w:val="000000" w:themeColor="text1"/>
                <w:kern w:val="24"/>
              </w:rPr>
            </w:pPr>
            <w:r w:rsidRPr="0069141E">
              <w:rPr>
                <w:rFonts w:cs="Times New Roman"/>
                <w:color w:val="000000" w:themeColor="text1"/>
                <w:kern w:val="24"/>
              </w:rPr>
              <w:t xml:space="preserve">Montar um grupo no Teams (criamos no </w:t>
            </w:r>
            <w:r w:rsidRPr="0069141E">
              <w:rPr>
                <w:rFonts w:cs="Times New Roman"/>
                <w:i/>
                <w:iCs/>
                <w:color w:val="000000" w:themeColor="text1"/>
                <w:kern w:val="24"/>
              </w:rPr>
              <w:t>Discord</w:t>
            </w:r>
            <w:r w:rsidRPr="0069141E">
              <w:rPr>
                <w:rFonts w:cs="Times New Roman"/>
                <w:color w:val="000000" w:themeColor="text1"/>
                <w:kern w:val="24"/>
              </w:rPr>
              <w:t>) e organizar-se. Definir horários. Seguir Scrum.</w:t>
            </w:r>
          </w:p>
          <w:p w14:paraId="73C6CA2A" w14:textId="77777777" w:rsidR="00DA74DB" w:rsidRPr="0069141E" w:rsidRDefault="00DA74DB" w:rsidP="00415E00">
            <w:pPr>
              <w:rPr>
                <w:rFonts w:cs="Times New Roman"/>
                <w:szCs w:val="24"/>
              </w:rPr>
            </w:pPr>
          </w:p>
        </w:tc>
      </w:tr>
    </w:tbl>
    <w:p w14:paraId="2D1AA965" w14:textId="77777777" w:rsidR="00DA74DB" w:rsidRPr="0069141E" w:rsidRDefault="00DA74DB" w:rsidP="00415E00">
      <w:pPr>
        <w:spacing w:after="0"/>
        <w:rPr>
          <w:rFonts w:cs="Times New Roman"/>
          <w:szCs w:val="24"/>
        </w:rPr>
      </w:pPr>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1451"/>
        <w:gridCol w:w="3674"/>
      </w:tblGrid>
      <w:tr w:rsidR="00DA74DB" w:rsidRPr="0069141E" w14:paraId="20C0F2B9" w14:textId="77777777" w:rsidTr="00DD5B4B">
        <w:trPr>
          <w:trHeight w:val="310"/>
        </w:trPr>
        <w:tc>
          <w:tcPr>
            <w:tcW w:w="5070" w:type="dxa"/>
          </w:tcPr>
          <w:p w14:paraId="72E145BB" w14:textId="77777777" w:rsidR="00DA74DB" w:rsidRPr="0069141E" w:rsidRDefault="00DA74DB" w:rsidP="00415E00">
            <w:pPr>
              <w:spacing w:after="0" w:line="240" w:lineRule="auto"/>
              <w:rPr>
                <w:rFonts w:cs="Times New Roman"/>
                <w:b/>
                <w:szCs w:val="24"/>
              </w:rPr>
            </w:pPr>
            <w:r w:rsidRPr="0069141E">
              <w:rPr>
                <w:rFonts w:cs="Times New Roman"/>
                <w:b/>
                <w:szCs w:val="24"/>
              </w:rPr>
              <w:t>Ciência do Grupo:</w:t>
            </w:r>
          </w:p>
        </w:tc>
        <w:tc>
          <w:tcPr>
            <w:tcW w:w="1451" w:type="dxa"/>
          </w:tcPr>
          <w:p w14:paraId="473D000F" w14:textId="77777777" w:rsidR="00DA74DB" w:rsidRPr="0069141E" w:rsidRDefault="00DA74DB" w:rsidP="00415E00">
            <w:pPr>
              <w:spacing w:after="0" w:line="240" w:lineRule="auto"/>
              <w:rPr>
                <w:rFonts w:cs="Times New Roman"/>
                <w:b/>
                <w:szCs w:val="24"/>
              </w:rPr>
            </w:pPr>
            <w:r w:rsidRPr="0069141E">
              <w:rPr>
                <w:rFonts w:cs="Times New Roman"/>
                <w:b/>
                <w:szCs w:val="24"/>
              </w:rPr>
              <w:t>Presença</w:t>
            </w:r>
          </w:p>
        </w:tc>
        <w:tc>
          <w:tcPr>
            <w:tcW w:w="3674" w:type="dxa"/>
            <w:vMerge w:val="restart"/>
          </w:tcPr>
          <w:p w14:paraId="0A38134C" w14:textId="77777777" w:rsidR="00DA74DB" w:rsidRPr="0069141E" w:rsidRDefault="00DA74DB" w:rsidP="00415E00">
            <w:pPr>
              <w:spacing w:after="0" w:line="240" w:lineRule="auto"/>
              <w:rPr>
                <w:rFonts w:cs="Times New Roman"/>
                <w:b/>
                <w:szCs w:val="24"/>
              </w:rPr>
            </w:pPr>
            <w:r w:rsidRPr="0069141E">
              <w:rPr>
                <w:rFonts w:cs="Times New Roman"/>
                <w:b/>
                <w:szCs w:val="24"/>
              </w:rPr>
              <w:t>Ciência dos Professor(es)</w:t>
            </w:r>
          </w:p>
          <w:p w14:paraId="244907E7" w14:textId="77777777" w:rsidR="00DA74DB" w:rsidRPr="0069141E" w:rsidRDefault="00DA74DB" w:rsidP="00415E00">
            <w:pPr>
              <w:spacing w:after="0" w:line="240" w:lineRule="auto"/>
              <w:rPr>
                <w:rFonts w:cs="Times New Roman"/>
                <w:b/>
                <w:szCs w:val="24"/>
              </w:rPr>
            </w:pPr>
          </w:p>
        </w:tc>
      </w:tr>
      <w:tr w:rsidR="00DA74DB" w:rsidRPr="0069141E" w14:paraId="64CF941D" w14:textId="77777777" w:rsidTr="00DD5B4B">
        <w:trPr>
          <w:trHeight w:val="310"/>
        </w:trPr>
        <w:tc>
          <w:tcPr>
            <w:tcW w:w="5070" w:type="dxa"/>
          </w:tcPr>
          <w:p w14:paraId="252C79D3" w14:textId="77777777" w:rsidR="00DA74DB" w:rsidRPr="0069141E" w:rsidRDefault="00DA74DB" w:rsidP="00415E00">
            <w:pPr>
              <w:spacing w:after="0" w:line="240" w:lineRule="auto"/>
              <w:rPr>
                <w:rFonts w:cs="Times New Roman"/>
                <w:szCs w:val="24"/>
              </w:rPr>
            </w:pPr>
            <w:r w:rsidRPr="0069141E">
              <w:rPr>
                <w:rFonts w:cs="Times New Roman"/>
                <w:szCs w:val="24"/>
              </w:rPr>
              <w:t>Alex Aparecido de Lima</w:t>
            </w:r>
          </w:p>
        </w:tc>
        <w:tc>
          <w:tcPr>
            <w:tcW w:w="1451" w:type="dxa"/>
          </w:tcPr>
          <w:p w14:paraId="364A6C98" w14:textId="77777777" w:rsidR="00DA74DB" w:rsidRPr="0069141E" w:rsidRDefault="00DA74DB" w:rsidP="00415E00">
            <w:pPr>
              <w:spacing w:after="0" w:line="240" w:lineRule="auto"/>
              <w:rPr>
                <w:rFonts w:cs="Times New Roman"/>
                <w:szCs w:val="24"/>
              </w:rPr>
            </w:pPr>
            <w:r w:rsidRPr="0069141E">
              <w:rPr>
                <w:rFonts w:cs="Times New Roman"/>
                <w:szCs w:val="24"/>
              </w:rPr>
              <w:t>P</w:t>
            </w:r>
          </w:p>
        </w:tc>
        <w:tc>
          <w:tcPr>
            <w:tcW w:w="3674" w:type="dxa"/>
            <w:vMerge/>
          </w:tcPr>
          <w:p w14:paraId="6034CDFF" w14:textId="77777777" w:rsidR="00DA74DB" w:rsidRPr="0069141E" w:rsidRDefault="00DA74DB" w:rsidP="00415E00">
            <w:pPr>
              <w:spacing w:after="0" w:line="240" w:lineRule="auto"/>
              <w:rPr>
                <w:rFonts w:cs="Times New Roman"/>
                <w:szCs w:val="24"/>
              </w:rPr>
            </w:pPr>
          </w:p>
        </w:tc>
      </w:tr>
      <w:tr w:rsidR="00DA74DB" w:rsidRPr="0069141E" w14:paraId="778B17B2" w14:textId="77777777" w:rsidTr="00DD5B4B">
        <w:trPr>
          <w:trHeight w:val="310"/>
        </w:trPr>
        <w:tc>
          <w:tcPr>
            <w:tcW w:w="5070" w:type="dxa"/>
          </w:tcPr>
          <w:p w14:paraId="0A720CA2" w14:textId="77777777" w:rsidR="00DA74DB" w:rsidRPr="0069141E" w:rsidRDefault="00DA74DB" w:rsidP="00415E00">
            <w:pPr>
              <w:spacing w:after="0" w:line="240" w:lineRule="auto"/>
              <w:rPr>
                <w:rFonts w:cs="Times New Roman"/>
                <w:szCs w:val="24"/>
              </w:rPr>
            </w:pPr>
            <w:r w:rsidRPr="0069141E">
              <w:rPr>
                <w:rFonts w:cs="Times New Roman"/>
                <w:szCs w:val="24"/>
              </w:rPr>
              <w:t>Anderson Portes do Nascimento</w:t>
            </w:r>
          </w:p>
        </w:tc>
        <w:tc>
          <w:tcPr>
            <w:tcW w:w="1451" w:type="dxa"/>
          </w:tcPr>
          <w:p w14:paraId="545B4C23" w14:textId="77777777" w:rsidR="00DA74DB" w:rsidRPr="0069141E" w:rsidRDefault="00DA74DB" w:rsidP="00415E00">
            <w:pPr>
              <w:spacing w:after="0" w:line="240" w:lineRule="auto"/>
              <w:rPr>
                <w:rFonts w:cs="Times New Roman"/>
                <w:szCs w:val="24"/>
              </w:rPr>
            </w:pPr>
            <w:r w:rsidRPr="0069141E">
              <w:rPr>
                <w:rFonts w:cs="Times New Roman"/>
                <w:szCs w:val="24"/>
              </w:rPr>
              <w:t>P</w:t>
            </w:r>
          </w:p>
        </w:tc>
        <w:tc>
          <w:tcPr>
            <w:tcW w:w="3674" w:type="dxa"/>
            <w:vMerge/>
          </w:tcPr>
          <w:p w14:paraId="4D84B7C6" w14:textId="77777777" w:rsidR="00DA74DB" w:rsidRPr="0069141E" w:rsidRDefault="00DA74DB" w:rsidP="00415E00">
            <w:pPr>
              <w:spacing w:after="0" w:line="240" w:lineRule="auto"/>
              <w:rPr>
                <w:rFonts w:cs="Times New Roman"/>
                <w:szCs w:val="24"/>
              </w:rPr>
            </w:pPr>
          </w:p>
        </w:tc>
      </w:tr>
      <w:tr w:rsidR="00DA74DB" w:rsidRPr="0069141E" w14:paraId="0580A172" w14:textId="77777777" w:rsidTr="00DD5B4B">
        <w:trPr>
          <w:trHeight w:val="310"/>
        </w:trPr>
        <w:tc>
          <w:tcPr>
            <w:tcW w:w="5070" w:type="dxa"/>
          </w:tcPr>
          <w:p w14:paraId="2E18EFAA" w14:textId="77777777" w:rsidR="00DA74DB" w:rsidRPr="0069141E" w:rsidRDefault="00DA74DB" w:rsidP="00415E00">
            <w:pPr>
              <w:spacing w:after="0" w:line="240" w:lineRule="auto"/>
              <w:rPr>
                <w:rFonts w:cs="Times New Roman"/>
                <w:szCs w:val="24"/>
              </w:rPr>
            </w:pPr>
            <w:r w:rsidRPr="0069141E">
              <w:rPr>
                <w:rFonts w:cs="Times New Roman"/>
                <w:szCs w:val="24"/>
              </w:rPr>
              <w:t>Cesar Mâncio Silva</w:t>
            </w:r>
          </w:p>
        </w:tc>
        <w:tc>
          <w:tcPr>
            <w:tcW w:w="1451" w:type="dxa"/>
          </w:tcPr>
          <w:p w14:paraId="0DAF2B19" w14:textId="77777777" w:rsidR="00DA74DB" w:rsidRPr="0069141E" w:rsidRDefault="00DA74DB" w:rsidP="00415E00">
            <w:pPr>
              <w:spacing w:after="0" w:line="240" w:lineRule="auto"/>
              <w:rPr>
                <w:rFonts w:cs="Times New Roman"/>
                <w:szCs w:val="24"/>
              </w:rPr>
            </w:pPr>
            <w:r w:rsidRPr="0069141E">
              <w:rPr>
                <w:rFonts w:cs="Times New Roman"/>
                <w:szCs w:val="24"/>
              </w:rPr>
              <w:t>P</w:t>
            </w:r>
          </w:p>
        </w:tc>
        <w:tc>
          <w:tcPr>
            <w:tcW w:w="3674" w:type="dxa"/>
            <w:vMerge/>
          </w:tcPr>
          <w:p w14:paraId="1415057F" w14:textId="77777777" w:rsidR="00DA74DB" w:rsidRPr="0069141E" w:rsidRDefault="00DA74DB" w:rsidP="00415E00">
            <w:pPr>
              <w:spacing w:after="0" w:line="240" w:lineRule="auto"/>
              <w:rPr>
                <w:rFonts w:cs="Times New Roman"/>
                <w:szCs w:val="24"/>
              </w:rPr>
            </w:pPr>
          </w:p>
        </w:tc>
      </w:tr>
      <w:tr w:rsidR="00DA74DB" w:rsidRPr="0069141E" w14:paraId="23A42675" w14:textId="77777777" w:rsidTr="00DD5B4B">
        <w:trPr>
          <w:trHeight w:val="310"/>
        </w:trPr>
        <w:tc>
          <w:tcPr>
            <w:tcW w:w="5070" w:type="dxa"/>
          </w:tcPr>
          <w:p w14:paraId="32BE50C1" w14:textId="77777777" w:rsidR="00DA74DB" w:rsidRPr="0069141E" w:rsidRDefault="00DA74DB" w:rsidP="00415E00">
            <w:pPr>
              <w:spacing w:after="0" w:line="240" w:lineRule="auto"/>
              <w:rPr>
                <w:rFonts w:cs="Times New Roman"/>
                <w:szCs w:val="24"/>
              </w:rPr>
            </w:pPr>
            <w:r w:rsidRPr="0069141E">
              <w:rPr>
                <w:rFonts w:cs="Times New Roman"/>
                <w:szCs w:val="24"/>
              </w:rPr>
              <w:t>Maithê Gomes da Piedade</w:t>
            </w:r>
          </w:p>
        </w:tc>
        <w:tc>
          <w:tcPr>
            <w:tcW w:w="1451" w:type="dxa"/>
          </w:tcPr>
          <w:p w14:paraId="4A2CDABF" w14:textId="77777777" w:rsidR="00DA74DB" w:rsidRPr="0069141E" w:rsidRDefault="00DA74DB" w:rsidP="00415E00">
            <w:pPr>
              <w:spacing w:after="0" w:line="240" w:lineRule="auto"/>
              <w:rPr>
                <w:rFonts w:cs="Times New Roman"/>
                <w:szCs w:val="24"/>
              </w:rPr>
            </w:pPr>
            <w:r w:rsidRPr="0069141E">
              <w:rPr>
                <w:rFonts w:cs="Times New Roman"/>
                <w:szCs w:val="24"/>
              </w:rPr>
              <w:t>P</w:t>
            </w:r>
          </w:p>
        </w:tc>
        <w:tc>
          <w:tcPr>
            <w:tcW w:w="3674" w:type="dxa"/>
            <w:vMerge/>
          </w:tcPr>
          <w:p w14:paraId="35D0BB09" w14:textId="77777777" w:rsidR="00DA74DB" w:rsidRPr="0069141E" w:rsidRDefault="00DA74DB" w:rsidP="00415E00">
            <w:pPr>
              <w:spacing w:after="0" w:line="240" w:lineRule="auto"/>
              <w:rPr>
                <w:rFonts w:cs="Times New Roman"/>
                <w:szCs w:val="24"/>
              </w:rPr>
            </w:pPr>
          </w:p>
        </w:tc>
      </w:tr>
    </w:tbl>
    <w:p w14:paraId="6B641657" w14:textId="77777777" w:rsidR="00DA74DB" w:rsidRPr="00577782" w:rsidRDefault="00DA74DB" w:rsidP="00415E00">
      <w:pPr>
        <w:tabs>
          <w:tab w:val="left" w:pos="1770"/>
        </w:tabs>
        <w:spacing w:after="0" w:line="240" w:lineRule="auto"/>
        <w:rPr>
          <w:rFonts w:cs="Times New Roman"/>
          <w:szCs w:val="24"/>
        </w:rPr>
      </w:pPr>
    </w:p>
    <w:sectPr w:rsidR="00DA74DB" w:rsidRPr="00577782" w:rsidSect="00ED6756">
      <w:pgSz w:w="11906" w:h="16838"/>
      <w:pgMar w:top="1134"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EFAB" w14:textId="77777777" w:rsidR="005B72D2" w:rsidRDefault="005B72D2" w:rsidP="00ED6756">
      <w:pPr>
        <w:spacing w:after="0" w:line="240" w:lineRule="auto"/>
      </w:pPr>
      <w:r>
        <w:separator/>
      </w:r>
    </w:p>
  </w:endnote>
  <w:endnote w:type="continuationSeparator" w:id="0">
    <w:p w14:paraId="29CA10FD" w14:textId="77777777" w:rsidR="005B72D2" w:rsidRDefault="005B72D2" w:rsidP="00ED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5AE03" w14:textId="77777777" w:rsidR="005B72D2" w:rsidRDefault="005B72D2" w:rsidP="00ED6756">
      <w:pPr>
        <w:spacing w:after="0" w:line="240" w:lineRule="auto"/>
      </w:pPr>
      <w:r>
        <w:separator/>
      </w:r>
    </w:p>
  </w:footnote>
  <w:footnote w:type="continuationSeparator" w:id="0">
    <w:p w14:paraId="49AD114A" w14:textId="77777777" w:rsidR="005B72D2" w:rsidRDefault="005B72D2" w:rsidP="00ED6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pt-B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0382"/>
    <w:rsid w:val="00005834"/>
    <w:rsid w:val="0001057D"/>
    <w:rsid w:val="00015BC6"/>
    <w:rsid w:val="00016DE5"/>
    <w:rsid w:val="0002656E"/>
    <w:rsid w:val="00030976"/>
    <w:rsid w:val="000377CF"/>
    <w:rsid w:val="000517F9"/>
    <w:rsid w:val="00051BA8"/>
    <w:rsid w:val="00052C21"/>
    <w:rsid w:val="00054F12"/>
    <w:rsid w:val="000615F5"/>
    <w:rsid w:val="0006640A"/>
    <w:rsid w:val="00070E20"/>
    <w:rsid w:val="000A443C"/>
    <w:rsid w:val="000B46C0"/>
    <w:rsid w:val="000B6F7A"/>
    <w:rsid w:val="000C1AE2"/>
    <w:rsid w:val="000C38A2"/>
    <w:rsid w:val="000D7B8A"/>
    <w:rsid w:val="000E1C08"/>
    <w:rsid w:val="000F5AF6"/>
    <w:rsid w:val="00115813"/>
    <w:rsid w:val="001159B5"/>
    <w:rsid w:val="0012158B"/>
    <w:rsid w:val="00121AF7"/>
    <w:rsid w:val="00121F70"/>
    <w:rsid w:val="00126037"/>
    <w:rsid w:val="00127E76"/>
    <w:rsid w:val="00167E0F"/>
    <w:rsid w:val="00171622"/>
    <w:rsid w:val="001933F8"/>
    <w:rsid w:val="001B1227"/>
    <w:rsid w:val="001C78E4"/>
    <w:rsid w:val="001C799C"/>
    <w:rsid w:val="001D414A"/>
    <w:rsid w:val="001D746C"/>
    <w:rsid w:val="001D7A0E"/>
    <w:rsid w:val="001E3C4B"/>
    <w:rsid w:val="001F388A"/>
    <w:rsid w:val="00201844"/>
    <w:rsid w:val="002059BC"/>
    <w:rsid w:val="0020726C"/>
    <w:rsid w:val="00224E1B"/>
    <w:rsid w:val="00242E6F"/>
    <w:rsid w:val="00261643"/>
    <w:rsid w:val="002645FC"/>
    <w:rsid w:val="0027251A"/>
    <w:rsid w:val="00281D09"/>
    <w:rsid w:val="002831CB"/>
    <w:rsid w:val="002911AB"/>
    <w:rsid w:val="002A263E"/>
    <w:rsid w:val="002A2993"/>
    <w:rsid w:val="002D48D4"/>
    <w:rsid w:val="002D5F10"/>
    <w:rsid w:val="002D7FA8"/>
    <w:rsid w:val="002E1E64"/>
    <w:rsid w:val="00304784"/>
    <w:rsid w:val="003056B7"/>
    <w:rsid w:val="003064DD"/>
    <w:rsid w:val="00312136"/>
    <w:rsid w:val="003235F1"/>
    <w:rsid w:val="00327903"/>
    <w:rsid w:val="00334D01"/>
    <w:rsid w:val="00335C73"/>
    <w:rsid w:val="00382AD0"/>
    <w:rsid w:val="003A55C8"/>
    <w:rsid w:val="003C3E12"/>
    <w:rsid w:val="003D2BCE"/>
    <w:rsid w:val="003D379E"/>
    <w:rsid w:val="003F40DE"/>
    <w:rsid w:val="0040167E"/>
    <w:rsid w:val="00414787"/>
    <w:rsid w:val="00415E00"/>
    <w:rsid w:val="0042700B"/>
    <w:rsid w:val="004303A0"/>
    <w:rsid w:val="00431C00"/>
    <w:rsid w:val="00436721"/>
    <w:rsid w:val="004467B1"/>
    <w:rsid w:val="004513CD"/>
    <w:rsid w:val="004549EB"/>
    <w:rsid w:val="004613F0"/>
    <w:rsid w:val="00471D20"/>
    <w:rsid w:val="00472C53"/>
    <w:rsid w:val="00477D5F"/>
    <w:rsid w:val="004804EC"/>
    <w:rsid w:val="00480F76"/>
    <w:rsid w:val="00482158"/>
    <w:rsid w:val="00494C61"/>
    <w:rsid w:val="004B22CD"/>
    <w:rsid w:val="004C3A18"/>
    <w:rsid w:val="004C3AC5"/>
    <w:rsid w:val="0051748B"/>
    <w:rsid w:val="005234ED"/>
    <w:rsid w:val="00531AF9"/>
    <w:rsid w:val="005364C0"/>
    <w:rsid w:val="00540E9F"/>
    <w:rsid w:val="00541ACC"/>
    <w:rsid w:val="00577782"/>
    <w:rsid w:val="005A27C8"/>
    <w:rsid w:val="005B268E"/>
    <w:rsid w:val="005B72D2"/>
    <w:rsid w:val="005C143F"/>
    <w:rsid w:val="005C5EC6"/>
    <w:rsid w:val="0061060E"/>
    <w:rsid w:val="00610F4B"/>
    <w:rsid w:val="00615954"/>
    <w:rsid w:val="00617C0F"/>
    <w:rsid w:val="006240C0"/>
    <w:rsid w:val="00632975"/>
    <w:rsid w:val="00636259"/>
    <w:rsid w:val="006403E6"/>
    <w:rsid w:val="00640BBA"/>
    <w:rsid w:val="00645ABF"/>
    <w:rsid w:val="0067202A"/>
    <w:rsid w:val="00677EDA"/>
    <w:rsid w:val="0069141E"/>
    <w:rsid w:val="006921B5"/>
    <w:rsid w:val="006941B8"/>
    <w:rsid w:val="006B64EE"/>
    <w:rsid w:val="006C0044"/>
    <w:rsid w:val="006C2370"/>
    <w:rsid w:val="006E2673"/>
    <w:rsid w:val="006E4AE8"/>
    <w:rsid w:val="006E544B"/>
    <w:rsid w:val="00700357"/>
    <w:rsid w:val="00706174"/>
    <w:rsid w:val="007167E7"/>
    <w:rsid w:val="00723468"/>
    <w:rsid w:val="00741FC6"/>
    <w:rsid w:val="00747447"/>
    <w:rsid w:val="00781B6A"/>
    <w:rsid w:val="00795486"/>
    <w:rsid w:val="007972A7"/>
    <w:rsid w:val="007B0064"/>
    <w:rsid w:val="007B1377"/>
    <w:rsid w:val="007B27F5"/>
    <w:rsid w:val="007B5DF3"/>
    <w:rsid w:val="007B7A8C"/>
    <w:rsid w:val="007D6002"/>
    <w:rsid w:val="007F0382"/>
    <w:rsid w:val="007F634E"/>
    <w:rsid w:val="00802089"/>
    <w:rsid w:val="00802B4B"/>
    <w:rsid w:val="00804C1F"/>
    <w:rsid w:val="008172AF"/>
    <w:rsid w:val="00817ABB"/>
    <w:rsid w:val="00821756"/>
    <w:rsid w:val="00830603"/>
    <w:rsid w:val="00830ADC"/>
    <w:rsid w:val="00842BEE"/>
    <w:rsid w:val="008454EA"/>
    <w:rsid w:val="00850680"/>
    <w:rsid w:val="00852510"/>
    <w:rsid w:val="00855ACC"/>
    <w:rsid w:val="00862655"/>
    <w:rsid w:val="00867A23"/>
    <w:rsid w:val="00880998"/>
    <w:rsid w:val="008874F0"/>
    <w:rsid w:val="008A6E24"/>
    <w:rsid w:val="008A7DAA"/>
    <w:rsid w:val="008B0112"/>
    <w:rsid w:val="008C13EB"/>
    <w:rsid w:val="008C6E8A"/>
    <w:rsid w:val="008C7ACD"/>
    <w:rsid w:val="008D38C1"/>
    <w:rsid w:val="008F0BAC"/>
    <w:rsid w:val="008F7B7B"/>
    <w:rsid w:val="0090534B"/>
    <w:rsid w:val="0090629F"/>
    <w:rsid w:val="009065FE"/>
    <w:rsid w:val="0091503B"/>
    <w:rsid w:val="00923455"/>
    <w:rsid w:val="00940AC6"/>
    <w:rsid w:val="0099036C"/>
    <w:rsid w:val="009B1EBA"/>
    <w:rsid w:val="009C07A0"/>
    <w:rsid w:val="009C6E95"/>
    <w:rsid w:val="009D7A7E"/>
    <w:rsid w:val="009E0A11"/>
    <w:rsid w:val="009E1454"/>
    <w:rsid w:val="009E16D4"/>
    <w:rsid w:val="009E314B"/>
    <w:rsid w:val="009E411D"/>
    <w:rsid w:val="009E7E0C"/>
    <w:rsid w:val="009F2555"/>
    <w:rsid w:val="00A01CDE"/>
    <w:rsid w:val="00A06C10"/>
    <w:rsid w:val="00A17713"/>
    <w:rsid w:val="00A21696"/>
    <w:rsid w:val="00A2485D"/>
    <w:rsid w:val="00A27C00"/>
    <w:rsid w:val="00A46C5D"/>
    <w:rsid w:val="00A529CD"/>
    <w:rsid w:val="00A53DE9"/>
    <w:rsid w:val="00A56754"/>
    <w:rsid w:val="00A570E8"/>
    <w:rsid w:val="00A6415C"/>
    <w:rsid w:val="00A66129"/>
    <w:rsid w:val="00A879A0"/>
    <w:rsid w:val="00A93050"/>
    <w:rsid w:val="00A93C1D"/>
    <w:rsid w:val="00A947CB"/>
    <w:rsid w:val="00AA13BD"/>
    <w:rsid w:val="00AD3725"/>
    <w:rsid w:val="00AE0004"/>
    <w:rsid w:val="00AE575D"/>
    <w:rsid w:val="00AF7586"/>
    <w:rsid w:val="00B00BA5"/>
    <w:rsid w:val="00B05459"/>
    <w:rsid w:val="00B0578E"/>
    <w:rsid w:val="00B16518"/>
    <w:rsid w:val="00B22692"/>
    <w:rsid w:val="00B3017B"/>
    <w:rsid w:val="00B40EE7"/>
    <w:rsid w:val="00B62EEF"/>
    <w:rsid w:val="00B6666F"/>
    <w:rsid w:val="00B6697C"/>
    <w:rsid w:val="00B71A5F"/>
    <w:rsid w:val="00B80FE8"/>
    <w:rsid w:val="00B84F52"/>
    <w:rsid w:val="00BA15E3"/>
    <w:rsid w:val="00BA1623"/>
    <w:rsid w:val="00BA4F96"/>
    <w:rsid w:val="00BB2B71"/>
    <w:rsid w:val="00BB48C1"/>
    <w:rsid w:val="00BC5D69"/>
    <w:rsid w:val="00BC72C9"/>
    <w:rsid w:val="00BD66C6"/>
    <w:rsid w:val="00BF25A0"/>
    <w:rsid w:val="00C01978"/>
    <w:rsid w:val="00C06766"/>
    <w:rsid w:val="00C07A83"/>
    <w:rsid w:val="00C11B0C"/>
    <w:rsid w:val="00C14ECA"/>
    <w:rsid w:val="00C23F7E"/>
    <w:rsid w:val="00C274D0"/>
    <w:rsid w:val="00C45075"/>
    <w:rsid w:val="00C64B25"/>
    <w:rsid w:val="00C8146B"/>
    <w:rsid w:val="00CB439F"/>
    <w:rsid w:val="00CB4FA8"/>
    <w:rsid w:val="00CC2F44"/>
    <w:rsid w:val="00CD021C"/>
    <w:rsid w:val="00CD119F"/>
    <w:rsid w:val="00D1431F"/>
    <w:rsid w:val="00D211E8"/>
    <w:rsid w:val="00D27CE1"/>
    <w:rsid w:val="00D30214"/>
    <w:rsid w:val="00D3253F"/>
    <w:rsid w:val="00D332C7"/>
    <w:rsid w:val="00D40F7E"/>
    <w:rsid w:val="00D43BB6"/>
    <w:rsid w:val="00D513BE"/>
    <w:rsid w:val="00D64450"/>
    <w:rsid w:val="00D74388"/>
    <w:rsid w:val="00D95204"/>
    <w:rsid w:val="00DA6BBA"/>
    <w:rsid w:val="00DA74DB"/>
    <w:rsid w:val="00DD5B4B"/>
    <w:rsid w:val="00DE22B5"/>
    <w:rsid w:val="00DF4D33"/>
    <w:rsid w:val="00E03537"/>
    <w:rsid w:val="00E14754"/>
    <w:rsid w:val="00E14939"/>
    <w:rsid w:val="00E20C29"/>
    <w:rsid w:val="00E23D8D"/>
    <w:rsid w:val="00E26E9C"/>
    <w:rsid w:val="00E5263C"/>
    <w:rsid w:val="00E535CD"/>
    <w:rsid w:val="00E67CD7"/>
    <w:rsid w:val="00E731BD"/>
    <w:rsid w:val="00E731C8"/>
    <w:rsid w:val="00E7665A"/>
    <w:rsid w:val="00E77FBB"/>
    <w:rsid w:val="00E82EF1"/>
    <w:rsid w:val="00E924A4"/>
    <w:rsid w:val="00E925AA"/>
    <w:rsid w:val="00E93BF3"/>
    <w:rsid w:val="00E959B6"/>
    <w:rsid w:val="00EC7938"/>
    <w:rsid w:val="00ED3BDC"/>
    <w:rsid w:val="00ED6756"/>
    <w:rsid w:val="00EE5A13"/>
    <w:rsid w:val="00EF0582"/>
    <w:rsid w:val="00EF4571"/>
    <w:rsid w:val="00F00A85"/>
    <w:rsid w:val="00F04C6B"/>
    <w:rsid w:val="00F1649A"/>
    <w:rsid w:val="00F17F6A"/>
    <w:rsid w:val="00F300C3"/>
    <w:rsid w:val="00F31F3B"/>
    <w:rsid w:val="00F403E9"/>
    <w:rsid w:val="00F51FBA"/>
    <w:rsid w:val="00F72000"/>
    <w:rsid w:val="00F74A2C"/>
    <w:rsid w:val="00F917F9"/>
    <w:rsid w:val="00FA6003"/>
    <w:rsid w:val="00FC1D2A"/>
    <w:rsid w:val="00FE3769"/>
    <w:rsid w:val="0DC84514"/>
    <w:rsid w:val="17BFCC6B"/>
    <w:rsid w:val="20E3E410"/>
    <w:rsid w:val="260A5FCB"/>
    <w:rsid w:val="27FDD767"/>
    <w:rsid w:val="285287D8"/>
    <w:rsid w:val="30987FDF"/>
    <w:rsid w:val="31829E77"/>
    <w:rsid w:val="3523AB81"/>
    <w:rsid w:val="3E680866"/>
    <w:rsid w:val="439E38DE"/>
    <w:rsid w:val="45A9F6FA"/>
    <w:rsid w:val="49C52D30"/>
    <w:rsid w:val="51B07171"/>
    <w:rsid w:val="5C9A614A"/>
    <w:rsid w:val="6F54AB19"/>
    <w:rsid w:val="6FBEF095"/>
    <w:rsid w:val="72C95F3A"/>
    <w:rsid w:val="72D37F73"/>
    <w:rsid w:val="742B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shapelayout>
  </w:shapeDefaults>
  <w:decimalSymbol w:val=","/>
  <w:listSeparator w:val=";"/>
  <w14:docId w14:val="0D03170F"/>
  <w15:docId w15:val="{19CBC730-DC53-49DF-B979-EB559D04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A23"/>
    <w:pPr>
      <w:spacing w:line="360" w:lineRule="auto"/>
    </w:pPr>
    <w:rPr>
      <w:rFonts w:ascii="Times New Roman" w:hAnsi="Times New Roman"/>
      <w:sz w:val="24"/>
    </w:rPr>
  </w:style>
  <w:style w:type="paragraph" w:styleId="Ttulo1">
    <w:name w:val="heading 1"/>
    <w:basedOn w:val="Normal"/>
    <w:link w:val="Ttulo1Char"/>
    <w:uiPriority w:val="9"/>
    <w:qFormat/>
    <w:rsid w:val="003D2BCE"/>
    <w:pPr>
      <w:spacing w:before="100" w:beforeAutospacing="1" w:after="100" w:afterAutospacing="1" w:line="240" w:lineRule="auto"/>
      <w:outlineLvl w:val="0"/>
    </w:pPr>
    <w:rPr>
      <w:rFonts w:eastAsia="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F0382"/>
    <w:pPr>
      <w:spacing w:before="100" w:beforeAutospacing="1" w:after="100" w:afterAutospacing="1" w:line="240" w:lineRule="auto"/>
    </w:pPr>
    <w:rPr>
      <w:rFonts w:eastAsiaTheme="minorEastAsia" w:cs="Times New Roman"/>
      <w:szCs w:val="24"/>
      <w:lang w:eastAsia="pt-BR"/>
    </w:rPr>
  </w:style>
  <w:style w:type="paragraph" w:styleId="Textodebalo">
    <w:name w:val="Balloon Text"/>
    <w:basedOn w:val="Normal"/>
    <w:link w:val="TextodebaloChar"/>
    <w:uiPriority w:val="99"/>
    <w:semiHidden/>
    <w:unhideWhenUsed/>
    <w:rsid w:val="00E26E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26E9C"/>
    <w:rPr>
      <w:rFonts w:ascii="Segoe UI" w:hAnsi="Segoe UI" w:cs="Segoe UI"/>
      <w:sz w:val="18"/>
      <w:szCs w:val="18"/>
    </w:rPr>
  </w:style>
  <w:style w:type="table" w:styleId="Tabelacomgrade">
    <w:name w:val="Table Grid"/>
    <w:basedOn w:val="Tabelanormal"/>
    <w:uiPriority w:val="39"/>
    <w:rsid w:val="00ED6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D67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6756"/>
  </w:style>
  <w:style w:type="paragraph" w:styleId="Rodap">
    <w:name w:val="footer"/>
    <w:basedOn w:val="Normal"/>
    <w:link w:val="RodapChar"/>
    <w:uiPriority w:val="99"/>
    <w:unhideWhenUsed/>
    <w:rsid w:val="00ED6756"/>
    <w:pPr>
      <w:tabs>
        <w:tab w:val="center" w:pos="4252"/>
        <w:tab w:val="right" w:pos="8504"/>
      </w:tabs>
      <w:spacing w:after="0" w:line="240" w:lineRule="auto"/>
    </w:pPr>
  </w:style>
  <w:style w:type="character" w:customStyle="1" w:styleId="RodapChar">
    <w:name w:val="Rodapé Char"/>
    <w:basedOn w:val="Fontepargpadro"/>
    <w:link w:val="Rodap"/>
    <w:uiPriority w:val="99"/>
    <w:rsid w:val="00ED6756"/>
  </w:style>
  <w:style w:type="paragraph" w:customStyle="1" w:styleId="paragraph">
    <w:name w:val="paragraph"/>
    <w:basedOn w:val="Normal"/>
    <w:rsid w:val="00E82EF1"/>
    <w:pPr>
      <w:spacing w:before="100" w:beforeAutospacing="1" w:after="100" w:afterAutospacing="1" w:line="240" w:lineRule="auto"/>
    </w:pPr>
    <w:rPr>
      <w:rFonts w:eastAsia="Times New Roman" w:cs="Times New Roman"/>
      <w:szCs w:val="24"/>
      <w:lang w:eastAsia="pt-BR"/>
    </w:rPr>
  </w:style>
  <w:style w:type="character" w:customStyle="1" w:styleId="eop">
    <w:name w:val="eop"/>
    <w:basedOn w:val="Fontepargpadro"/>
    <w:rsid w:val="00E82EF1"/>
  </w:style>
  <w:style w:type="character" w:customStyle="1" w:styleId="normaltextrun">
    <w:name w:val="normaltextrun"/>
    <w:basedOn w:val="Fontepargpadro"/>
    <w:rsid w:val="00E82EF1"/>
  </w:style>
  <w:style w:type="character" w:styleId="Hyperlink">
    <w:name w:val="Hyperlink"/>
    <w:basedOn w:val="Fontepargpadro"/>
    <w:uiPriority w:val="99"/>
    <w:unhideWhenUsed/>
    <w:rsid w:val="00E82EF1"/>
    <w:rPr>
      <w:color w:val="0563C1" w:themeColor="hyperlink"/>
      <w:u w:val="single"/>
    </w:rPr>
  </w:style>
  <w:style w:type="character" w:styleId="MenoPendente">
    <w:name w:val="Unresolved Mention"/>
    <w:basedOn w:val="Fontepargpadro"/>
    <w:uiPriority w:val="99"/>
    <w:semiHidden/>
    <w:unhideWhenUsed/>
    <w:rsid w:val="00E82EF1"/>
    <w:rPr>
      <w:color w:val="605E5C"/>
      <w:shd w:val="clear" w:color="auto" w:fill="E1DFDD"/>
    </w:rPr>
  </w:style>
  <w:style w:type="character" w:styleId="HiperlinkVisitado">
    <w:name w:val="FollowedHyperlink"/>
    <w:basedOn w:val="Fontepargpadro"/>
    <w:uiPriority w:val="99"/>
    <w:semiHidden/>
    <w:unhideWhenUsed/>
    <w:rsid w:val="00D95204"/>
    <w:rPr>
      <w:color w:val="954F72" w:themeColor="followedHyperlink"/>
      <w:u w:val="single"/>
    </w:rPr>
  </w:style>
  <w:style w:type="character" w:customStyle="1" w:styleId="Ttulo1Char">
    <w:name w:val="Título 1 Char"/>
    <w:basedOn w:val="Fontepargpadro"/>
    <w:link w:val="Ttulo1"/>
    <w:uiPriority w:val="9"/>
    <w:rsid w:val="003D2BCE"/>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8C13EB"/>
    <w:rPr>
      <w:b/>
      <w:bCs/>
    </w:rPr>
  </w:style>
  <w:style w:type="character" w:styleId="nfaseSutil">
    <w:name w:val="Subtle Emphasis"/>
    <w:basedOn w:val="Fontepargpadro"/>
    <w:uiPriority w:val="19"/>
    <w:qFormat/>
    <w:rsid w:val="009E314B"/>
    <w:rPr>
      <w:rFonts w:ascii="Times New Roman" w:hAnsi="Times New Roman"/>
      <w:b/>
      <w:i w:val="0"/>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5820">
      <w:bodyDiv w:val="1"/>
      <w:marLeft w:val="0"/>
      <w:marRight w:val="0"/>
      <w:marTop w:val="0"/>
      <w:marBottom w:val="0"/>
      <w:divBdr>
        <w:top w:val="none" w:sz="0" w:space="0" w:color="auto"/>
        <w:left w:val="none" w:sz="0" w:space="0" w:color="auto"/>
        <w:bottom w:val="none" w:sz="0" w:space="0" w:color="auto"/>
        <w:right w:val="none" w:sz="0" w:space="0" w:color="auto"/>
      </w:divBdr>
    </w:div>
    <w:div w:id="139881204">
      <w:bodyDiv w:val="1"/>
      <w:marLeft w:val="0"/>
      <w:marRight w:val="0"/>
      <w:marTop w:val="0"/>
      <w:marBottom w:val="0"/>
      <w:divBdr>
        <w:top w:val="none" w:sz="0" w:space="0" w:color="auto"/>
        <w:left w:val="none" w:sz="0" w:space="0" w:color="auto"/>
        <w:bottom w:val="none" w:sz="0" w:space="0" w:color="auto"/>
        <w:right w:val="none" w:sz="0" w:space="0" w:color="auto"/>
      </w:divBdr>
    </w:div>
    <w:div w:id="236064081">
      <w:bodyDiv w:val="1"/>
      <w:marLeft w:val="0"/>
      <w:marRight w:val="0"/>
      <w:marTop w:val="0"/>
      <w:marBottom w:val="0"/>
      <w:divBdr>
        <w:top w:val="none" w:sz="0" w:space="0" w:color="auto"/>
        <w:left w:val="none" w:sz="0" w:space="0" w:color="auto"/>
        <w:bottom w:val="none" w:sz="0" w:space="0" w:color="auto"/>
        <w:right w:val="none" w:sz="0" w:space="0" w:color="auto"/>
      </w:divBdr>
    </w:div>
    <w:div w:id="259603070">
      <w:bodyDiv w:val="1"/>
      <w:marLeft w:val="0"/>
      <w:marRight w:val="0"/>
      <w:marTop w:val="0"/>
      <w:marBottom w:val="0"/>
      <w:divBdr>
        <w:top w:val="none" w:sz="0" w:space="0" w:color="auto"/>
        <w:left w:val="none" w:sz="0" w:space="0" w:color="auto"/>
        <w:bottom w:val="none" w:sz="0" w:space="0" w:color="auto"/>
        <w:right w:val="none" w:sz="0" w:space="0" w:color="auto"/>
      </w:divBdr>
    </w:div>
    <w:div w:id="437259973">
      <w:bodyDiv w:val="1"/>
      <w:marLeft w:val="0"/>
      <w:marRight w:val="0"/>
      <w:marTop w:val="0"/>
      <w:marBottom w:val="0"/>
      <w:divBdr>
        <w:top w:val="none" w:sz="0" w:space="0" w:color="auto"/>
        <w:left w:val="none" w:sz="0" w:space="0" w:color="auto"/>
        <w:bottom w:val="none" w:sz="0" w:space="0" w:color="auto"/>
        <w:right w:val="none" w:sz="0" w:space="0" w:color="auto"/>
      </w:divBdr>
    </w:div>
    <w:div w:id="469053471">
      <w:bodyDiv w:val="1"/>
      <w:marLeft w:val="0"/>
      <w:marRight w:val="0"/>
      <w:marTop w:val="0"/>
      <w:marBottom w:val="0"/>
      <w:divBdr>
        <w:top w:val="none" w:sz="0" w:space="0" w:color="auto"/>
        <w:left w:val="none" w:sz="0" w:space="0" w:color="auto"/>
        <w:bottom w:val="none" w:sz="0" w:space="0" w:color="auto"/>
        <w:right w:val="none" w:sz="0" w:space="0" w:color="auto"/>
      </w:divBdr>
    </w:div>
    <w:div w:id="531572831">
      <w:bodyDiv w:val="1"/>
      <w:marLeft w:val="0"/>
      <w:marRight w:val="0"/>
      <w:marTop w:val="0"/>
      <w:marBottom w:val="0"/>
      <w:divBdr>
        <w:top w:val="none" w:sz="0" w:space="0" w:color="auto"/>
        <w:left w:val="none" w:sz="0" w:space="0" w:color="auto"/>
        <w:bottom w:val="none" w:sz="0" w:space="0" w:color="auto"/>
        <w:right w:val="none" w:sz="0" w:space="0" w:color="auto"/>
      </w:divBdr>
    </w:div>
    <w:div w:id="569004009">
      <w:bodyDiv w:val="1"/>
      <w:marLeft w:val="0"/>
      <w:marRight w:val="0"/>
      <w:marTop w:val="0"/>
      <w:marBottom w:val="0"/>
      <w:divBdr>
        <w:top w:val="none" w:sz="0" w:space="0" w:color="auto"/>
        <w:left w:val="none" w:sz="0" w:space="0" w:color="auto"/>
        <w:bottom w:val="none" w:sz="0" w:space="0" w:color="auto"/>
        <w:right w:val="none" w:sz="0" w:space="0" w:color="auto"/>
      </w:divBdr>
    </w:div>
    <w:div w:id="985358609">
      <w:bodyDiv w:val="1"/>
      <w:marLeft w:val="0"/>
      <w:marRight w:val="0"/>
      <w:marTop w:val="0"/>
      <w:marBottom w:val="0"/>
      <w:divBdr>
        <w:top w:val="none" w:sz="0" w:space="0" w:color="auto"/>
        <w:left w:val="none" w:sz="0" w:space="0" w:color="auto"/>
        <w:bottom w:val="none" w:sz="0" w:space="0" w:color="auto"/>
        <w:right w:val="none" w:sz="0" w:space="0" w:color="auto"/>
      </w:divBdr>
      <w:divsChild>
        <w:div w:id="558976502">
          <w:marLeft w:val="-2850"/>
          <w:marRight w:val="0"/>
          <w:marTop w:val="0"/>
          <w:marBottom w:val="0"/>
          <w:divBdr>
            <w:top w:val="none" w:sz="0" w:space="0" w:color="auto"/>
            <w:left w:val="none" w:sz="0" w:space="0" w:color="auto"/>
            <w:bottom w:val="none" w:sz="0" w:space="0" w:color="auto"/>
            <w:right w:val="none" w:sz="0" w:space="0" w:color="auto"/>
          </w:divBdr>
        </w:div>
        <w:div w:id="1846239597">
          <w:marLeft w:val="330"/>
          <w:marRight w:val="0"/>
          <w:marTop w:val="555"/>
          <w:marBottom w:val="0"/>
          <w:divBdr>
            <w:top w:val="none" w:sz="0" w:space="0" w:color="auto"/>
            <w:left w:val="none" w:sz="0" w:space="0" w:color="auto"/>
            <w:bottom w:val="none" w:sz="0" w:space="0" w:color="auto"/>
            <w:right w:val="none" w:sz="0" w:space="0" w:color="auto"/>
          </w:divBdr>
        </w:div>
      </w:divsChild>
    </w:div>
    <w:div w:id="1351104921">
      <w:bodyDiv w:val="1"/>
      <w:marLeft w:val="0"/>
      <w:marRight w:val="0"/>
      <w:marTop w:val="0"/>
      <w:marBottom w:val="0"/>
      <w:divBdr>
        <w:top w:val="none" w:sz="0" w:space="0" w:color="auto"/>
        <w:left w:val="none" w:sz="0" w:space="0" w:color="auto"/>
        <w:bottom w:val="none" w:sz="0" w:space="0" w:color="auto"/>
        <w:right w:val="none" w:sz="0" w:space="0" w:color="auto"/>
      </w:divBdr>
    </w:div>
    <w:div w:id="1740059643">
      <w:bodyDiv w:val="1"/>
      <w:marLeft w:val="0"/>
      <w:marRight w:val="0"/>
      <w:marTop w:val="0"/>
      <w:marBottom w:val="0"/>
      <w:divBdr>
        <w:top w:val="none" w:sz="0" w:space="0" w:color="auto"/>
        <w:left w:val="none" w:sz="0" w:space="0" w:color="auto"/>
        <w:bottom w:val="none" w:sz="0" w:space="0" w:color="auto"/>
        <w:right w:val="none" w:sz="0" w:space="0" w:color="auto"/>
      </w:divBdr>
    </w:div>
    <w:div w:id="2005432393">
      <w:bodyDiv w:val="1"/>
      <w:marLeft w:val="0"/>
      <w:marRight w:val="0"/>
      <w:marTop w:val="0"/>
      <w:marBottom w:val="0"/>
      <w:divBdr>
        <w:top w:val="none" w:sz="0" w:space="0" w:color="auto"/>
        <w:left w:val="none" w:sz="0" w:space="0" w:color="auto"/>
        <w:bottom w:val="none" w:sz="0" w:space="0" w:color="auto"/>
        <w:right w:val="none" w:sz="0" w:space="0" w:color="auto"/>
      </w:divBdr>
      <w:divsChild>
        <w:div w:id="17202554">
          <w:marLeft w:val="0"/>
          <w:marRight w:val="0"/>
          <w:marTop w:val="0"/>
          <w:marBottom w:val="0"/>
          <w:divBdr>
            <w:top w:val="none" w:sz="0" w:space="0" w:color="auto"/>
            <w:left w:val="none" w:sz="0" w:space="0" w:color="auto"/>
            <w:bottom w:val="none" w:sz="0" w:space="0" w:color="auto"/>
            <w:right w:val="none" w:sz="0" w:space="0" w:color="auto"/>
          </w:divBdr>
        </w:div>
        <w:div w:id="162009436">
          <w:marLeft w:val="0"/>
          <w:marRight w:val="0"/>
          <w:marTop w:val="0"/>
          <w:marBottom w:val="0"/>
          <w:divBdr>
            <w:top w:val="none" w:sz="0" w:space="0" w:color="auto"/>
            <w:left w:val="none" w:sz="0" w:space="0" w:color="auto"/>
            <w:bottom w:val="none" w:sz="0" w:space="0" w:color="auto"/>
            <w:right w:val="none" w:sz="0" w:space="0" w:color="auto"/>
          </w:divBdr>
          <w:divsChild>
            <w:div w:id="694231856">
              <w:marLeft w:val="-75"/>
              <w:marRight w:val="0"/>
              <w:marTop w:val="30"/>
              <w:marBottom w:val="30"/>
              <w:divBdr>
                <w:top w:val="none" w:sz="0" w:space="0" w:color="auto"/>
                <w:left w:val="none" w:sz="0" w:space="0" w:color="auto"/>
                <w:bottom w:val="none" w:sz="0" w:space="0" w:color="auto"/>
                <w:right w:val="none" w:sz="0" w:space="0" w:color="auto"/>
              </w:divBdr>
              <w:divsChild>
                <w:div w:id="46494846">
                  <w:marLeft w:val="0"/>
                  <w:marRight w:val="0"/>
                  <w:marTop w:val="0"/>
                  <w:marBottom w:val="0"/>
                  <w:divBdr>
                    <w:top w:val="none" w:sz="0" w:space="0" w:color="auto"/>
                    <w:left w:val="none" w:sz="0" w:space="0" w:color="auto"/>
                    <w:bottom w:val="none" w:sz="0" w:space="0" w:color="auto"/>
                    <w:right w:val="none" w:sz="0" w:space="0" w:color="auto"/>
                  </w:divBdr>
                  <w:divsChild>
                    <w:div w:id="214854794">
                      <w:marLeft w:val="0"/>
                      <w:marRight w:val="0"/>
                      <w:marTop w:val="0"/>
                      <w:marBottom w:val="0"/>
                      <w:divBdr>
                        <w:top w:val="none" w:sz="0" w:space="0" w:color="auto"/>
                        <w:left w:val="none" w:sz="0" w:space="0" w:color="auto"/>
                        <w:bottom w:val="none" w:sz="0" w:space="0" w:color="auto"/>
                        <w:right w:val="none" w:sz="0" w:space="0" w:color="auto"/>
                      </w:divBdr>
                    </w:div>
                  </w:divsChild>
                </w:div>
                <w:div w:id="56975541">
                  <w:marLeft w:val="0"/>
                  <w:marRight w:val="0"/>
                  <w:marTop w:val="0"/>
                  <w:marBottom w:val="0"/>
                  <w:divBdr>
                    <w:top w:val="none" w:sz="0" w:space="0" w:color="auto"/>
                    <w:left w:val="none" w:sz="0" w:space="0" w:color="auto"/>
                    <w:bottom w:val="none" w:sz="0" w:space="0" w:color="auto"/>
                    <w:right w:val="none" w:sz="0" w:space="0" w:color="auto"/>
                  </w:divBdr>
                  <w:divsChild>
                    <w:div w:id="167133319">
                      <w:marLeft w:val="0"/>
                      <w:marRight w:val="0"/>
                      <w:marTop w:val="0"/>
                      <w:marBottom w:val="0"/>
                      <w:divBdr>
                        <w:top w:val="none" w:sz="0" w:space="0" w:color="auto"/>
                        <w:left w:val="none" w:sz="0" w:space="0" w:color="auto"/>
                        <w:bottom w:val="none" w:sz="0" w:space="0" w:color="auto"/>
                        <w:right w:val="none" w:sz="0" w:space="0" w:color="auto"/>
                      </w:divBdr>
                    </w:div>
                  </w:divsChild>
                </w:div>
                <w:div w:id="246379762">
                  <w:marLeft w:val="0"/>
                  <w:marRight w:val="0"/>
                  <w:marTop w:val="0"/>
                  <w:marBottom w:val="0"/>
                  <w:divBdr>
                    <w:top w:val="none" w:sz="0" w:space="0" w:color="auto"/>
                    <w:left w:val="none" w:sz="0" w:space="0" w:color="auto"/>
                    <w:bottom w:val="none" w:sz="0" w:space="0" w:color="auto"/>
                    <w:right w:val="none" w:sz="0" w:space="0" w:color="auto"/>
                  </w:divBdr>
                  <w:divsChild>
                    <w:div w:id="1142425337">
                      <w:marLeft w:val="0"/>
                      <w:marRight w:val="0"/>
                      <w:marTop w:val="0"/>
                      <w:marBottom w:val="0"/>
                      <w:divBdr>
                        <w:top w:val="none" w:sz="0" w:space="0" w:color="auto"/>
                        <w:left w:val="none" w:sz="0" w:space="0" w:color="auto"/>
                        <w:bottom w:val="none" w:sz="0" w:space="0" w:color="auto"/>
                        <w:right w:val="none" w:sz="0" w:space="0" w:color="auto"/>
                      </w:divBdr>
                    </w:div>
                  </w:divsChild>
                </w:div>
                <w:div w:id="250822357">
                  <w:marLeft w:val="0"/>
                  <w:marRight w:val="0"/>
                  <w:marTop w:val="0"/>
                  <w:marBottom w:val="0"/>
                  <w:divBdr>
                    <w:top w:val="none" w:sz="0" w:space="0" w:color="auto"/>
                    <w:left w:val="none" w:sz="0" w:space="0" w:color="auto"/>
                    <w:bottom w:val="none" w:sz="0" w:space="0" w:color="auto"/>
                    <w:right w:val="none" w:sz="0" w:space="0" w:color="auto"/>
                  </w:divBdr>
                  <w:divsChild>
                    <w:div w:id="1026518911">
                      <w:marLeft w:val="0"/>
                      <w:marRight w:val="0"/>
                      <w:marTop w:val="0"/>
                      <w:marBottom w:val="0"/>
                      <w:divBdr>
                        <w:top w:val="none" w:sz="0" w:space="0" w:color="auto"/>
                        <w:left w:val="none" w:sz="0" w:space="0" w:color="auto"/>
                        <w:bottom w:val="none" w:sz="0" w:space="0" w:color="auto"/>
                        <w:right w:val="none" w:sz="0" w:space="0" w:color="auto"/>
                      </w:divBdr>
                    </w:div>
                  </w:divsChild>
                </w:div>
                <w:div w:id="323551557">
                  <w:marLeft w:val="0"/>
                  <w:marRight w:val="0"/>
                  <w:marTop w:val="0"/>
                  <w:marBottom w:val="0"/>
                  <w:divBdr>
                    <w:top w:val="none" w:sz="0" w:space="0" w:color="auto"/>
                    <w:left w:val="none" w:sz="0" w:space="0" w:color="auto"/>
                    <w:bottom w:val="none" w:sz="0" w:space="0" w:color="auto"/>
                    <w:right w:val="none" w:sz="0" w:space="0" w:color="auto"/>
                  </w:divBdr>
                  <w:divsChild>
                    <w:div w:id="2006469965">
                      <w:marLeft w:val="0"/>
                      <w:marRight w:val="0"/>
                      <w:marTop w:val="0"/>
                      <w:marBottom w:val="0"/>
                      <w:divBdr>
                        <w:top w:val="none" w:sz="0" w:space="0" w:color="auto"/>
                        <w:left w:val="none" w:sz="0" w:space="0" w:color="auto"/>
                        <w:bottom w:val="none" w:sz="0" w:space="0" w:color="auto"/>
                        <w:right w:val="none" w:sz="0" w:space="0" w:color="auto"/>
                      </w:divBdr>
                    </w:div>
                  </w:divsChild>
                </w:div>
                <w:div w:id="741024302">
                  <w:marLeft w:val="0"/>
                  <w:marRight w:val="0"/>
                  <w:marTop w:val="0"/>
                  <w:marBottom w:val="0"/>
                  <w:divBdr>
                    <w:top w:val="none" w:sz="0" w:space="0" w:color="auto"/>
                    <w:left w:val="none" w:sz="0" w:space="0" w:color="auto"/>
                    <w:bottom w:val="none" w:sz="0" w:space="0" w:color="auto"/>
                    <w:right w:val="none" w:sz="0" w:space="0" w:color="auto"/>
                  </w:divBdr>
                  <w:divsChild>
                    <w:div w:id="1861237308">
                      <w:marLeft w:val="0"/>
                      <w:marRight w:val="0"/>
                      <w:marTop w:val="0"/>
                      <w:marBottom w:val="0"/>
                      <w:divBdr>
                        <w:top w:val="none" w:sz="0" w:space="0" w:color="auto"/>
                        <w:left w:val="none" w:sz="0" w:space="0" w:color="auto"/>
                        <w:bottom w:val="none" w:sz="0" w:space="0" w:color="auto"/>
                        <w:right w:val="none" w:sz="0" w:space="0" w:color="auto"/>
                      </w:divBdr>
                    </w:div>
                  </w:divsChild>
                </w:div>
                <w:div w:id="840269706">
                  <w:marLeft w:val="0"/>
                  <w:marRight w:val="0"/>
                  <w:marTop w:val="0"/>
                  <w:marBottom w:val="0"/>
                  <w:divBdr>
                    <w:top w:val="none" w:sz="0" w:space="0" w:color="auto"/>
                    <w:left w:val="none" w:sz="0" w:space="0" w:color="auto"/>
                    <w:bottom w:val="none" w:sz="0" w:space="0" w:color="auto"/>
                    <w:right w:val="none" w:sz="0" w:space="0" w:color="auto"/>
                  </w:divBdr>
                  <w:divsChild>
                    <w:div w:id="405541350">
                      <w:marLeft w:val="0"/>
                      <w:marRight w:val="0"/>
                      <w:marTop w:val="0"/>
                      <w:marBottom w:val="0"/>
                      <w:divBdr>
                        <w:top w:val="none" w:sz="0" w:space="0" w:color="auto"/>
                        <w:left w:val="none" w:sz="0" w:space="0" w:color="auto"/>
                        <w:bottom w:val="none" w:sz="0" w:space="0" w:color="auto"/>
                        <w:right w:val="none" w:sz="0" w:space="0" w:color="auto"/>
                      </w:divBdr>
                    </w:div>
                  </w:divsChild>
                </w:div>
                <w:div w:id="1015838998">
                  <w:marLeft w:val="0"/>
                  <w:marRight w:val="0"/>
                  <w:marTop w:val="0"/>
                  <w:marBottom w:val="0"/>
                  <w:divBdr>
                    <w:top w:val="none" w:sz="0" w:space="0" w:color="auto"/>
                    <w:left w:val="none" w:sz="0" w:space="0" w:color="auto"/>
                    <w:bottom w:val="none" w:sz="0" w:space="0" w:color="auto"/>
                    <w:right w:val="none" w:sz="0" w:space="0" w:color="auto"/>
                  </w:divBdr>
                  <w:divsChild>
                    <w:div w:id="1556624279">
                      <w:marLeft w:val="0"/>
                      <w:marRight w:val="0"/>
                      <w:marTop w:val="0"/>
                      <w:marBottom w:val="0"/>
                      <w:divBdr>
                        <w:top w:val="none" w:sz="0" w:space="0" w:color="auto"/>
                        <w:left w:val="none" w:sz="0" w:space="0" w:color="auto"/>
                        <w:bottom w:val="none" w:sz="0" w:space="0" w:color="auto"/>
                        <w:right w:val="none" w:sz="0" w:space="0" w:color="auto"/>
                      </w:divBdr>
                    </w:div>
                  </w:divsChild>
                </w:div>
                <w:div w:id="1101026721">
                  <w:marLeft w:val="0"/>
                  <w:marRight w:val="0"/>
                  <w:marTop w:val="0"/>
                  <w:marBottom w:val="0"/>
                  <w:divBdr>
                    <w:top w:val="none" w:sz="0" w:space="0" w:color="auto"/>
                    <w:left w:val="none" w:sz="0" w:space="0" w:color="auto"/>
                    <w:bottom w:val="none" w:sz="0" w:space="0" w:color="auto"/>
                    <w:right w:val="none" w:sz="0" w:space="0" w:color="auto"/>
                  </w:divBdr>
                  <w:divsChild>
                    <w:div w:id="1538084231">
                      <w:marLeft w:val="0"/>
                      <w:marRight w:val="0"/>
                      <w:marTop w:val="0"/>
                      <w:marBottom w:val="0"/>
                      <w:divBdr>
                        <w:top w:val="none" w:sz="0" w:space="0" w:color="auto"/>
                        <w:left w:val="none" w:sz="0" w:space="0" w:color="auto"/>
                        <w:bottom w:val="none" w:sz="0" w:space="0" w:color="auto"/>
                        <w:right w:val="none" w:sz="0" w:space="0" w:color="auto"/>
                      </w:divBdr>
                    </w:div>
                  </w:divsChild>
                </w:div>
                <w:div w:id="1446657396">
                  <w:marLeft w:val="0"/>
                  <w:marRight w:val="0"/>
                  <w:marTop w:val="0"/>
                  <w:marBottom w:val="0"/>
                  <w:divBdr>
                    <w:top w:val="none" w:sz="0" w:space="0" w:color="auto"/>
                    <w:left w:val="none" w:sz="0" w:space="0" w:color="auto"/>
                    <w:bottom w:val="none" w:sz="0" w:space="0" w:color="auto"/>
                    <w:right w:val="none" w:sz="0" w:space="0" w:color="auto"/>
                  </w:divBdr>
                  <w:divsChild>
                    <w:div w:id="721094659">
                      <w:marLeft w:val="0"/>
                      <w:marRight w:val="0"/>
                      <w:marTop w:val="0"/>
                      <w:marBottom w:val="0"/>
                      <w:divBdr>
                        <w:top w:val="none" w:sz="0" w:space="0" w:color="auto"/>
                        <w:left w:val="none" w:sz="0" w:space="0" w:color="auto"/>
                        <w:bottom w:val="none" w:sz="0" w:space="0" w:color="auto"/>
                        <w:right w:val="none" w:sz="0" w:space="0" w:color="auto"/>
                      </w:divBdr>
                    </w:div>
                    <w:div w:id="788355263">
                      <w:marLeft w:val="0"/>
                      <w:marRight w:val="0"/>
                      <w:marTop w:val="0"/>
                      <w:marBottom w:val="0"/>
                      <w:divBdr>
                        <w:top w:val="none" w:sz="0" w:space="0" w:color="auto"/>
                        <w:left w:val="none" w:sz="0" w:space="0" w:color="auto"/>
                        <w:bottom w:val="none" w:sz="0" w:space="0" w:color="auto"/>
                        <w:right w:val="none" w:sz="0" w:space="0" w:color="auto"/>
                      </w:divBdr>
                    </w:div>
                  </w:divsChild>
                </w:div>
                <w:div w:id="1939482883">
                  <w:marLeft w:val="0"/>
                  <w:marRight w:val="0"/>
                  <w:marTop w:val="0"/>
                  <w:marBottom w:val="0"/>
                  <w:divBdr>
                    <w:top w:val="none" w:sz="0" w:space="0" w:color="auto"/>
                    <w:left w:val="none" w:sz="0" w:space="0" w:color="auto"/>
                    <w:bottom w:val="none" w:sz="0" w:space="0" w:color="auto"/>
                    <w:right w:val="none" w:sz="0" w:space="0" w:color="auto"/>
                  </w:divBdr>
                  <w:divsChild>
                    <w:div w:id="438138848">
                      <w:marLeft w:val="0"/>
                      <w:marRight w:val="0"/>
                      <w:marTop w:val="0"/>
                      <w:marBottom w:val="0"/>
                      <w:divBdr>
                        <w:top w:val="none" w:sz="0" w:space="0" w:color="auto"/>
                        <w:left w:val="none" w:sz="0" w:space="0" w:color="auto"/>
                        <w:bottom w:val="none" w:sz="0" w:space="0" w:color="auto"/>
                        <w:right w:val="none" w:sz="0" w:space="0" w:color="auto"/>
                      </w:divBdr>
                    </w:div>
                  </w:divsChild>
                </w:div>
                <w:div w:id="2018189137">
                  <w:marLeft w:val="0"/>
                  <w:marRight w:val="0"/>
                  <w:marTop w:val="0"/>
                  <w:marBottom w:val="0"/>
                  <w:divBdr>
                    <w:top w:val="none" w:sz="0" w:space="0" w:color="auto"/>
                    <w:left w:val="none" w:sz="0" w:space="0" w:color="auto"/>
                    <w:bottom w:val="none" w:sz="0" w:space="0" w:color="auto"/>
                    <w:right w:val="none" w:sz="0" w:space="0" w:color="auto"/>
                  </w:divBdr>
                  <w:divsChild>
                    <w:div w:id="880748997">
                      <w:marLeft w:val="0"/>
                      <w:marRight w:val="0"/>
                      <w:marTop w:val="0"/>
                      <w:marBottom w:val="0"/>
                      <w:divBdr>
                        <w:top w:val="none" w:sz="0" w:space="0" w:color="auto"/>
                        <w:left w:val="none" w:sz="0" w:space="0" w:color="auto"/>
                        <w:bottom w:val="none" w:sz="0" w:space="0" w:color="auto"/>
                        <w:right w:val="none" w:sz="0" w:space="0" w:color="auto"/>
                      </w:divBdr>
                    </w:div>
                  </w:divsChild>
                </w:div>
                <w:div w:id="2135709983">
                  <w:marLeft w:val="0"/>
                  <w:marRight w:val="0"/>
                  <w:marTop w:val="0"/>
                  <w:marBottom w:val="0"/>
                  <w:divBdr>
                    <w:top w:val="none" w:sz="0" w:space="0" w:color="auto"/>
                    <w:left w:val="none" w:sz="0" w:space="0" w:color="auto"/>
                    <w:bottom w:val="none" w:sz="0" w:space="0" w:color="auto"/>
                    <w:right w:val="none" w:sz="0" w:space="0" w:color="auto"/>
                  </w:divBdr>
                  <w:divsChild>
                    <w:div w:id="3139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4006">
          <w:marLeft w:val="0"/>
          <w:marRight w:val="0"/>
          <w:marTop w:val="0"/>
          <w:marBottom w:val="0"/>
          <w:divBdr>
            <w:top w:val="none" w:sz="0" w:space="0" w:color="auto"/>
            <w:left w:val="none" w:sz="0" w:space="0" w:color="auto"/>
            <w:bottom w:val="none" w:sz="0" w:space="0" w:color="auto"/>
            <w:right w:val="none" w:sz="0" w:space="0" w:color="auto"/>
          </w:divBdr>
        </w:div>
        <w:div w:id="526329416">
          <w:marLeft w:val="0"/>
          <w:marRight w:val="0"/>
          <w:marTop w:val="0"/>
          <w:marBottom w:val="0"/>
          <w:divBdr>
            <w:top w:val="none" w:sz="0" w:space="0" w:color="auto"/>
            <w:left w:val="none" w:sz="0" w:space="0" w:color="auto"/>
            <w:bottom w:val="none" w:sz="0" w:space="0" w:color="auto"/>
            <w:right w:val="none" w:sz="0" w:space="0" w:color="auto"/>
          </w:divBdr>
        </w:div>
        <w:div w:id="674190438">
          <w:marLeft w:val="0"/>
          <w:marRight w:val="0"/>
          <w:marTop w:val="0"/>
          <w:marBottom w:val="0"/>
          <w:divBdr>
            <w:top w:val="none" w:sz="0" w:space="0" w:color="auto"/>
            <w:left w:val="none" w:sz="0" w:space="0" w:color="auto"/>
            <w:bottom w:val="none" w:sz="0" w:space="0" w:color="auto"/>
            <w:right w:val="none" w:sz="0" w:space="0" w:color="auto"/>
          </w:divBdr>
        </w:div>
        <w:div w:id="933974802">
          <w:marLeft w:val="0"/>
          <w:marRight w:val="0"/>
          <w:marTop w:val="0"/>
          <w:marBottom w:val="0"/>
          <w:divBdr>
            <w:top w:val="none" w:sz="0" w:space="0" w:color="auto"/>
            <w:left w:val="none" w:sz="0" w:space="0" w:color="auto"/>
            <w:bottom w:val="none" w:sz="0" w:space="0" w:color="auto"/>
            <w:right w:val="none" w:sz="0" w:space="0" w:color="auto"/>
          </w:divBdr>
          <w:divsChild>
            <w:div w:id="884870770">
              <w:marLeft w:val="-75"/>
              <w:marRight w:val="0"/>
              <w:marTop w:val="30"/>
              <w:marBottom w:val="30"/>
              <w:divBdr>
                <w:top w:val="none" w:sz="0" w:space="0" w:color="auto"/>
                <w:left w:val="none" w:sz="0" w:space="0" w:color="auto"/>
                <w:bottom w:val="none" w:sz="0" w:space="0" w:color="auto"/>
                <w:right w:val="none" w:sz="0" w:space="0" w:color="auto"/>
              </w:divBdr>
              <w:divsChild>
                <w:div w:id="439027636">
                  <w:marLeft w:val="0"/>
                  <w:marRight w:val="0"/>
                  <w:marTop w:val="0"/>
                  <w:marBottom w:val="0"/>
                  <w:divBdr>
                    <w:top w:val="none" w:sz="0" w:space="0" w:color="auto"/>
                    <w:left w:val="none" w:sz="0" w:space="0" w:color="auto"/>
                    <w:bottom w:val="none" w:sz="0" w:space="0" w:color="auto"/>
                    <w:right w:val="none" w:sz="0" w:space="0" w:color="auto"/>
                  </w:divBdr>
                  <w:divsChild>
                    <w:div w:id="430318653">
                      <w:marLeft w:val="0"/>
                      <w:marRight w:val="0"/>
                      <w:marTop w:val="0"/>
                      <w:marBottom w:val="0"/>
                      <w:divBdr>
                        <w:top w:val="none" w:sz="0" w:space="0" w:color="auto"/>
                        <w:left w:val="none" w:sz="0" w:space="0" w:color="auto"/>
                        <w:bottom w:val="none" w:sz="0" w:space="0" w:color="auto"/>
                        <w:right w:val="none" w:sz="0" w:space="0" w:color="auto"/>
                      </w:divBdr>
                    </w:div>
                    <w:div w:id="836187752">
                      <w:marLeft w:val="0"/>
                      <w:marRight w:val="0"/>
                      <w:marTop w:val="0"/>
                      <w:marBottom w:val="0"/>
                      <w:divBdr>
                        <w:top w:val="none" w:sz="0" w:space="0" w:color="auto"/>
                        <w:left w:val="none" w:sz="0" w:space="0" w:color="auto"/>
                        <w:bottom w:val="none" w:sz="0" w:space="0" w:color="auto"/>
                        <w:right w:val="none" w:sz="0" w:space="0" w:color="auto"/>
                      </w:divBdr>
                    </w:div>
                    <w:div w:id="1519389247">
                      <w:marLeft w:val="0"/>
                      <w:marRight w:val="0"/>
                      <w:marTop w:val="0"/>
                      <w:marBottom w:val="0"/>
                      <w:divBdr>
                        <w:top w:val="none" w:sz="0" w:space="0" w:color="auto"/>
                        <w:left w:val="none" w:sz="0" w:space="0" w:color="auto"/>
                        <w:bottom w:val="none" w:sz="0" w:space="0" w:color="auto"/>
                        <w:right w:val="none" w:sz="0" w:space="0" w:color="auto"/>
                      </w:divBdr>
                    </w:div>
                    <w:div w:id="1551988946">
                      <w:marLeft w:val="0"/>
                      <w:marRight w:val="0"/>
                      <w:marTop w:val="0"/>
                      <w:marBottom w:val="0"/>
                      <w:divBdr>
                        <w:top w:val="none" w:sz="0" w:space="0" w:color="auto"/>
                        <w:left w:val="none" w:sz="0" w:space="0" w:color="auto"/>
                        <w:bottom w:val="none" w:sz="0" w:space="0" w:color="auto"/>
                        <w:right w:val="none" w:sz="0" w:space="0" w:color="auto"/>
                      </w:divBdr>
                    </w:div>
                    <w:div w:id="1718164656">
                      <w:marLeft w:val="0"/>
                      <w:marRight w:val="0"/>
                      <w:marTop w:val="0"/>
                      <w:marBottom w:val="0"/>
                      <w:divBdr>
                        <w:top w:val="none" w:sz="0" w:space="0" w:color="auto"/>
                        <w:left w:val="none" w:sz="0" w:space="0" w:color="auto"/>
                        <w:bottom w:val="none" w:sz="0" w:space="0" w:color="auto"/>
                        <w:right w:val="none" w:sz="0" w:space="0" w:color="auto"/>
                      </w:divBdr>
                    </w:div>
                  </w:divsChild>
                </w:div>
                <w:div w:id="468399075">
                  <w:marLeft w:val="0"/>
                  <w:marRight w:val="0"/>
                  <w:marTop w:val="0"/>
                  <w:marBottom w:val="0"/>
                  <w:divBdr>
                    <w:top w:val="none" w:sz="0" w:space="0" w:color="auto"/>
                    <w:left w:val="none" w:sz="0" w:space="0" w:color="auto"/>
                    <w:bottom w:val="none" w:sz="0" w:space="0" w:color="auto"/>
                    <w:right w:val="none" w:sz="0" w:space="0" w:color="auto"/>
                  </w:divBdr>
                  <w:divsChild>
                    <w:div w:id="1673098789">
                      <w:marLeft w:val="0"/>
                      <w:marRight w:val="0"/>
                      <w:marTop w:val="0"/>
                      <w:marBottom w:val="0"/>
                      <w:divBdr>
                        <w:top w:val="none" w:sz="0" w:space="0" w:color="auto"/>
                        <w:left w:val="none" w:sz="0" w:space="0" w:color="auto"/>
                        <w:bottom w:val="none" w:sz="0" w:space="0" w:color="auto"/>
                        <w:right w:val="none" w:sz="0" w:space="0" w:color="auto"/>
                      </w:divBdr>
                    </w:div>
                    <w:div w:id="1772822256">
                      <w:marLeft w:val="0"/>
                      <w:marRight w:val="0"/>
                      <w:marTop w:val="0"/>
                      <w:marBottom w:val="0"/>
                      <w:divBdr>
                        <w:top w:val="none" w:sz="0" w:space="0" w:color="auto"/>
                        <w:left w:val="none" w:sz="0" w:space="0" w:color="auto"/>
                        <w:bottom w:val="none" w:sz="0" w:space="0" w:color="auto"/>
                        <w:right w:val="none" w:sz="0" w:space="0" w:color="auto"/>
                      </w:divBdr>
                    </w:div>
                  </w:divsChild>
                </w:div>
                <w:div w:id="555974048">
                  <w:marLeft w:val="0"/>
                  <w:marRight w:val="0"/>
                  <w:marTop w:val="0"/>
                  <w:marBottom w:val="0"/>
                  <w:divBdr>
                    <w:top w:val="none" w:sz="0" w:space="0" w:color="auto"/>
                    <w:left w:val="none" w:sz="0" w:space="0" w:color="auto"/>
                    <w:bottom w:val="none" w:sz="0" w:space="0" w:color="auto"/>
                    <w:right w:val="none" w:sz="0" w:space="0" w:color="auto"/>
                  </w:divBdr>
                  <w:divsChild>
                    <w:div w:id="256135178">
                      <w:marLeft w:val="0"/>
                      <w:marRight w:val="0"/>
                      <w:marTop w:val="0"/>
                      <w:marBottom w:val="0"/>
                      <w:divBdr>
                        <w:top w:val="none" w:sz="0" w:space="0" w:color="auto"/>
                        <w:left w:val="none" w:sz="0" w:space="0" w:color="auto"/>
                        <w:bottom w:val="none" w:sz="0" w:space="0" w:color="auto"/>
                        <w:right w:val="none" w:sz="0" w:space="0" w:color="auto"/>
                      </w:divBdr>
                    </w:div>
                    <w:div w:id="477917336">
                      <w:marLeft w:val="0"/>
                      <w:marRight w:val="0"/>
                      <w:marTop w:val="0"/>
                      <w:marBottom w:val="0"/>
                      <w:divBdr>
                        <w:top w:val="none" w:sz="0" w:space="0" w:color="auto"/>
                        <w:left w:val="none" w:sz="0" w:space="0" w:color="auto"/>
                        <w:bottom w:val="none" w:sz="0" w:space="0" w:color="auto"/>
                        <w:right w:val="none" w:sz="0" w:space="0" w:color="auto"/>
                      </w:divBdr>
                    </w:div>
                  </w:divsChild>
                </w:div>
                <w:div w:id="1307902181">
                  <w:marLeft w:val="0"/>
                  <w:marRight w:val="0"/>
                  <w:marTop w:val="0"/>
                  <w:marBottom w:val="0"/>
                  <w:divBdr>
                    <w:top w:val="none" w:sz="0" w:space="0" w:color="auto"/>
                    <w:left w:val="none" w:sz="0" w:space="0" w:color="auto"/>
                    <w:bottom w:val="none" w:sz="0" w:space="0" w:color="auto"/>
                    <w:right w:val="none" w:sz="0" w:space="0" w:color="auto"/>
                  </w:divBdr>
                  <w:divsChild>
                    <w:div w:id="176693890">
                      <w:marLeft w:val="0"/>
                      <w:marRight w:val="0"/>
                      <w:marTop w:val="0"/>
                      <w:marBottom w:val="0"/>
                      <w:divBdr>
                        <w:top w:val="none" w:sz="0" w:space="0" w:color="auto"/>
                        <w:left w:val="none" w:sz="0" w:space="0" w:color="auto"/>
                        <w:bottom w:val="none" w:sz="0" w:space="0" w:color="auto"/>
                        <w:right w:val="none" w:sz="0" w:space="0" w:color="auto"/>
                      </w:divBdr>
                    </w:div>
                    <w:div w:id="276716489">
                      <w:marLeft w:val="0"/>
                      <w:marRight w:val="0"/>
                      <w:marTop w:val="0"/>
                      <w:marBottom w:val="0"/>
                      <w:divBdr>
                        <w:top w:val="none" w:sz="0" w:space="0" w:color="auto"/>
                        <w:left w:val="none" w:sz="0" w:space="0" w:color="auto"/>
                        <w:bottom w:val="none" w:sz="0" w:space="0" w:color="auto"/>
                        <w:right w:val="none" w:sz="0" w:space="0" w:color="auto"/>
                      </w:divBdr>
                    </w:div>
                    <w:div w:id="1217593856">
                      <w:marLeft w:val="0"/>
                      <w:marRight w:val="0"/>
                      <w:marTop w:val="0"/>
                      <w:marBottom w:val="0"/>
                      <w:divBdr>
                        <w:top w:val="none" w:sz="0" w:space="0" w:color="auto"/>
                        <w:left w:val="none" w:sz="0" w:space="0" w:color="auto"/>
                        <w:bottom w:val="none" w:sz="0" w:space="0" w:color="auto"/>
                        <w:right w:val="none" w:sz="0" w:space="0" w:color="auto"/>
                      </w:divBdr>
                    </w:div>
                    <w:div w:id="1600866546">
                      <w:marLeft w:val="0"/>
                      <w:marRight w:val="0"/>
                      <w:marTop w:val="0"/>
                      <w:marBottom w:val="0"/>
                      <w:divBdr>
                        <w:top w:val="none" w:sz="0" w:space="0" w:color="auto"/>
                        <w:left w:val="none" w:sz="0" w:space="0" w:color="auto"/>
                        <w:bottom w:val="none" w:sz="0" w:space="0" w:color="auto"/>
                        <w:right w:val="none" w:sz="0" w:space="0" w:color="auto"/>
                      </w:divBdr>
                    </w:div>
                    <w:div w:id="1872306215">
                      <w:marLeft w:val="0"/>
                      <w:marRight w:val="0"/>
                      <w:marTop w:val="0"/>
                      <w:marBottom w:val="0"/>
                      <w:divBdr>
                        <w:top w:val="none" w:sz="0" w:space="0" w:color="auto"/>
                        <w:left w:val="none" w:sz="0" w:space="0" w:color="auto"/>
                        <w:bottom w:val="none" w:sz="0" w:space="0" w:color="auto"/>
                        <w:right w:val="none" w:sz="0" w:space="0" w:color="auto"/>
                      </w:divBdr>
                    </w:div>
                    <w:div w:id="21341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9234">
          <w:marLeft w:val="0"/>
          <w:marRight w:val="0"/>
          <w:marTop w:val="0"/>
          <w:marBottom w:val="0"/>
          <w:divBdr>
            <w:top w:val="none" w:sz="0" w:space="0" w:color="auto"/>
            <w:left w:val="none" w:sz="0" w:space="0" w:color="auto"/>
            <w:bottom w:val="none" w:sz="0" w:space="0" w:color="auto"/>
            <w:right w:val="none" w:sz="0" w:space="0" w:color="auto"/>
          </w:divBdr>
        </w:div>
        <w:div w:id="21220228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s://www.jornalcontabil.com.br/estatuto-do-idoso-entenda-quais-sao-os-principais-artigos-e-direitos-envolvidos/" TargetMode="External"/><Relationship Id="rId21" Type="http://schemas.openxmlformats.org/officeDocument/2006/relationships/hyperlink" Target="https://discord.com/" TargetMode="External"/><Relationship Id="rId42" Type="http://schemas.openxmlformats.org/officeDocument/2006/relationships/hyperlink" Target="https://helpmy.com.br/" TargetMode="External"/><Relationship Id="rId47" Type="http://schemas.openxmlformats.org/officeDocument/2006/relationships/image" Target="media/image8.png"/><Relationship Id="rId63" Type="http://schemas.openxmlformats.org/officeDocument/2006/relationships/hyperlink" Target="https://www.behance.net/gallery/123637717/landing-page/modules/702703677" TargetMode="External"/><Relationship Id="rId68" Type="http://schemas.openxmlformats.org/officeDocument/2006/relationships/hyperlink" Target="https://www.youtube.com/watch?v=Y_lv0Zl09Eo" TargetMode="External"/><Relationship Id="rId84" Type="http://schemas.openxmlformats.org/officeDocument/2006/relationships/hyperlink" Target="https://www.youtube.com/watch?v=eTELLTacg-8" TargetMode="External"/><Relationship Id="rId89" Type="http://schemas.openxmlformats.org/officeDocument/2006/relationships/hyperlink" Target="https://www.youtube.com/watch?v=1Rs2ND1ryYc&amp;start=6167s" TargetMode="External"/><Relationship Id="rId112" Type="http://schemas.openxmlformats.org/officeDocument/2006/relationships/hyperlink" Target="https://g1.globo.com/pe/petrolina-regiao/noticia/2020/04/23/numero-de-idosos-vitimas-de-violencia-ou-abandono-aumenta-durante-a-pandemia-em-petrolina.ghtml" TargetMode="External"/><Relationship Id="rId133" Type="http://schemas.openxmlformats.org/officeDocument/2006/relationships/hyperlink" Target="http://www.ssp.am.gov.br/cresce-o-numero-de-abandono-de-incapaz-em-38-e-autoridades-fazem-alerta-sobre-o-crime/" TargetMode="External"/><Relationship Id="rId16" Type="http://schemas.openxmlformats.org/officeDocument/2006/relationships/hyperlink" Target="https://www.behance.net/gallery/123637717/landing-page/modules/702703677" TargetMode="External"/><Relationship Id="rId107" Type="http://schemas.openxmlformats.org/officeDocument/2006/relationships/hyperlink" Target="https://treinamentowaei.wordpress.com/descricao-expandida-do-caso-de-uso/" TargetMode="External"/><Relationship Id="rId11" Type="http://schemas.openxmlformats.org/officeDocument/2006/relationships/image" Target="media/image2.png"/><Relationship Id="rId32" Type="http://schemas.openxmlformats.org/officeDocument/2006/relationships/hyperlink" Target="https://www.pexels.com/pt-br/foto/medico-doutor-idosos-mais-velhos-8949833/" TargetMode="External"/><Relationship Id="rId37" Type="http://schemas.openxmlformats.org/officeDocument/2006/relationships/hyperlink" Target="https://discord.com/" TargetMode="External"/><Relationship Id="rId53" Type="http://schemas.openxmlformats.org/officeDocument/2006/relationships/hyperlink" Target="https://www.pexels.com/pt-br/foto/medico-doutor-idosos-mais-velhos-8949833/" TargetMode="External"/><Relationship Id="rId58" Type="http://schemas.openxmlformats.org/officeDocument/2006/relationships/hyperlink" Target="https://cuida.life/?gclid=CjwKCAiA24SPBhB0EiwAjBgkhmnrbLcH23KIVY-08iqH7gHmjNujorWNXB1vpfYju6f0NXwDGktCnRoCEcYQAvD_BwE" TargetMode="External"/><Relationship Id="rId74" Type="http://schemas.openxmlformats.org/officeDocument/2006/relationships/hyperlink" Target="https://www.jornalcontabil.com.br/cuidador-de-idoso-e-sua-legislacao/" TargetMode="External"/><Relationship Id="rId79" Type="http://schemas.openxmlformats.org/officeDocument/2006/relationships/hyperlink" Target="https://animista.net/play/entrances/rotate-in/rotate-in-ver" TargetMode="External"/><Relationship Id="rId102" Type="http://schemas.openxmlformats.org/officeDocument/2006/relationships/hyperlink" Target="https://slideplayer.com.br/slide/2298437/" TargetMode="External"/><Relationship Id="rId123" Type="http://schemas.openxmlformats.org/officeDocument/2006/relationships/hyperlink" Target="https://www.youtube.com/watch?v=jbQWFThuO_I" TargetMode="External"/><Relationship Id="rId128" Type="http://schemas.openxmlformats.org/officeDocument/2006/relationships/hyperlink" Target="https://www.youtube.com/watch?v=uNiyzCt7u0A" TargetMode="External"/><Relationship Id="rId5" Type="http://schemas.openxmlformats.org/officeDocument/2006/relationships/styles" Target="styles.xml"/><Relationship Id="rId90" Type="http://schemas.openxmlformats.org/officeDocument/2006/relationships/hyperlink" Target="https://www.youtube.com/watch?v=PwWHL3RyQgk&amp;t=646s" TargetMode="External"/><Relationship Id="rId95" Type="http://schemas.openxmlformats.org/officeDocument/2006/relationships/hyperlink" Target="https://media.discordapp.net/attachments/869405664580100147/889664440302190644/unknown.png?width=823&amp;height=473" TargetMode="External"/><Relationship Id="rId14" Type="http://schemas.openxmlformats.org/officeDocument/2006/relationships/hyperlink" Target="https://helpmy.com.br/" TargetMode="External"/><Relationship Id="rId22" Type="http://schemas.openxmlformats.org/officeDocument/2006/relationships/hyperlink" Target="https://www.behance.net/gallery/123637717/landing-page/modules/702703677" TargetMode="External"/><Relationship Id="rId27" Type="http://schemas.openxmlformats.org/officeDocument/2006/relationships/hyperlink" Target="https://www.getninjas.com.br/" TargetMode="External"/><Relationship Id="rId30" Type="http://schemas.openxmlformats.org/officeDocument/2006/relationships/hyperlink" Target="https://www.behance.net/gallery/123637717/landing-page/modules/702703677" TargetMode="External"/><Relationship Id="rId35" Type="http://schemas.openxmlformats.org/officeDocument/2006/relationships/hyperlink" Target="https://www.getninjas.com.br/" TargetMode="External"/><Relationship Id="rId43" Type="http://schemas.openxmlformats.org/officeDocument/2006/relationships/hyperlink" Target="https://discord.com/" TargetMode="External"/><Relationship Id="rId48" Type="http://schemas.openxmlformats.org/officeDocument/2006/relationships/hyperlink" Target="https://www.getninjas.com.br/" TargetMode="External"/><Relationship Id="rId56" Type="http://schemas.openxmlformats.org/officeDocument/2006/relationships/hyperlink" Target="https://discord.com/" TargetMode="External"/><Relationship Id="rId64" Type="http://schemas.openxmlformats.org/officeDocument/2006/relationships/hyperlink" Target="https://cuida.life/?gclid=CjwKCAiA24SPBhB0EiwAjBgkhmnrbLcH23KIVY-08iqH7gHmjNujorWNXB1vpfYju6f0NXwDGktCnRoCEcYQAvD_BwE" TargetMode="External"/><Relationship Id="rId69" Type="http://schemas.openxmlformats.org/officeDocument/2006/relationships/hyperlink" Target="https://www.youtube.com/watch?v=VUAReozpoDo" TargetMode="External"/><Relationship Id="rId77" Type="http://schemas.openxmlformats.org/officeDocument/2006/relationships/hyperlink" Target="https://www.youtube.com/watch?v=lgDmMnZHOpY" TargetMode="External"/><Relationship Id="rId100" Type="http://schemas.openxmlformats.org/officeDocument/2006/relationships/hyperlink" Target="https://www.youtube.com/watch?v=1Rs2ND1ryYc&amp;start=6167s" TargetMode="External"/><Relationship Id="rId105" Type="http://schemas.openxmlformats.org/officeDocument/2006/relationships/hyperlink" Target="https://treinamentowaei.wordpress.com/descricao-expandida-do-caso-de-uso/" TargetMode="External"/><Relationship Id="rId113" Type="http://schemas.openxmlformats.org/officeDocument/2006/relationships/hyperlink" Target="https://www.uol.com.br/vivabem/noticias/redacao/2021/01/29/casa-de-repouso-como-escolher-a-melhor-opcao-para-um-idoso.htm" TargetMode="External"/><Relationship Id="rId118" Type="http://schemas.openxmlformats.org/officeDocument/2006/relationships/hyperlink" Target="https://www.al.sp.gov.br/repositorio/legislacao/lei/2015/lei-15832-15.06.2015.html" TargetMode="External"/><Relationship Id="rId126" Type="http://schemas.openxmlformats.org/officeDocument/2006/relationships/hyperlink" Target="https://www.youtube.com/watch?v=jbQWFThuO_I" TargetMode="External"/><Relationship Id="rId134" Type="http://schemas.openxmlformats.org/officeDocument/2006/relationships/hyperlink" Target="https://www.elitecare.com.br/quem-somos/" TargetMode="External"/><Relationship Id="rId8" Type="http://schemas.openxmlformats.org/officeDocument/2006/relationships/footnotes" Target="footnotes.xml"/><Relationship Id="rId51" Type="http://schemas.openxmlformats.org/officeDocument/2006/relationships/hyperlink" Target="https://www.behance.net/gallery/123637717/landing-page/modules/702703677" TargetMode="External"/><Relationship Id="rId72" Type="http://schemas.openxmlformats.org/officeDocument/2006/relationships/hyperlink" Target="https://acvida.com.br/cuidadores/procura-por-cuidadores-vem-crescendo/" TargetMode="External"/><Relationship Id="rId80" Type="http://schemas.openxmlformats.org/officeDocument/2006/relationships/hyperlink" Target="https://emec.mec.gov.br/" TargetMode="External"/><Relationship Id="rId85" Type="http://schemas.openxmlformats.org/officeDocument/2006/relationships/hyperlink" Target="https://etecspgov.sharepoint.com/:v:/r/sites/BDII-2A-T-TECDESENVOLVIMENTODESISTEMAS-194-20212/Shared%20Documents/Aula%2010%20-%2024%20de%20Setembro%20-%20LEFT%20JOIN%20e%20RIGHT%20JOIN/Recordings/Reuni%C3%A3o%20em%20_Aula%2010%20-%2024%20de%20Setembro%20-%20LEFT%20JOIN%20e%20RIGHT%20JOIN_-20210924_144104-Grava%C3%A7%C3%A3o%20de%20Reuni%C3%A3o.mp4?csf=1&amp;web=1&amp;e=ugsCoh" TargetMode="External"/><Relationship Id="rId93" Type="http://schemas.openxmlformats.org/officeDocument/2006/relationships/hyperlink" Target="https://www.youtube.com/watch?v=1Rs2ND1ryYc&amp;start=6167s" TargetMode="External"/><Relationship Id="rId98" Type="http://schemas.openxmlformats.org/officeDocument/2006/relationships/hyperlink" Target="https://media.discordapp.net/attachments/869405664580100147/889662876468543488/Web_1920_1.png?width=253&amp;height=473" TargetMode="External"/><Relationship Id="rId121" Type="http://schemas.openxmlformats.org/officeDocument/2006/relationships/hyperlink" Target="https://medicinasa.com.br/cuidadores-idosos-cresce/"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cuida.life/?gclid=CjwKCAiA24SPBhB0EiwAjBgkhmnrbLcH23KIVY-08iqH7gHmjNujorWNXB1vpfYju6f0NXwDGktCnRoCEcYQAvD_BwE" TargetMode="Externa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hyperlink" Target="https://www.behance.net/gallery/123637717/landing-page/modules/702703677" TargetMode="External"/><Relationship Id="rId46" Type="http://schemas.openxmlformats.org/officeDocument/2006/relationships/hyperlink" Target="https://www.pexels.com/pt-br/foto/medico-doutor-idosos-mais-velhos-8949833/" TargetMode="External"/><Relationship Id="rId59" Type="http://schemas.openxmlformats.org/officeDocument/2006/relationships/hyperlink" Target="https://www.pexels.com/pt-br/foto/medico-doutor-idosos-mais-velhos-8949833/" TargetMode="External"/><Relationship Id="rId67" Type="http://schemas.openxmlformats.org/officeDocument/2006/relationships/hyperlink" Target="https://www.youtube.com/watch?v=VnvzxGWiK54&amp;t=14s" TargetMode="External"/><Relationship Id="rId103" Type="http://schemas.openxmlformats.org/officeDocument/2006/relationships/hyperlink" Target="https://slideplayer.com.br/slide/2298437/" TargetMode="External"/><Relationship Id="rId108" Type="http://schemas.openxmlformats.org/officeDocument/2006/relationships/hyperlink" Target="https://slideplayer.com.br/slide/2298437/" TargetMode="External"/><Relationship Id="rId116" Type="http://schemas.openxmlformats.org/officeDocument/2006/relationships/hyperlink" Target="https://www.uol.com.br/vivabem/noticias/redacao/2021/01/29/casa-de-repouso-como-escolher-a-melhor-opcao-para-um-idoso.htm" TargetMode="External"/><Relationship Id="rId124" Type="http://schemas.openxmlformats.org/officeDocument/2006/relationships/hyperlink" Target="http://www.valencis.com.br/blog/o-que-sao-cuidados-paliativos/" TargetMode="External"/><Relationship Id="rId129" Type="http://schemas.openxmlformats.org/officeDocument/2006/relationships/hyperlink" Target="https://www.cuidbem.com.br/?gclid=Cj0KCQjw6ZOIBhDdARIsAMf8YyFii0zzvTSF-RWRJk6z53UymbT6yOg8DwKPuONMIg5BrGMV1SQr8IEaAmDBEALw_wcB" TargetMode="External"/><Relationship Id="rId137" Type="http://schemas.openxmlformats.org/officeDocument/2006/relationships/theme" Target="theme/theme1.xml"/><Relationship Id="rId20" Type="http://schemas.openxmlformats.org/officeDocument/2006/relationships/hyperlink" Target="https://helpmy.com.br/" TargetMode="External"/><Relationship Id="rId41" Type="http://schemas.openxmlformats.org/officeDocument/2006/relationships/hyperlink" Target="https://www.getninjas.com.br/" TargetMode="External"/><Relationship Id="rId54" Type="http://schemas.openxmlformats.org/officeDocument/2006/relationships/hyperlink" Target="https://www.getninjas.com.br/" TargetMode="External"/><Relationship Id="rId62" Type="http://schemas.openxmlformats.org/officeDocument/2006/relationships/hyperlink" Target="https://discord.com/" TargetMode="External"/><Relationship Id="rId70" Type="http://schemas.openxmlformats.org/officeDocument/2006/relationships/hyperlink" Target="https://www.youtube.com/watch?v=jJUpJA1GJHw" TargetMode="External"/><Relationship Id="rId75" Type="http://schemas.openxmlformats.org/officeDocument/2006/relationships/hyperlink" Target="https://www.migalhas.com.br/quentes/306069/bolsonaro-veta-projeto-que-regulamentava-profissao-de-cuidador" TargetMode="External"/><Relationship Id="rId83" Type="http://schemas.openxmlformats.org/officeDocument/2006/relationships/hyperlink" Target="https://www.youtube.com/watch?v=eTELLTacg-8" TargetMode="External"/><Relationship Id="rId88" Type="http://schemas.openxmlformats.org/officeDocument/2006/relationships/hyperlink" Target="https://www.youtube.com/watch?v=PwWHL3RyQgk&amp;t=646s" TargetMode="External"/><Relationship Id="rId91" Type="http://schemas.openxmlformats.org/officeDocument/2006/relationships/hyperlink" Target="https://www.youtube.com/watch?v=1Rs2ND1ryYc&amp;start=6167s" TargetMode="External"/><Relationship Id="rId96" Type="http://schemas.openxmlformats.org/officeDocument/2006/relationships/hyperlink" Target="https://www.youtube.com/watch?v=PwWHL3RyQgk&amp;t=646s" TargetMode="External"/><Relationship Id="rId111" Type="http://schemas.openxmlformats.org/officeDocument/2006/relationships/hyperlink" Target="https://istoe.com.br/o-abandono-dos-idosos-no-brasil/" TargetMode="External"/><Relationship Id="rId132" Type="http://schemas.openxmlformats.org/officeDocument/2006/relationships/hyperlink" Target="http://www.here.abennacional.org.br/here/n2vol1ano1_artigo3.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iscord.com/" TargetMode="External"/><Relationship Id="rId23" Type="http://schemas.openxmlformats.org/officeDocument/2006/relationships/hyperlink" Target="https://cuida.life/?gclid=CjwKCAiA24SPBhB0EiwAjBgkhmnrbLcH23KIVY-08iqH7gHmjNujorWNXB1vpfYju6f0NXwDGktCnRoCEcYQAvD_BwE" TargetMode="External"/><Relationship Id="rId28" Type="http://schemas.openxmlformats.org/officeDocument/2006/relationships/hyperlink" Target="https://helpmy.com.br/" TargetMode="External"/><Relationship Id="rId36" Type="http://schemas.openxmlformats.org/officeDocument/2006/relationships/hyperlink" Target="https://helpmy.com.br/" TargetMode="External"/><Relationship Id="rId49" Type="http://schemas.openxmlformats.org/officeDocument/2006/relationships/hyperlink" Target="https://helpmy.com.br/" TargetMode="External"/><Relationship Id="rId57" Type="http://schemas.openxmlformats.org/officeDocument/2006/relationships/hyperlink" Target="https://www.behance.net/gallery/123637717/landing-page/modules/702703677" TargetMode="External"/><Relationship Id="rId106" Type="http://schemas.openxmlformats.org/officeDocument/2006/relationships/hyperlink" Target="https://slideplayer.com.br/slide/2298437/" TargetMode="External"/><Relationship Id="rId114" Type="http://schemas.openxmlformats.org/officeDocument/2006/relationships/hyperlink" Target="https://comunicareaparelhosauditivos.com/como-lidar-com-idosos/" TargetMode="External"/><Relationship Id="rId119" Type="http://schemas.openxmlformats.org/officeDocument/2006/relationships/hyperlink" Target="https://agenciabrasil.ebc.com.br/politica/noticia/2020-06/lei-do-auxilio-para-instituicoes-de-acolhimento-de-idosos-e-sancionada" TargetMode="External"/><Relationship Id="rId127" Type="http://schemas.openxmlformats.org/officeDocument/2006/relationships/hyperlink" Target="http://189.28.128.100/dab/docs/geral/CAD_VOL1_CAP5.pdf" TargetMode="External"/><Relationship Id="rId10" Type="http://schemas.openxmlformats.org/officeDocument/2006/relationships/image" Target="media/image1.png"/><Relationship Id="rId31" Type="http://schemas.openxmlformats.org/officeDocument/2006/relationships/hyperlink" Target="https://cuida.life/?gclid=CjwKCAiA24SPBhB0EiwAjBgkhmnrbLcH23KIVY-08iqH7gHmjNujorWNXB1vpfYju6f0NXwDGktCnRoCEcYQAvD_BwE" TargetMode="External"/><Relationship Id="rId44" Type="http://schemas.openxmlformats.org/officeDocument/2006/relationships/hyperlink" Target="https://www.behance.net/gallery/123637717/landing-page/modules/702703677" TargetMode="External"/><Relationship Id="rId52" Type="http://schemas.openxmlformats.org/officeDocument/2006/relationships/hyperlink" Target="https://cuida.life/?gclid=CjwKCAiA24SPBhB0EiwAjBgkhmnrbLcH23KIVY-08iqH7gHmjNujorWNXB1vpfYju6f0NXwDGktCnRoCEcYQAvD_BwE" TargetMode="External"/><Relationship Id="rId60" Type="http://schemas.openxmlformats.org/officeDocument/2006/relationships/hyperlink" Target="https://www.getninjas.com.br/" TargetMode="External"/><Relationship Id="rId65" Type="http://schemas.openxmlformats.org/officeDocument/2006/relationships/hyperlink" Target="https://www.pexels.com/pt-br/foto/medico-doutor-idosos-mais-velhos-8949833/" TargetMode="External"/><Relationship Id="rId73" Type="http://schemas.openxmlformats.org/officeDocument/2006/relationships/hyperlink" Target="https://www.youtube.com/watch?v=Xm2W5YGz96A" TargetMode="External"/><Relationship Id="rId78" Type="http://schemas.openxmlformats.org/officeDocument/2006/relationships/hyperlink" Target="https://www.youtube.com/watch?v=lKwt5q9JPdA" TargetMode="External"/><Relationship Id="rId81" Type="http://schemas.openxmlformats.org/officeDocument/2006/relationships/hyperlink" Target="https://www.uber.com/pt-BR/blog/como-funciona-o-repasse-de-ganhos-do-motorista-parceiro-com-a-uber/" TargetMode="External"/><Relationship Id="rId86" Type="http://schemas.openxmlformats.org/officeDocument/2006/relationships/hyperlink" Target="https://etecspgov.sharepoint.com/sites/BDII-2A-T-TECDESENVOLVIMENTODESISTEMAS-194-20212/Shared%20Documents/Forms/AllItems.aspx?id=%2Fsites%2FBDII%2D2A%2DT%2DTECDESENVOLVIMENTODESISTEMAS%2D194%2D20212%2FShared%20Documents%2FAula%2011%20%2D%2001%20de%20Outubro%20%2D%20DER%2FRecordings%2FReuni%C3%A3o%20em%20%5FAula%2011%20%2D%2001%20de%20Outubro%20%2D%20DER%5F%2D20211001%5F140458%2DGrava%C3%A7%C3%A3o%20de%20Reuni%C3%A3o%2Emp4&amp;parent=%2Fsites%2FBDII%2D2A%2DT%2DTECDESENVOLVIMENTODESISTEMAS%2D194%2D20212%2FShared%20Documents%2FAula%2011%20%2D%2001%20de%20Outubro%20%2D%20DER%2FRecordings" TargetMode="External"/><Relationship Id="rId94" Type="http://schemas.openxmlformats.org/officeDocument/2006/relationships/hyperlink" Target="https://media.discordapp.net/attachments/869405664580100147/889664402649935872/unknown.png?width=783&amp;height=473" TargetMode="External"/><Relationship Id="rId99" Type="http://schemas.openxmlformats.org/officeDocument/2006/relationships/hyperlink" Target="https://www.youtube.com/watch?v=PwWHL3RyQgk&amp;t=646s" TargetMode="External"/><Relationship Id="rId101" Type="http://schemas.openxmlformats.org/officeDocument/2006/relationships/hyperlink" Target="https://www.youtube.com/watch?v=PwWHL3RyQgk&amp;t=646s" TargetMode="External"/><Relationship Id="rId122" Type="http://schemas.openxmlformats.org/officeDocument/2006/relationships/hyperlink" Target="https://valorinveste.globo.com/produtos/previdencia-privada/noticia/2019/06/25/com-alta-de-547percent-cuidador-de-idoso-e-a-profissao-que-mais-cresce-no-pais.ghtml" TargetMode="External"/><Relationship Id="rId130" Type="http://schemas.openxmlformats.org/officeDocument/2006/relationships/hyperlink" Target="https://www.cuidbem.com.br/?gclid=Cj0KCQjw6ZOIBhDdARIsAMf8YyFii0zzvTSF-RWRJk6z53UymbT6yOg8DwKPuONMIg5BrGMV1SQr8IEaAmDBEALw_wcB" TargetMode="External"/><Relationship Id="rId135" Type="http://schemas.openxmlformats.org/officeDocument/2006/relationships/hyperlink" Target="http://www.nossacasaparaidosos.com.br/Tira-Duvidas/qual-a-diferenca-entre-asilo-e-casa-de-repouso-para-idosos.html" TargetMode="Externa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hyperlink" Target="https://www.getninjas.com.br/" TargetMode="External"/><Relationship Id="rId18" Type="http://schemas.openxmlformats.org/officeDocument/2006/relationships/hyperlink" Target="https://www.pexels.com/pt-br/foto/medico-doutor-idosos-mais-velhos-8949833/" TargetMode="External"/><Relationship Id="rId39" Type="http://schemas.openxmlformats.org/officeDocument/2006/relationships/hyperlink" Target="https://cuida.life/?gclid=CjwKCAiA24SPBhB0EiwAjBgkhmnrbLcH23KIVY-08iqH7gHmjNujorWNXB1vpfYju6f0NXwDGktCnRoCEcYQAvD_BwE" TargetMode="External"/><Relationship Id="rId109" Type="http://schemas.openxmlformats.org/officeDocument/2006/relationships/hyperlink" Target="https://treinamentowaei.wordpress.com/descricao-expandida-do-caso-de-uso/" TargetMode="External"/><Relationship Id="rId34" Type="http://schemas.openxmlformats.org/officeDocument/2006/relationships/image" Target="media/image7.png"/><Relationship Id="rId50" Type="http://schemas.openxmlformats.org/officeDocument/2006/relationships/hyperlink" Target="https://discord.com/" TargetMode="External"/><Relationship Id="rId55" Type="http://schemas.openxmlformats.org/officeDocument/2006/relationships/hyperlink" Target="https://helpmy.com.br/" TargetMode="External"/><Relationship Id="rId76" Type="http://schemas.openxmlformats.org/officeDocument/2006/relationships/hyperlink" Target="https://www.youtube.com/watch?v=lKwt5q9JPdA" TargetMode="External"/><Relationship Id="rId97" Type="http://schemas.openxmlformats.org/officeDocument/2006/relationships/hyperlink" Target="https://www.youtube.com/watch?v=1Rs2ND1ryYc&amp;start=6167s" TargetMode="External"/><Relationship Id="rId104" Type="http://schemas.openxmlformats.org/officeDocument/2006/relationships/hyperlink" Target="https://slideplayer.com.br/slide/2298437/" TargetMode="External"/><Relationship Id="rId120" Type="http://schemas.openxmlformats.org/officeDocument/2006/relationships/hyperlink" Target="http://www.here.abennacional.org.br/here/n2vol1ano1_artigo3.pdf" TargetMode="External"/><Relationship Id="rId125" Type="http://schemas.openxmlformats.org/officeDocument/2006/relationships/hyperlink" Target="http://www.contratecuidadorsantos.com.br/" TargetMode="External"/><Relationship Id="rId7" Type="http://schemas.openxmlformats.org/officeDocument/2006/relationships/webSettings" Target="webSettings.xml"/><Relationship Id="rId71" Type="http://schemas.openxmlformats.org/officeDocument/2006/relationships/hyperlink" Target="https://www.youtube.com/watch?v=lgDmMnZHOpY" TargetMode="External"/><Relationship Id="rId92" Type="http://schemas.openxmlformats.org/officeDocument/2006/relationships/hyperlink" Target="https://www.youtube.com/watch?v=PwWHL3RyQgk&amp;t=646s" TargetMode="External"/><Relationship Id="rId2" Type="http://schemas.openxmlformats.org/officeDocument/2006/relationships/customXml" Target="../customXml/item2.xml"/><Relationship Id="rId29" Type="http://schemas.openxmlformats.org/officeDocument/2006/relationships/hyperlink" Target="https://discord.com/" TargetMode="External"/><Relationship Id="rId24" Type="http://schemas.openxmlformats.org/officeDocument/2006/relationships/hyperlink" Target="https://www.pexels.com/pt-br/foto/medico-doutor-idosos-mais-velhos-8949833/" TargetMode="External"/><Relationship Id="rId40" Type="http://schemas.openxmlformats.org/officeDocument/2006/relationships/hyperlink" Target="https://www.pexels.com/pt-br/foto/medico-doutor-idosos-mais-velhos-8949833/" TargetMode="External"/><Relationship Id="rId45" Type="http://schemas.openxmlformats.org/officeDocument/2006/relationships/hyperlink" Target="https://cuida.life/?gclid=CjwKCAiA24SPBhB0EiwAjBgkhmnrbLcH23KIVY-08iqH7gHmjNujorWNXB1vpfYju6f0NXwDGktCnRoCEcYQAvD_BwE" TargetMode="External"/><Relationship Id="rId66" Type="http://schemas.openxmlformats.org/officeDocument/2006/relationships/hyperlink" Target="https://www.youtube.com/watch?v=F1bLyT55BWM" TargetMode="External"/><Relationship Id="rId87" Type="http://schemas.openxmlformats.org/officeDocument/2006/relationships/hyperlink" Target="https://etecspgov.sharepoint.com/:v:/r/sites/BDII-2A-T-TECDESENVOLVIMENTODESISTEMAS-194-20212/Shared%20Documents/Aula%2010%20-%2024%20de%20Setembro%20-%20LEFT%20JOIN%20e%20RIGHT%20JOIN/Recordings/Reuni%C3%A3o%20em%20_Aula%2010%20-%2024%20de%20Setembro%20-%20LEFT%20JOIN%20e%20RIGHT%20JOIN_-20210924_144104-Grava%C3%A7%C3%A3o%20de%20Reuni%C3%A3o.mp4?csf=1&amp;web=1&amp;e=ugsCoh" TargetMode="External"/><Relationship Id="rId110" Type="http://schemas.openxmlformats.org/officeDocument/2006/relationships/hyperlink" Target="https://www.ibge.gov.br/busca.html?searchword=idosos&amp;searchphrase=all" TargetMode="External"/><Relationship Id="rId115" Type="http://schemas.openxmlformats.org/officeDocument/2006/relationships/hyperlink" Target="https://comunicareaparelhosauditivos.com/como-lidar-com-idosos/" TargetMode="External"/><Relationship Id="rId131" Type="http://schemas.openxmlformats.org/officeDocument/2006/relationships/hyperlink" Target="http://www.ssp.am.gov.br/cresce-o-numero-de-abandono-de-incapaz-em-38-e-autoridades-fazem-alerta-sobre-o-crime/" TargetMode="External"/><Relationship Id="rId136" Type="http://schemas.openxmlformats.org/officeDocument/2006/relationships/fontTable" Target="fontTable.xml"/><Relationship Id="rId61" Type="http://schemas.openxmlformats.org/officeDocument/2006/relationships/hyperlink" Target="https://helpmy.com.br/" TargetMode="External"/><Relationship Id="rId82" Type="http://schemas.openxmlformats.org/officeDocument/2006/relationships/hyperlink" Target="https://www.youtube.com/watch?v=xGmqOMhMGaU" TargetMode="External"/><Relationship Id="rId19" Type="http://schemas.openxmlformats.org/officeDocument/2006/relationships/hyperlink" Target="https://www.getninjas.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2D7B300AE20B4FB1473505ED8DE95D" ma:contentTypeVersion="10" ma:contentTypeDescription="Crie um novo documento." ma:contentTypeScope="" ma:versionID="49ae5fce678276b904188aadd43f7250">
  <xsd:schema xmlns:xsd="http://www.w3.org/2001/XMLSchema" xmlns:xs="http://www.w3.org/2001/XMLSchema" xmlns:p="http://schemas.microsoft.com/office/2006/metadata/properties" xmlns:ns2="cbbdb7eb-fd0a-41d9-b305-d0cabc41d71c" xmlns:ns3="f815547e-0da6-407c-86ad-67988b3c45db" targetNamespace="http://schemas.microsoft.com/office/2006/metadata/properties" ma:root="true" ma:fieldsID="ce9e3f70ba55c2b4e2650a875548a578" ns2:_="" ns3:_="">
    <xsd:import namespace="cbbdb7eb-fd0a-41d9-b305-d0cabc41d71c"/>
    <xsd:import namespace="f815547e-0da6-407c-86ad-67988b3c45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db7eb-fd0a-41d9-b305-d0cabc41d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15547e-0da6-407c-86ad-67988b3c45db"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504834-4C9E-48E1-BFBE-C229C6E74E2F}">
  <ds:schemaRefs>
    <ds:schemaRef ds:uri="http://schemas.microsoft.com/sharepoint/v3/contenttype/forms"/>
  </ds:schemaRefs>
</ds:datastoreItem>
</file>

<file path=customXml/itemProps2.xml><?xml version="1.0" encoding="utf-8"?>
<ds:datastoreItem xmlns:ds="http://schemas.openxmlformats.org/officeDocument/2006/customXml" ds:itemID="{133CAF49-8E35-4EBC-9292-2CC781F49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db7eb-fd0a-41d9-b305-d0cabc41d71c"/>
    <ds:schemaRef ds:uri="f815547e-0da6-407c-86ad-67988b3c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9AB55-AD0C-4E76-B88C-58F3042616B0}">
  <ds:schemaRefs>
    <ds:schemaRef ds:uri="http://schemas.openxmlformats.org/officeDocument/2006/bibliography"/>
  </ds:schemaRefs>
</ds:datastoreItem>
</file>

<file path=customXml/itemProps4.xml><?xml version="1.0" encoding="utf-8"?>
<ds:datastoreItem xmlns:ds="http://schemas.openxmlformats.org/officeDocument/2006/customXml" ds:itemID="{466AEA5B-9DAD-4E11-B94B-1538A88FE8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74</Pages>
  <Words>13404</Words>
  <Characters>72385</Characters>
  <Application>Microsoft Office Word</Application>
  <DocSecurity>0</DocSecurity>
  <Lines>603</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Cibele Schmidtke</dc:creator>
  <cp:keywords/>
  <dc:description/>
  <cp:lastModifiedBy>ALEX APARECIDO DE LIMA</cp:lastModifiedBy>
  <cp:revision>3</cp:revision>
  <cp:lastPrinted>2016-12-20T15:01:00Z</cp:lastPrinted>
  <dcterms:created xsi:type="dcterms:W3CDTF">2021-09-21T02:53:00Z</dcterms:created>
  <dcterms:modified xsi:type="dcterms:W3CDTF">2022-02-15T06:25:00Z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0x010100832D7B300AE20B4FB1473505ED8DE95D</vt:lpwstr>
  </property>
</Properties>
</file>